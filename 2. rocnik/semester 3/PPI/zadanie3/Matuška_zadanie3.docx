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7A5A9" w14:textId="77777777" w:rsidR="00381B1B" w:rsidRPr="00C05A9A" w:rsidRDefault="00381B1B" w:rsidP="00381B1B">
      <w:pPr>
        <w:pStyle w:val="PlainText"/>
        <w:rPr>
          <w:rFonts w:ascii="Arial" w:hAnsi="Arial" w:cs="Arial"/>
          <w:b/>
          <w:sz w:val="32"/>
          <w:szCs w:val="32"/>
          <w:lang w:val="sk-SK"/>
        </w:rPr>
      </w:pPr>
      <w:r w:rsidRPr="00C05A9A">
        <w:rPr>
          <w:rFonts w:ascii="Arial" w:hAnsi="Arial" w:cs="Arial"/>
          <w:b/>
          <w:sz w:val="32"/>
          <w:szCs w:val="32"/>
          <w:lang w:val="sk-SK"/>
        </w:rPr>
        <w:t xml:space="preserve">Vzorové riešenie </w:t>
      </w:r>
      <w:r>
        <w:rPr>
          <w:rFonts w:ascii="Arial" w:hAnsi="Arial" w:cs="Arial"/>
          <w:b/>
          <w:sz w:val="32"/>
          <w:szCs w:val="32"/>
          <w:lang w:val="sk-SK"/>
        </w:rPr>
        <w:t>3</w:t>
      </w:r>
      <w:r w:rsidRPr="00C05A9A">
        <w:rPr>
          <w:rFonts w:ascii="Arial" w:hAnsi="Arial" w:cs="Arial"/>
          <w:b/>
          <w:sz w:val="32"/>
          <w:szCs w:val="32"/>
          <w:lang w:val="sk-SK"/>
        </w:rPr>
        <w:t>. zadania</w:t>
      </w:r>
    </w:p>
    <w:p w14:paraId="734B0548" w14:textId="77777777" w:rsidR="00381B1B" w:rsidRPr="00C05A9A" w:rsidRDefault="00381B1B" w:rsidP="00381B1B">
      <w:pPr>
        <w:pStyle w:val="PlainText"/>
        <w:rPr>
          <w:rFonts w:ascii="Times New Roman" w:hAnsi="Times New Roman"/>
          <w:b/>
          <w:sz w:val="32"/>
          <w:lang w:val="sk-SK"/>
        </w:rPr>
      </w:pPr>
    </w:p>
    <w:p w14:paraId="20168089" w14:textId="77777777" w:rsidR="00381B1B" w:rsidRPr="00C05A9A" w:rsidRDefault="00381B1B" w:rsidP="00381B1B">
      <w:pPr>
        <w:pStyle w:val="PlainText"/>
        <w:rPr>
          <w:rFonts w:ascii="Times New Roman" w:hAnsi="Times New Roman"/>
          <w:b/>
          <w:sz w:val="32"/>
          <w:lang w:val="sk-SK"/>
        </w:rPr>
      </w:pPr>
      <w:r w:rsidRPr="00C05A9A">
        <w:rPr>
          <w:rFonts w:ascii="Times New Roman" w:hAnsi="Times New Roman"/>
          <w:b/>
          <w:sz w:val="32"/>
          <w:lang w:val="sk-SK"/>
        </w:rPr>
        <w:t xml:space="preserve">SYNTÉZA </w:t>
      </w:r>
      <w:r w:rsidR="00F738D4">
        <w:rPr>
          <w:rFonts w:ascii="Times New Roman" w:hAnsi="Times New Roman"/>
          <w:b/>
          <w:sz w:val="32"/>
          <w:lang w:val="sk-SK"/>
        </w:rPr>
        <w:t>SEKVEN</w:t>
      </w:r>
      <w:r w:rsidRPr="00C05A9A">
        <w:rPr>
          <w:rFonts w:ascii="Times New Roman" w:hAnsi="Times New Roman"/>
          <w:b/>
          <w:sz w:val="32"/>
          <w:lang w:val="sk-SK"/>
        </w:rPr>
        <w:t>ČNÝCH LOGICKÝCH OBVODOV</w:t>
      </w:r>
    </w:p>
    <w:p w14:paraId="1A4DD878" w14:textId="77777777" w:rsidR="00381B1B" w:rsidRPr="00C05A9A" w:rsidRDefault="00381B1B" w:rsidP="00381B1B">
      <w:pPr>
        <w:pStyle w:val="PlainText"/>
        <w:rPr>
          <w:rFonts w:ascii="Times New Roman" w:hAnsi="Times New Roman"/>
          <w:b/>
          <w:sz w:val="28"/>
          <w:szCs w:val="28"/>
          <w:lang w:val="sk-SK"/>
        </w:rPr>
      </w:pPr>
      <w:r w:rsidRPr="00C05A9A">
        <w:rPr>
          <w:rFonts w:ascii="Times New Roman" w:hAnsi="Times New Roman"/>
          <w:lang w:val="sk-SK"/>
        </w:rPr>
        <w:t xml:space="preserve">                                                       </w:t>
      </w:r>
    </w:p>
    <w:p w14:paraId="37763F1F" w14:textId="1A14C516" w:rsidR="00381B1B" w:rsidRPr="00C05A9A" w:rsidRDefault="00381B1B" w:rsidP="00381B1B">
      <w:pPr>
        <w:pStyle w:val="PlainText"/>
        <w:rPr>
          <w:rFonts w:ascii="Times New Roman" w:hAnsi="Times New Roman"/>
          <w:sz w:val="24"/>
          <w:lang w:val="sk-SK"/>
        </w:rPr>
      </w:pPr>
      <w:r w:rsidRPr="00381B1B">
        <w:rPr>
          <w:rFonts w:ascii="Times New Roman" w:hAnsi="Times New Roman"/>
          <w:sz w:val="24"/>
          <w:lang w:val="sk-SK"/>
        </w:rPr>
        <w:t xml:space="preserve">Navrhnite synchrónny sekvenčný obvod so vstupom x a výstupom y s nasledujúcim správaním: na výstupe </w:t>
      </w:r>
      <w:r w:rsidR="00D76AF6">
        <w:rPr>
          <w:rFonts w:ascii="Times New Roman" w:hAnsi="Times New Roman"/>
          <w:sz w:val="24"/>
          <w:lang w:val="sk-SK"/>
        </w:rPr>
        <w:t>Y</w:t>
      </w:r>
      <w:r w:rsidRPr="00381B1B">
        <w:rPr>
          <w:rFonts w:ascii="Times New Roman" w:hAnsi="Times New Roman"/>
          <w:sz w:val="24"/>
          <w:lang w:val="sk-SK"/>
        </w:rPr>
        <w:t xml:space="preserve"> bude 1 vždy vtedy, ak sa (zo začiatočného stavu) vo vstupnej postupnosti vyskytne postupnosť</w:t>
      </w:r>
      <w:ins w:id="0" w:author="421904072277" w:date="2021-10-31T19:39:00Z">
        <w:r w:rsidR="003E1CEA">
          <w:rPr>
            <w:rFonts w:ascii="Times New Roman" w:hAnsi="Times New Roman"/>
            <w:sz w:val="24"/>
            <w:lang w:val="sk-SK"/>
          </w:rPr>
          <w:t xml:space="preserve"> </w:t>
        </w:r>
        <w:r w:rsidR="003E1CEA">
          <w:rPr>
            <w:rFonts w:ascii="Times New Roman" w:hAnsi="Times New Roman"/>
            <w:b/>
            <w:bCs/>
            <w:sz w:val="24"/>
            <w:lang w:val="sk-SK"/>
          </w:rPr>
          <w:t>100010</w:t>
        </w:r>
      </w:ins>
      <w:del w:id="1" w:author="421904072277" w:date="2021-10-31T19:39:00Z">
        <w:r w:rsidRPr="00381B1B" w:rsidDel="003E1CEA">
          <w:rPr>
            <w:rFonts w:ascii="Times New Roman" w:hAnsi="Times New Roman"/>
            <w:sz w:val="24"/>
            <w:lang w:val="sk-SK"/>
          </w:rPr>
          <w:delText xml:space="preserve"> </w:delText>
        </w:r>
        <w:r w:rsidRPr="00381B1B" w:rsidDel="003E1CEA">
          <w:rPr>
            <w:rFonts w:ascii="Times New Roman" w:hAnsi="Times New Roman"/>
            <w:b/>
            <w:sz w:val="24"/>
            <w:highlight w:val="yellow"/>
            <w:lang w:val="sk-SK"/>
          </w:rPr>
          <w:delText>10101</w:delText>
        </w:r>
      </w:del>
      <w:ins w:id="2" w:author="421904072277" w:date="2021-10-31T19:40:00Z">
        <w:r w:rsidR="003E1CEA">
          <w:rPr>
            <w:rFonts w:ascii="Times New Roman" w:hAnsi="Times New Roman"/>
            <w:sz w:val="24"/>
            <w:lang w:val="sk-SK"/>
          </w:rPr>
          <w:t xml:space="preserve">. </w:t>
        </w:r>
      </w:ins>
      <w:del w:id="3" w:author="421904072277" w:date="2021-10-31T19:40:00Z">
        <w:r w:rsidRPr="00381B1B" w:rsidDel="003E1CEA">
          <w:rPr>
            <w:rFonts w:ascii="Times New Roman" w:hAnsi="Times New Roman"/>
            <w:sz w:val="24"/>
            <w:lang w:val="sk-SK"/>
          </w:rPr>
          <w:delText xml:space="preserve"> </w:delText>
        </w:r>
        <w:r w:rsidR="00CC79F0" w:rsidDel="003E1CEA">
          <w:rPr>
            <w:rFonts w:ascii="Times New Roman" w:hAnsi="Times New Roman"/>
            <w:sz w:val="24"/>
            <w:lang w:val="sk-SK"/>
          </w:rPr>
          <w:delText>(postupnosti sa môžu prekrývať, v tomto prípade 1010101 je možné chápať ako dve postupnosti)</w:delText>
        </w:r>
        <w:r w:rsidRPr="00381B1B" w:rsidDel="003E1CEA">
          <w:rPr>
            <w:rFonts w:ascii="Times New Roman" w:hAnsi="Times New Roman"/>
            <w:sz w:val="24"/>
            <w:lang w:val="sk-SK"/>
          </w:rPr>
          <w:delText>.</w:delText>
        </w:r>
      </w:del>
      <w:r w:rsidRPr="00C05A9A">
        <w:rPr>
          <w:rFonts w:ascii="Times New Roman" w:hAnsi="Times New Roman"/>
          <w:sz w:val="24"/>
          <w:lang w:val="sk-SK"/>
        </w:rPr>
        <w:t xml:space="preserve">Vlastné  riešenie overte  </w:t>
      </w:r>
      <w:proofErr w:type="spellStart"/>
      <w:r w:rsidRPr="00C05A9A">
        <w:rPr>
          <w:rFonts w:ascii="Times New Roman" w:hAnsi="Times New Roman"/>
          <w:sz w:val="24"/>
          <w:lang w:val="sk-SK"/>
        </w:rPr>
        <w:t>progr</w:t>
      </w:r>
      <w:proofErr w:type="spellEnd"/>
      <w:r w:rsidRPr="00C05A9A">
        <w:rPr>
          <w:rFonts w:ascii="Times New Roman" w:hAnsi="Times New Roman"/>
          <w:sz w:val="24"/>
          <w:lang w:val="sk-SK"/>
        </w:rPr>
        <w:t>. prostriedkami ESPRESSO a </w:t>
      </w:r>
      <w:proofErr w:type="spellStart"/>
      <w:r w:rsidRPr="00C05A9A">
        <w:rPr>
          <w:rFonts w:ascii="Times New Roman" w:hAnsi="Times New Roman"/>
          <w:sz w:val="24"/>
          <w:lang w:val="sk-SK"/>
        </w:rPr>
        <w:t>LogiSim</w:t>
      </w:r>
      <w:proofErr w:type="spellEnd"/>
      <w:r w:rsidRPr="00C05A9A">
        <w:rPr>
          <w:rFonts w:ascii="Times New Roman" w:hAnsi="Times New Roman"/>
          <w:sz w:val="24"/>
          <w:lang w:val="sk-SK"/>
        </w:rPr>
        <w:t xml:space="preserve"> (</w:t>
      </w:r>
      <w:proofErr w:type="spellStart"/>
      <w:r w:rsidRPr="00C05A9A">
        <w:rPr>
          <w:rFonts w:ascii="Times New Roman" w:hAnsi="Times New Roman"/>
          <w:sz w:val="24"/>
          <w:lang w:val="sk-SK"/>
        </w:rPr>
        <w:t>príp</w:t>
      </w:r>
      <w:proofErr w:type="spellEnd"/>
      <w:r w:rsidRPr="00C05A9A">
        <w:rPr>
          <w:rFonts w:ascii="Times New Roman" w:hAnsi="Times New Roman"/>
          <w:sz w:val="24"/>
          <w:lang w:val="sk-SK"/>
        </w:rPr>
        <w:t xml:space="preserve"> LOG alebo </w:t>
      </w:r>
      <w:proofErr w:type="spellStart"/>
      <w:r w:rsidRPr="00C05A9A">
        <w:rPr>
          <w:rFonts w:ascii="Times New Roman" w:hAnsi="Times New Roman"/>
          <w:sz w:val="24"/>
          <w:lang w:val="sk-SK"/>
        </w:rPr>
        <w:t>FitBoard</w:t>
      </w:r>
      <w:proofErr w:type="spellEnd"/>
      <w:r w:rsidRPr="00C05A9A">
        <w:rPr>
          <w:rFonts w:ascii="Times New Roman" w:hAnsi="Times New Roman"/>
          <w:sz w:val="24"/>
          <w:lang w:val="sk-SK"/>
        </w:rPr>
        <w:t>).</w:t>
      </w:r>
    </w:p>
    <w:p w14:paraId="4E6065B2" w14:textId="77777777" w:rsidR="00381B1B" w:rsidRPr="00C05A9A" w:rsidRDefault="00381B1B" w:rsidP="00381B1B">
      <w:pPr>
        <w:pStyle w:val="PlainText"/>
        <w:rPr>
          <w:rFonts w:ascii="Times New Roman" w:hAnsi="Times New Roman"/>
          <w:b/>
          <w:sz w:val="24"/>
          <w:lang w:val="sk-SK"/>
        </w:rPr>
      </w:pPr>
    </w:p>
    <w:p w14:paraId="632A4AE8" w14:textId="77777777" w:rsidR="00381B1B" w:rsidRPr="00C05A9A" w:rsidRDefault="00381B1B" w:rsidP="00381B1B">
      <w:pPr>
        <w:pStyle w:val="PlainText"/>
        <w:rPr>
          <w:rFonts w:ascii="Times New Roman" w:hAnsi="Times New Roman"/>
          <w:sz w:val="24"/>
          <w:lang w:val="sk-SK"/>
        </w:rPr>
      </w:pPr>
      <w:r w:rsidRPr="00C05A9A">
        <w:rPr>
          <w:rFonts w:ascii="Times New Roman" w:hAnsi="Times New Roman"/>
          <w:sz w:val="24"/>
          <w:lang w:val="sk-SK"/>
        </w:rPr>
        <w:t>Úlohy:</w:t>
      </w:r>
    </w:p>
    <w:p w14:paraId="6888A00A" w14:textId="77777777" w:rsidR="00381B1B" w:rsidRPr="00C05A9A" w:rsidRDefault="00381B1B" w:rsidP="00381B1B">
      <w:pPr>
        <w:pStyle w:val="PlainText"/>
        <w:numPr>
          <w:ilvl w:val="0"/>
          <w:numId w:val="1"/>
        </w:numPr>
        <w:rPr>
          <w:rFonts w:ascii="Times New Roman" w:hAnsi="Times New Roman"/>
          <w:sz w:val="24"/>
          <w:lang w:val="sk-SK"/>
        </w:rPr>
      </w:pPr>
      <w:r>
        <w:rPr>
          <w:rFonts w:ascii="Times New Roman" w:hAnsi="Times New Roman"/>
          <w:sz w:val="24"/>
          <w:lang w:val="sk-SK"/>
        </w:rPr>
        <w:t xml:space="preserve">V pamäťovej časti použite minimálny počet preklápacích obvodov </w:t>
      </w:r>
      <w:r>
        <w:rPr>
          <w:rFonts w:ascii="Times New Roman" w:hAnsi="Times New Roman"/>
          <w:b/>
          <w:sz w:val="24"/>
          <w:lang w:val="sk-SK"/>
        </w:rPr>
        <w:t>JK</w:t>
      </w:r>
      <w:r w:rsidRPr="00381B1B">
        <w:rPr>
          <w:rFonts w:ascii="Times New Roman" w:hAnsi="Times New Roman"/>
          <w:b/>
          <w:sz w:val="24"/>
          <w:lang w:val="sk-SK"/>
        </w:rPr>
        <w:t>-PO</w:t>
      </w:r>
      <w:r w:rsidRPr="00381B1B">
        <w:rPr>
          <w:rFonts w:ascii="Times New Roman" w:hAnsi="Times New Roman"/>
          <w:sz w:val="24"/>
          <w:lang w:val="sk-SK"/>
        </w:rPr>
        <w:t>.</w:t>
      </w:r>
    </w:p>
    <w:p w14:paraId="5C707FD7" w14:textId="77777777" w:rsidR="00381B1B" w:rsidRPr="00C05A9A" w:rsidRDefault="00381B1B" w:rsidP="00381B1B">
      <w:pPr>
        <w:pStyle w:val="PlainText"/>
        <w:numPr>
          <w:ilvl w:val="0"/>
          <w:numId w:val="1"/>
        </w:numPr>
        <w:rPr>
          <w:rFonts w:ascii="Times New Roman" w:hAnsi="Times New Roman"/>
          <w:sz w:val="24"/>
          <w:lang w:val="sk-SK"/>
        </w:rPr>
      </w:pPr>
      <w:r w:rsidRPr="00C05A9A">
        <w:rPr>
          <w:rFonts w:ascii="Times New Roman" w:hAnsi="Times New Roman"/>
          <w:sz w:val="24"/>
          <w:lang w:val="sk-SK"/>
        </w:rPr>
        <w:t>Navrhnuté B-funkcie v tvare MDNF overte programom pre ESPRESSO</w:t>
      </w:r>
      <w:r>
        <w:rPr>
          <w:rFonts w:ascii="Times New Roman" w:hAnsi="Times New Roman"/>
          <w:sz w:val="24"/>
          <w:lang w:val="sk-SK"/>
        </w:rPr>
        <w:t>. Pri návrhu B-funkcií klaďte dôraz na skupinovú minimalizáciu funkcií.</w:t>
      </w:r>
    </w:p>
    <w:p w14:paraId="62E53DA2" w14:textId="77777777" w:rsidR="00381B1B" w:rsidRDefault="00381B1B" w:rsidP="00381B1B">
      <w:pPr>
        <w:pStyle w:val="PlainText"/>
        <w:numPr>
          <w:ilvl w:val="0"/>
          <w:numId w:val="1"/>
        </w:numPr>
        <w:rPr>
          <w:rFonts w:ascii="Times New Roman" w:hAnsi="Times New Roman"/>
          <w:sz w:val="24"/>
          <w:lang w:val="sk-SK"/>
        </w:rPr>
      </w:pPr>
      <w:r w:rsidRPr="00C05A9A">
        <w:rPr>
          <w:rFonts w:ascii="Times New Roman" w:hAnsi="Times New Roman"/>
          <w:sz w:val="24"/>
          <w:lang w:val="sk-SK"/>
        </w:rPr>
        <w:t>Optimálne</w:t>
      </w:r>
      <w:r>
        <w:rPr>
          <w:rFonts w:ascii="Times New Roman" w:hAnsi="Times New Roman"/>
          <w:sz w:val="24"/>
          <w:lang w:val="sk-SK"/>
        </w:rPr>
        <w:t xml:space="preserve"> </w:t>
      </w:r>
      <w:r w:rsidRPr="00C05A9A">
        <w:rPr>
          <w:rFonts w:ascii="Times New Roman" w:hAnsi="Times New Roman"/>
          <w:sz w:val="24"/>
          <w:lang w:val="sk-SK"/>
        </w:rPr>
        <w:t>riešenie (treba zhodnotiť, ktoré riešenie je lepšie a prečo) vytvorte obvod s členmi NAND</w:t>
      </w:r>
      <w:r>
        <w:rPr>
          <w:rFonts w:ascii="Times New Roman" w:hAnsi="Times New Roman"/>
          <w:sz w:val="24"/>
          <w:lang w:val="sk-SK"/>
        </w:rPr>
        <w:t xml:space="preserve"> (výhradne NAND, t.j. ani žiadne NOT).</w:t>
      </w:r>
    </w:p>
    <w:p w14:paraId="0F7A6A96" w14:textId="77777777" w:rsidR="00381B1B" w:rsidRPr="00C05A9A" w:rsidRDefault="00381B1B" w:rsidP="00381B1B">
      <w:pPr>
        <w:pStyle w:val="PlainText"/>
        <w:numPr>
          <w:ilvl w:val="0"/>
          <w:numId w:val="1"/>
        </w:numPr>
        <w:rPr>
          <w:rFonts w:ascii="Times New Roman" w:hAnsi="Times New Roman"/>
          <w:sz w:val="24"/>
          <w:lang w:val="sk-SK"/>
        </w:rPr>
      </w:pPr>
      <w:r w:rsidRPr="00C05A9A">
        <w:rPr>
          <w:rFonts w:ascii="Times New Roman" w:hAnsi="Times New Roman"/>
          <w:sz w:val="24"/>
          <w:lang w:val="sk-SK"/>
        </w:rPr>
        <w:t xml:space="preserve">Výslednú schému nakreslite v simulátore </w:t>
      </w:r>
      <w:proofErr w:type="spellStart"/>
      <w:r w:rsidRPr="00C05A9A">
        <w:rPr>
          <w:rFonts w:ascii="Times New Roman" w:hAnsi="Times New Roman"/>
          <w:sz w:val="24"/>
          <w:lang w:val="sk-SK"/>
        </w:rPr>
        <w:t>LogiSim</w:t>
      </w:r>
      <w:proofErr w:type="spellEnd"/>
      <w:r w:rsidRPr="00C05A9A">
        <w:rPr>
          <w:rFonts w:ascii="Times New Roman" w:hAnsi="Times New Roman"/>
          <w:sz w:val="24"/>
          <w:lang w:val="sk-SK"/>
        </w:rPr>
        <w:t xml:space="preserve"> (príp. LOG alebo </w:t>
      </w:r>
      <w:proofErr w:type="spellStart"/>
      <w:r w:rsidRPr="00C05A9A">
        <w:rPr>
          <w:rFonts w:ascii="Times New Roman" w:hAnsi="Times New Roman"/>
          <w:sz w:val="24"/>
          <w:lang w:val="sk-SK"/>
        </w:rPr>
        <w:t>FitBoard</w:t>
      </w:r>
      <w:proofErr w:type="spellEnd"/>
      <w:r w:rsidRPr="00C05A9A">
        <w:rPr>
          <w:rFonts w:ascii="Times New Roman" w:hAnsi="Times New Roman"/>
          <w:sz w:val="24"/>
          <w:lang w:val="sk-SK"/>
        </w:rPr>
        <w:t>) a overte simuláciou</w:t>
      </w:r>
      <w:r>
        <w:rPr>
          <w:rFonts w:ascii="Times New Roman" w:hAnsi="Times New Roman"/>
          <w:sz w:val="24"/>
          <w:lang w:val="sk-SK"/>
        </w:rPr>
        <w:t>.</w:t>
      </w:r>
    </w:p>
    <w:p w14:paraId="6657C432" w14:textId="77777777" w:rsidR="00381B1B" w:rsidRPr="00C05A9A" w:rsidRDefault="00381B1B" w:rsidP="00381B1B">
      <w:pPr>
        <w:pStyle w:val="PlainText"/>
        <w:numPr>
          <w:ilvl w:val="0"/>
          <w:numId w:val="1"/>
        </w:numPr>
        <w:rPr>
          <w:rFonts w:ascii="Times New Roman" w:hAnsi="Times New Roman"/>
          <w:sz w:val="24"/>
          <w:lang w:val="sk-SK"/>
        </w:rPr>
      </w:pPr>
      <w:r w:rsidRPr="00C05A9A">
        <w:rPr>
          <w:rFonts w:ascii="Times New Roman" w:hAnsi="Times New Roman"/>
          <w:sz w:val="24"/>
          <w:lang w:val="sk-SK"/>
        </w:rPr>
        <w:t>Riešenie vyhodnoťte (zhodnotenie zadania, postup riešenia, vyjadreni</w:t>
      </w:r>
      <w:r>
        <w:rPr>
          <w:rFonts w:ascii="Times New Roman" w:hAnsi="Times New Roman"/>
          <w:sz w:val="24"/>
          <w:lang w:val="sk-SK"/>
        </w:rPr>
        <w:t>e sa k počtu logických členov</w:t>
      </w:r>
      <w:r w:rsidRPr="00C05A9A">
        <w:rPr>
          <w:rFonts w:ascii="Times New Roman" w:hAnsi="Times New Roman"/>
          <w:sz w:val="24"/>
          <w:lang w:val="sk-SK"/>
        </w:rPr>
        <w:t>).</w:t>
      </w:r>
    </w:p>
    <w:p w14:paraId="500EABD9" w14:textId="77777777" w:rsidR="00381B1B" w:rsidRDefault="00381B1B" w:rsidP="00381B1B">
      <w:pPr>
        <w:pStyle w:val="PlainText"/>
        <w:rPr>
          <w:rFonts w:ascii="Times New Roman" w:hAnsi="Times New Roman"/>
          <w:sz w:val="24"/>
          <w:lang w:val="sk-SK"/>
        </w:rPr>
      </w:pPr>
    </w:p>
    <w:p w14:paraId="5DE37D12" w14:textId="4836BE76" w:rsidR="008C2F75" w:rsidDel="00246C24" w:rsidRDefault="008C2F75" w:rsidP="00381B1B">
      <w:pPr>
        <w:pStyle w:val="PlainText"/>
        <w:rPr>
          <w:del w:id="4" w:author="421904072277" w:date="2021-10-31T23:53:00Z"/>
          <w:rFonts w:ascii="Times New Roman" w:hAnsi="Times New Roman"/>
          <w:i/>
          <w:sz w:val="24"/>
          <w:highlight w:val="yellow"/>
          <w:lang w:val="sk-SK"/>
        </w:rPr>
      </w:pPr>
      <w:del w:id="5" w:author="421904072277" w:date="2021-10-31T23:53:00Z">
        <w:r w:rsidDel="00246C24">
          <w:rPr>
            <w:rFonts w:ascii="Times New Roman" w:hAnsi="Times New Roman"/>
            <w:i/>
            <w:sz w:val="24"/>
            <w:highlight w:val="yellow"/>
            <w:lang w:val="sk-SK"/>
          </w:rPr>
          <w:delText xml:space="preserve">Upozornenie </w:delText>
        </w:r>
        <w:r w:rsidR="00785ADF" w:rsidDel="00246C24">
          <w:rPr>
            <w:rFonts w:ascii="Times New Roman" w:hAnsi="Times New Roman"/>
            <w:i/>
            <w:sz w:val="24"/>
            <w:highlight w:val="yellow"/>
            <w:lang w:val="sk-SK"/>
          </w:rPr>
          <w:delText>toto je príklad pre 5 číselnú postupnosť, vy máte 6 číselnú postupnosť.</w:delText>
        </w:r>
      </w:del>
    </w:p>
    <w:p w14:paraId="7B420230" w14:textId="45478003" w:rsidR="00381B1B" w:rsidRPr="00D55DC5" w:rsidDel="00246C24" w:rsidRDefault="00381B1B" w:rsidP="00381B1B">
      <w:pPr>
        <w:pStyle w:val="PlainText"/>
        <w:rPr>
          <w:del w:id="6" w:author="421904072277" w:date="2021-10-31T23:53:00Z"/>
          <w:rFonts w:ascii="Times New Roman" w:hAnsi="Times New Roman"/>
          <w:i/>
          <w:sz w:val="24"/>
          <w:highlight w:val="yellow"/>
          <w:lang w:val="sk-SK"/>
        </w:rPr>
      </w:pPr>
      <w:del w:id="7" w:author="421904072277" w:date="2021-10-31T23:53:00Z">
        <w:r w:rsidRPr="00D55DC5" w:rsidDel="00246C24">
          <w:rPr>
            <w:rFonts w:ascii="Times New Roman" w:hAnsi="Times New Roman"/>
            <w:i/>
            <w:sz w:val="24"/>
            <w:highlight w:val="yellow"/>
            <w:lang w:val="sk-SK"/>
          </w:rPr>
          <w:delText xml:space="preserve">Vytvárame obvod, ktorý má nasledovnú </w:delText>
        </w:r>
        <w:r w:rsidR="008C7068" w:rsidDel="00246C24">
          <w:rPr>
            <w:rFonts w:ascii="Times New Roman" w:hAnsi="Times New Roman"/>
            <w:i/>
            <w:sz w:val="24"/>
            <w:highlight w:val="yellow"/>
            <w:lang w:val="sk-SK"/>
          </w:rPr>
          <w:delText xml:space="preserve">všeobecnú </w:delText>
        </w:r>
        <w:r w:rsidRPr="00D55DC5" w:rsidDel="00246C24">
          <w:rPr>
            <w:rFonts w:ascii="Times New Roman" w:hAnsi="Times New Roman"/>
            <w:i/>
            <w:sz w:val="24"/>
            <w:highlight w:val="yellow"/>
            <w:lang w:val="sk-SK"/>
          </w:rPr>
          <w:delText>schému:</w:delText>
        </w:r>
      </w:del>
    </w:p>
    <w:p w14:paraId="2E5AE5CC" w14:textId="54B9AAC0" w:rsidR="00381B1B" w:rsidRPr="00D55DC5" w:rsidRDefault="00381B1B" w:rsidP="00381B1B">
      <w:pPr>
        <w:pStyle w:val="PlainText"/>
        <w:jc w:val="center"/>
        <w:rPr>
          <w:rFonts w:ascii="Times New Roman" w:hAnsi="Times New Roman"/>
          <w:i/>
          <w:sz w:val="24"/>
          <w:highlight w:val="yellow"/>
          <w:lang w:val="sk-SK"/>
        </w:rPr>
      </w:pPr>
      <w:del w:id="8" w:author="421904072277" w:date="2021-10-31T23:53:00Z">
        <w:r w:rsidRPr="00D55DC5" w:rsidDel="00246C24">
          <w:rPr>
            <w:rFonts w:ascii="Times New Roman" w:hAnsi="Times New Roman"/>
            <w:i/>
            <w:noProof/>
            <w:sz w:val="24"/>
            <w:highlight w:val="yellow"/>
            <w:lang w:val="sk-SK" w:eastAsia="sk-SK"/>
          </w:rPr>
          <w:drawing>
            <wp:inline distT="0" distB="0" distL="0" distR="0" wp14:anchorId="46304D23" wp14:editId="71D8670E">
              <wp:extent cx="2800350" cy="2162175"/>
              <wp:effectExtent l="1905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800350" cy="2162175"/>
                      </a:xfrm>
                      <a:prstGeom prst="rect">
                        <a:avLst/>
                      </a:prstGeom>
                      <a:noFill/>
                      <a:ln w="9525">
                        <a:noFill/>
                        <a:miter lim="800000"/>
                        <a:headEnd/>
                        <a:tailEnd/>
                      </a:ln>
                    </pic:spPr>
                  </pic:pic>
                </a:graphicData>
              </a:graphic>
            </wp:inline>
          </w:drawing>
        </w:r>
      </w:del>
    </w:p>
    <w:p w14:paraId="702E8E69" w14:textId="14F0EF28" w:rsidR="00381B1B" w:rsidRPr="00D55DC5" w:rsidDel="00246C24" w:rsidRDefault="00381B1B" w:rsidP="00381B1B">
      <w:pPr>
        <w:pStyle w:val="ListParagraph"/>
        <w:numPr>
          <w:ilvl w:val="0"/>
          <w:numId w:val="4"/>
        </w:numPr>
        <w:spacing w:after="200" w:line="276" w:lineRule="auto"/>
        <w:rPr>
          <w:del w:id="9" w:author="421904072277" w:date="2021-10-31T23:53:00Z"/>
          <w:i/>
          <w:highlight w:val="yellow"/>
          <w:lang w:val="en-US"/>
        </w:rPr>
      </w:pPr>
      <w:del w:id="10" w:author="421904072277" w:date="2021-10-31T23:53:00Z">
        <w:r w:rsidRPr="00D55DC5" w:rsidDel="00246C24">
          <w:rPr>
            <w:i/>
            <w:highlight w:val="yellow"/>
            <w:lang w:val="en-US"/>
          </w:rPr>
          <w:delText>X – vstupná premenná, môže ich byť viacero.</w:delText>
        </w:r>
      </w:del>
    </w:p>
    <w:p w14:paraId="451A410A" w14:textId="7E3F9F78" w:rsidR="00381B1B" w:rsidRPr="00D55DC5" w:rsidDel="00246C24" w:rsidRDefault="00381B1B" w:rsidP="00381B1B">
      <w:pPr>
        <w:pStyle w:val="ListParagraph"/>
        <w:numPr>
          <w:ilvl w:val="0"/>
          <w:numId w:val="4"/>
        </w:numPr>
        <w:spacing w:after="200" w:line="276" w:lineRule="auto"/>
        <w:rPr>
          <w:del w:id="11" w:author="421904072277" w:date="2021-10-31T23:53:00Z"/>
          <w:i/>
          <w:highlight w:val="yellow"/>
          <w:lang w:val="en-US"/>
        </w:rPr>
      </w:pPr>
      <w:del w:id="12" w:author="421904072277" w:date="2021-10-31T23:53:00Z">
        <w:r w:rsidRPr="00D55DC5" w:rsidDel="00246C24">
          <w:rPr>
            <w:i/>
            <w:highlight w:val="yellow"/>
            <w:lang w:val="en-US"/>
          </w:rPr>
          <w:delText>Y – výstupná premenná, tiež ich môže byť viacero.</w:delText>
        </w:r>
      </w:del>
    </w:p>
    <w:p w14:paraId="1B3DEFE1" w14:textId="3968AE8F" w:rsidR="00381B1B" w:rsidRPr="00D55DC5" w:rsidDel="00246C24" w:rsidRDefault="00381B1B" w:rsidP="00381B1B">
      <w:pPr>
        <w:pStyle w:val="ListParagraph"/>
        <w:numPr>
          <w:ilvl w:val="0"/>
          <w:numId w:val="4"/>
        </w:numPr>
        <w:spacing w:after="200" w:line="276" w:lineRule="auto"/>
        <w:rPr>
          <w:del w:id="13" w:author="421904072277" w:date="2021-10-31T23:53:00Z"/>
          <w:i/>
          <w:highlight w:val="yellow"/>
          <w:lang w:val="en-US"/>
        </w:rPr>
      </w:pPr>
      <w:del w:id="14" w:author="421904072277" w:date="2021-10-31T23:53:00Z">
        <w:r w:rsidRPr="00D55DC5" w:rsidDel="00246C24">
          <w:rPr>
            <w:i/>
            <w:highlight w:val="yellow"/>
            <w:lang w:val="en-US"/>
          </w:rPr>
          <w:delText>Z1, Z2</w:delText>
        </w:r>
        <w:r w:rsidR="00D55DC5" w:rsidRPr="00D55DC5" w:rsidDel="00246C24">
          <w:rPr>
            <w:i/>
            <w:highlight w:val="yellow"/>
            <w:lang w:val="en-US"/>
          </w:rPr>
          <w:delText>,..</w:delText>
        </w:r>
        <w:r w:rsidRPr="00D55DC5" w:rsidDel="00246C24">
          <w:rPr>
            <w:i/>
            <w:highlight w:val="yellow"/>
            <w:lang w:val="en-US"/>
          </w:rPr>
          <w:delText xml:space="preserve"> – stavov</w:delText>
        </w:r>
        <w:r w:rsidR="00D55DC5" w:rsidRPr="00D55DC5" w:rsidDel="00246C24">
          <w:rPr>
            <w:i/>
            <w:highlight w:val="yellow"/>
            <w:lang w:val="en-US"/>
          </w:rPr>
          <w:delText>é premenné, pomocou ktorých sú kódované jednotlivé stavy.</w:delText>
        </w:r>
      </w:del>
    </w:p>
    <w:p w14:paraId="32285D03" w14:textId="54B6F899" w:rsidR="00381B1B" w:rsidRPr="00D55DC5" w:rsidDel="00246C24" w:rsidRDefault="00381B1B" w:rsidP="00381B1B">
      <w:pPr>
        <w:pStyle w:val="ListParagraph"/>
        <w:numPr>
          <w:ilvl w:val="0"/>
          <w:numId w:val="4"/>
        </w:numPr>
        <w:spacing w:after="200" w:line="276" w:lineRule="auto"/>
        <w:rPr>
          <w:del w:id="15" w:author="421904072277" w:date="2021-10-31T23:53:00Z"/>
          <w:i/>
          <w:highlight w:val="yellow"/>
          <w:lang w:val="en-US"/>
        </w:rPr>
      </w:pPr>
      <w:del w:id="16" w:author="421904072277" w:date="2021-10-31T23:53:00Z">
        <w:r w:rsidRPr="00D55DC5" w:rsidDel="00246C24">
          <w:rPr>
            <w:i/>
            <w:highlight w:val="yellow"/>
            <w:lang w:val="en-US"/>
          </w:rPr>
          <w:delText>D1, D</w:delText>
        </w:r>
        <w:r w:rsidR="00D55DC5" w:rsidRPr="00D55DC5" w:rsidDel="00246C24">
          <w:rPr>
            <w:i/>
            <w:highlight w:val="yellow"/>
            <w:lang w:val="en-US"/>
          </w:rPr>
          <w:delText>2,…</w:delText>
        </w:r>
        <w:r w:rsidRPr="00D55DC5" w:rsidDel="00246C24">
          <w:rPr>
            <w:i/>
            <w:highlight w:val="yellow"/>
            <w:lang w:val="en-US"/>
          </w:rPr>
          <w:delText xml:space="preserve"> – budiace funkcie</w:delText>
        </w:r>
        <w:r w:rsidR="00D55DC5" w:rsidRPr="00D55DC5" w:rsidDel="00246C24">
          <w:rPr>
            <w:i/>
            <w:highlight w:val="yellow"/>
            <w:lang w:val="en-US"/>
          </w:rPr>
          <w:delText>.</w:delText>
        </w:r>
      </w:del>
    </w:p>
    <w:p w14:paraId="51850080" w14:textId="6BEFAED1" w:rsidR="00381B1B" w:rsidRPr="00D55DC5" w:rsidDel="00246C24" w:rsidRDefault="00381B1B" w:rsidP="00381B1B">
      <w:pPr>
        <w:pStyle w:val="ListParagraph"/>
        <w:numPr>
          <w:ilvl w:val="0"/>
          <w:numId w:val="4"/>
        </w:numPr>
        <w:spacing w:after="200" w:line="276" w:lineRule="auto"/>
        <w:rPr>
          <w:del w:id="17" w:author="421904072277" w:date="2021-10-31T23:53:00Z"/>
          <w:i/>
          <w:highlight w:val="yellow"/>
          <w:lang w:val="en-US"/>
        </w:rPr>
      </w:pPr>
      <w:del w:id="18" w:author="421904072277" w:date="2021-10-31T23:53:00Z">
        <w:r w:rsidRPr="00D55DC5" w:rsidDel="00246C24">
          <w:rPr>
            <w:i/>
            <w:highlight w:val="yellow"/>
            <w:lang w:val="en-US"/>
          </w:rPr>
          <w:delText>KL – kombinačná logika</w:delText>
        </w:r>
        <w:r w:rsidR="00D55DC5" w:rsidRPr="00D55DC5" w:rsidDel="00246C24">
          <w:rPr>
            <w:i/>
            <w:highlight w:val="yellow"/>
            <w:lang w:val="en-US"/>
          </w:rPr>
          <w:delText xml:space="preserve"> (zjednodušene povedané, toto ste robili na 2. zadaní).</w:delText>
        </w:r>
      </w:del>
    </w:p>
    <w:p w14:paraId="7671021E" w14:textId="04A3E14C" w:rsidR="00381B1B" w:rsidDel="00246C24" w:rsidRDefault="00D55DC5" w:rsidP="00381B1B">
      <w:pPr>
        <w:pStyle w:val="ListParagraph"/>
        <w:numPr>
          <w:ilvl w:val="0"/>
          <w:numId w:val="4"/>
        </w:numPr>
        <w:spacing w:after="200" w:line="276" w:lineRule="auto"/>
        <w:rPr>
          <w:del w:id="19" w:author="421904072277" w:date="2021-10-31T23:53:00Z"/>
          <w:i/>
          <w:highlight w:val="yellow"/>
          <w:lang w:val="en-US"/>
        </w:rPr>
      </w:pPr>
      <w:del w:id="20" w:author="421904072277" w:date="2021-10-31T23:53:00Z">
        <w:r w:rsidRPr="00D55DC5" w:rsidDel="00246C24">
          <w:rPr>
            <w:i/>
            <w:highlight w:val="yellow"/>
            <w:lang w:val="en-US"/>
          </w:rPr>
          <w:delText>D – preklápacie obvody. Pamäťová časť obvodu, vďaka nej obvod vie v akom stave sa nachádza.</w:delText>
        </w:r>
      </w:del>
    </w:p>
    <w:p w14:paraId="686B2E02" w14:textId="0A575DE4" w:rsidR="00CC79F0" w:rsidRPr="00D55DC5" w:rsidDel="00246C24" w:rsidRDefault="00CC79F0" w:rsidP="00381B1B">
      <w:pPr>
        <w:pStyle w:val="ListParagraph"/>
        <w:numPr>
          <w:ilvl w:val="0"/>
          <w:numId w:val="4"/>
        </w:numPr>
        <w:spacing w:after="200" w:line="276" w:lineRule="auto"/>
        <w:rPr>
          <w:del w:id="21" w:author="421904072277" w:date="2021-10-31T23:53:00Z"/>
          <w:i/>
          <w:highlight w:val="yellow"/>
          <w:lang w:val="en-US"/>
        </w:rPr>
      </w:pPr>
      <w:del w:id="22" w:author="421904072277" w:date="2021-10-31T23:53:00Z">
        <w:r w:rsidDel="00246C24">
          <w:rPr>
            <w:i/>
            <w:highlight w:val="yellow"/>
            <w:lang w:val="en-US"/>
          </w:rPr>
          <w:delText>CLK  - hodinový sign</w:delText>
        </w:r>
        <w:r w:rsidR="00A96292" w:rsidDel="00246C24">
          <w:rPr>
            <w:i/>
            <w:highlight w:val="yellow"/>
            <w:lang w:val="en-US"/>
          </w:rPr>
          <w:delText>ál, ktorý synchronizuje prekláp</w:delText>
        </w:r>
        <w:r w:rsidDel="00246C24">
          <w:rPr>
            <w:i/>
            <w:highlight w:val="yellow"/>
            <w:lang w:val="en-US"/>
          </w:rPr>
          <w:delText>a</w:delText>
        </w:r>
        <w:r w:rsidR="00A96292" w:rsidDel="00246C24">
          <w:rPr>
            <w:i/>
            <w:highlight w:val="yellow"/>
            <w:lang w:val="en-US"/>
          </w:rPr>
          <w:delText>cie</w:delText>
        </w:r>
        <w:r w:rsidDel="00246C24">
          <w:rPr>
            <w:i/>
            <w:highlight w:val="yellow"/>
            <w:lang w:val="en-US"/>
          </w:rPr>
          <w:delText xml:space="preserve"> obvody (a “posúva” obvod do nasledujúceho stavu).</w:delText>
        </w:r>
      </w:del>
    </w:p>
    <w:p w14:paraId="72D0FF54" w14:textId="77777777" w:rsidR="00381B1B" w:rsidRPr="00C05A9A" w:rsidRDefault="00381B1B" w:rsidP="00381B1B">
      <w:pPr>
        <w:pStyle w:val="PlainText"/>
        <w:jc w:val="center"/>
        <w:rPr>
          <w:rFonts w:ascii="Times New Roman" w:hAnsi="Times New Roman"/>
          <w:sz w:val="24"/>
          <w:lang w:val="sk-SK"/>
        </w:rPr>
      </w:pPr>
    </w:p>
    <w:p w14:paraId="56E03C57" w14:textId="77777777" w:rsidR="00381B1B" w:rsidRDefault="00381B1B" w:rsidP="00381B1B">
      <w:pPr>
        <w:rPr>
          <w:b/>
          <w:noProof w:val="0"/>
          <w:szCs w:val="20"/>
          <w:lang w:eastAsia="en-US"/>
        </w:rPr>
      </w:pPr>
      <w:r>
        <w:rPr>
          <w:b/>
        </w:rPr>
        <w:br w:type="page"/>
      </w:r>
    </w:p>
    <w:p w14:paraId="7377B523" w14:textId="77777777" w:rsidR="00381B1B" w:rsidRDefault="00381B1B" w:rsidP="00381B1B">
      <w:pPr>
        <w:pStyle w:val="PlainText"/>
        <w:rPr>
          <w:rFonts w:ascii="Times New Roman" w:hAnsi="Times New Roman"/>
          <w:b/>
          <w:sz w:val="24"/>
          <w:lang w:val="sk-SK"/>
        </w:rPr>
      </w:pPr>
      <w:r w:rsidRPr="00C05A9A">
        <w:rPr>
          <w:rFonts w:ascii="Times New Roman" w:hAnsi="Times New Roman"/>
          <w:b/>
          <w:sz w:val="24"/>
          <w:lang w:val="sk-SK"/>
        </w:rPr>
        <w:lastRenderedPageBreak/>
        <w:t>Riešenie</w:t>
      </w:r>
    </w:p>
    <w:p w14:paraId="526CF042" w14:textId="12ECB561" w:rsidR="00381B1B" w:rsidRDefault="00381B1B" w:rsidP="00381B1B">
      <w:pPr>
        <w:pStyle w:val="PlainText"/>
        <w:rPr>
          <w:rFonts w:ascii="Times New Roman" w:hAnsi="Times New Roman"/>
          <w:b/>
          <w:sz w:val="24"/>
          <w:lang w:val="sk-SK"/>
        </w:rPr>
      </w:pPr>
      <w:r>
        <w:rPr>
          <w:rFonts w:ascii="Times New Roman" w:hAnsi="Times New Roman"/>
          <w:sz w:val="24"/>
          <w:lang w:val="sk-SK"/>
        </w:rPr>
        <w:t xml:space="preserve">Zadaná postupnosť: </w:t>
      </w:r>
      <w:del w:id="23" w:author="421904072277" w:date="2021-10-31T19:41:00Z">
        <w:r w:rsidRPr="00381B1B" w:rsidDel="003E1CEA">
          <w:rPr>
            <w:rFonts w:ascii="Times New Roman" w:hAnsi="Times New Roman"/>
            <w:b/>
            <w:sz w:val="24"/>
            <w:lang w:val="sk-SK"/>
          </w:rPr>
          <w:delText>10101</w:delText>
        </w:r>
      </w:del>
      <w:ins w:id="24" w:author="421904072277" w:date="2021-10-31T19:41:00Z">
        <w:r w:rsidR="003E1CEA">
          <w:rPr>
            <w:rFonts w:ascii="Times New Roman" w:hAnsi="Times New Roman"/>
            <w:b/>
            <w:sz w:val="24"/>
            <w:lang w:val="sk-SK"/>
          </w:rPr>
          <w:t>100010</w:t>
        </w:r>
      </w:ins>
    </w:p>
    <w:p w14:paraId="3849E739" w14:textId="12A55B33" w:rsidR="00CC79F0" w:rsidDel="00246C24" w:rsidRDefault="00BB5584" w:rsidP="00BB5584">
      <w:pPr>
        <w:pStyle w:val="PlainText"/>
        <w:jc w:val="both"/>
        <w:rPr>
          <w:del w:id="25" w:author="421904072277" w:date="2021-10-31T23:53:00Z"/>
          <w:rFonts w:ascii="Times New Roman" w:hAnsi="Times New Roman"/>
          <w:i/>
          <w:sz w:val="24"/>
          <w:szCs w:val="24"/>
          <w:highlight w:val="yellow"/>
          <w:lang w:val="sk-SK"/>
        </w:rPr>
      </w:pPr>
      <w:del w:id="26" w:author="421904072277" w:date="2021-10-31T23:53:00Z">
        <w:r w:rsidRPr="004B3FBC" w:rsidDel="00246C24">
          <w:rPr>
            <w:rFonts w:ascii="Times New Roman" w:hAnsi="Times New Roman"/>
            <w:i/>
            <w:sz w:val="24"/>
            <w:szCs w:val="24"/>
            <w:highlight w:val="yellow"/>
            <w:lang w:val="sk-SK"/>
          </w:rPr>
          <w:delText>Poznámka</w:delText>
        </w:r>
        <w:r w:rsidDel="00246C24">
          <w:rPr>
            <w:rFonts w:ascii="Times New Roman" w:hAnsi="Times New Roman"/>
            <w:i/>
            <w:sz w:val="24"/>
            <w:szCs w:val="24"/>
            <w:highlight w:val="yellow"/>
            <w:lang w:val="sk-SK"/>
          </w:rPr>
          <w:delText xml:space="preserve">: </w:delText>
        </w:r>
      </w:del>
    </w:p>
    <w:p w14:paraId="063847FB" w14:textId="28E0981C" w:rsidR="00CC79F0" w:rsidDel="00246C24" w:rsidRDefault="00CC79F0" w:rsidP="00BB5584">
      <w:pPr>
        <w:pStyle w:val="PlainText"/>
        <w:jc w:val="both"/>
        <w:rPr>
          <w:del w:id="27" w:author="421904072277" w:date="2021-10-31T23:53:00Z"/>
          <w:rFonts w:ascii="Times New Roman" w:hAnsi="Times New Roman"/>
          <w:i/>
          <w:sz w:val="24"/>
          <w:szCs w:val="24"/>
          <w:highlight w:val="yellow"/>
          <w:lang w:val="sk-SK"/>
        </w:rPr>
      </w:pPr>
      <w:del w:id="28" w:author="421904072277" w:date="2021-10-31T23:53:00Z">
        <w:r w:rsidDel="00246C24">
          <w:rPr>
            <w:rFonts w:ascii="Times New Roman" w:hAnsi="Times New Roman"/>
            <w:i/>
            <w:sz w:val="24"/>
            <w:szCs w:val="24"/>
            <w:highlight w:val="yellow"/>
            <w:lang w:val="sk-SK"/>
          </w:rPr>
          <w:delText>A)</w:delText>
        </w:r>
        <w:r w:rsidR="00BB5584" w:rsidDel="00246C24">
          <w:rPr>
            <w:rFonts w:ascii="Times New Roman" w:hAnsi="Times New Roman"/>
            <w:i/>
            <w:sz w:val="24"/>
            <w:szCs w:val="24"/>
            <w:highlight w:val="yellow"/>
            <w:lang w:val="sk-SK"/>
          </w:rPr>
          <w:delText xml:space="preserve">Výstupná funkcia pri automate typu Moore je závislá len od aktuálneho stavu. </w:delText>
        </w:r>
        <w:r w:rsidDel="00246C24">
          <w:rPr>
            <w:rFonts w:ascii="Times New Roman" w:hAnsi="Times New Roman"/>
            <w:i/>
            <w:sz w:val="24"/>
            <w:szCs w:val="24"/>
            <w:highlight w:val="yellow"/>
            <w:lang w:val="sk-SK"/>
          </w:rPr>
          <w:delText>Pri vytváraní prechodovej tabuľky pre automat je, v prípade typu Moore, len jeden stĺpec pre každý výstup (pretože hodnota závisí len od aktuálneho stavu).</w:delText>
        </w:r>
        <w:r w:rsidRPr="00CC79F0" w:rsidDel="00246C24">
          <w:rPr>
            <w:rFonts w:ascii="Times New Roman" w:hAnsi="Times New Roman"/>
            <w:i/>
            <w:sz w:val="24"/>
            <w:szCs w:val="24"/>
            <w:highlight w:val="yellow"/>
            <w:lang w:val="sk-SK"/>
          </w:rPr>
          <w:delText xml:space="preserve"> </w:delText>
        </w:r>
        <w:r w:rsidDel="00246C24">
          <w:rPr>
            <w:rFonts w:ascii="Times New Roman" w:hAnsi="Times New Roman"/>
            <w:i/>
            <w:sz w:val="24"/>
            <w:szCs w:val="24"/>
            <w:highlight w:val="yellow"/>
            <w:lang w:val="sk-SK"/>
          </w:rPr>
          <w:delText>Pri automate typu Mealy má každá výstupná premenná taký počet prislúchajúcich stĺpcov, ktorý pokryje všetky možnosti hodnôt vstupných premenných (pretože výstupná hodnota závisí od aktuálneho stavu a hodnôt vstupných premenných).</w:delText>
        </w:r>
      </w:del>
    </w:p>
    <w:p w14:paraId="382E2C98" w14:textId="16A55FD8" w:rsidR="00CC79F0" w:rsidDel="00246C24" w:rsidRDefault="00CC79F0" w:rsidP="00BB5584">
      <w:pPr>
        <w:pStyle w:val="PlainText"/>
        <w:jc w:val="both"/>
        <w:rPr>
          <w:del w:id="29" w:author="421904072277" w:date="2021-10-31T23:53:00Z"/>
          <w:rFonts w:ascii="Times New Roman" w:hAnsi="Times New Roman"/>
          <w:i/>
          <w:sz w:val="24"/>
          <w:szCs w:val="24"/>
          <w:highlight w:val="yellow"/>
          <w:lang w:val="sk-SK"/>
        </w:rPr>
      </w:pPr>
      <w:del w:id="30" w:author="421904072277" w:date="2021-10-31T23:53:00Z">
        <w:r w:rsidDel="00246C24">
          <w:rPr>
            <w:rFonts w:ascii="Times New Roman" w:hAnsi="Times New Roman"/>
            <w:i/>
            <w:sz w:val="24"/>
            <w:szCs w:val="24"/>
            <w:highlight w:val="yellow"/>
            <w:lang w:val="sk-SK"/>
          </w:rPr>
          <w:delText>B)</w:delText>
        </w:r>
        <w:r w:rsidR="00BB5584" w:rsidDel="00246C24">
          <w:rPr>
            <w:rFonts w:ascii="Times New Roman" w:hAnsi="Times New Roman"/>
            <w:i/>
            <w:sz w:val="24"/>
            <w:szCs w:val="24"/>
            <w:highlight w:val="yellow"/>
            <w:lang w:val="sk-SK"/>
          </w:rPr>
          <w:delText>Výstupná funkcia automatu typu Mealy závisí od aktuálneho stavu a</w:delText>
        </w:r>
        <w:r w:rsidR="008C7068" w:rsidDel="00246C24">
          <w:rPr>
            <w:rFonts w:ascii="Times New Roman" w:hAnsi="Times New Roman"/>
            <w:i/>
            <w:sz w:val="24"/>
            <w:szCs w:val="24"/>
            <w:highlight w:val="yellow"/>
            <w:lang w:val="sk-SK"/>
          </w:rPr>
          <w:delText xml:space="preserve"> od hodnoty</w:delText>
        </w:r>
        <w:r w:rsidR="00BB5584" w:rsidDel="00246C24">
          <w:rPr>
            <w:rFonts w:ascii="Times New Roman" w:hAnsi="Times New Roman"/>
            <w:i/>
            <w:sz w:val="24"/>
            <w:szCs w:val="24"/>
            <w:highlight w:val="yellow"/>
            <w:lang w:val="sk-SK"/>
          </w:rPr>
          <w:delText xml:space="preserve"> vstupných premenných. </w:delText>
        </w:r>
        <w:r w:rsidDel="00246C24">
          <w:rPr>
            <w:rFonts w:ascii="Times New Roman" w:hAnsi="Times New Roman"/>
            <w:i/>
            <w:sz w:val="24"/>
            <w:szCs w:val="24"/>
            <w:highlight w:val="yellow"/>
            <w:lang w:val="sk-SK"/>
          </w:rPr>
          <w:delText>Pri zakresľovaní prechodového grafu sa pri automate Mealy zvykne uvádzať aj hodnota výstupu na hranách (viď. ukážka).</w:delText>
        </w:r>
      </w:del>
    </w:p>
    <w:p w14:paraId="5E7196D6" w14:textId="07092788" w:rsidR="00BB5584" w:rsidDel="00246C24" w:rsidRDefault="00BB5584" w:rsidP="00BB5584">
      <w:pPr>
        <w:pStyle w:val="PlainText"/>
        <w:jc w:val="both"/>
        <w:rPr>
          <w:del w:id="31" w:author="421904072277" w:date="2021-10-31T23:53:00Z"/>
          <w:rFonts w:ascii="Times New Roman" w:hAnsi="Times New Roman"/>
          <w:i/>
          <w:sz w:val="24"/>
          <w:szCs w:val="24"/>
          <w:highlight w:val="yellow"/>
          <w:lang w:val="sk-SK"/>
        </w:rPr>
      </w:pPr>
      <w:del w:id="32" w:author="421904072277" w:date="2021-10-31T23:53:00Z">
        <w:r w:rsidDel="00246C24">
          <w:rPr>
            <w:rFonts w:ascii="Times New Roman" w:hAnsi="Times New Roman"/>
            <w:i/>
            <w:sz w:val="24"/>
            <w:szCs w:val="24"/>
            <w:highlight w:val="yellow"/>
            <w:lang w:val="sk-SK"/>
          </w:rPr>
          <w:delText xml:space="preserve">Dôsledkom je, že automat typu Moore </w:delText>
        </w:r>
        <w:r w:rsidR="008C7068" w:rsidDel="00246C24">
          <w:rPr>
            <w:rFonts w:ascii="Times New Roman" w:hAnsi="Times New Roman"/>
            <w:i/>
            <w:sz w:val="24"/>
            <w:szCs w:val="24"/>
            <w:highlight w:val="yellow"/>
            <w:lang w:val="sk-SK"/>
          </w:rPr>
          <w:delText>poskytuje</w:delText>
        </w:r>
        <w:r w:rsidDel="00246C24">
          <w:rPr>
            <w:rFonts w:ascii="Times New Roman" w:hAnsi="Times New Roman"/>
            <w:i/>
            <w:sz w:val="24"/>
            <w:szCs w:val="24"/>
            <w:highlight w:val="yellow"/>
            <w:lang w:val="sk-SK"/>
          </w:rPr>
          <w:delText xml:space="preserve"> výsledok o jeden stav (takt) neskôr ako automat typu Mealy.</w:delText>
        </w:r>
        <w:r w:rsidR="00CC79F0" w:rsidDel="00246C24">
          <w:rPr>
            <w:rFonts w:ascii="Times New Roman" w:hAnsi="Times New Roman"/>
            <w:i/>
            <w:sz w:val="24"/>
            <w:szCs w:val="24"/>
            <w:highlight w:val="yellow"/>
            <w:lang w:val="sk-SK"/>
          </w:rPr>
          <w:delText xml:space="preserve"> </w:delText>
        </w:r>
        <w:r w:rsidDel="00246C24">
          <w:rPr>
            <w:rFonts w:ascii="Times New Roman" w:hAnsi="Times New Roman"/>
            <w:i/>
            <w:sz w:val="24"/>
            <w:szCs w:val="24"/>
            <w:highlight w:val="yellow"/>
            <w:lang w:val="sk-SK"/>
          </w:rPr>
          <w:delText xml:space="preserve">Prechod do ďalšieho stavu je aj pre </w:delText>
        </w:r>
        <w:r w:rsidR="008C7068" w:rsidDel="00246C24">
          <w:rPr>
            <w:rFonts w:ascii="Times New Roman" w:hAnsi="Times New Roman"/>
            <w:i/>
            <w:sz w:val="24"/>
            <w:szCs w:val="24"/>
            <w:highlight w:val="yellow"/>
            <w:lang w:val="sk-SK"/>
          </w:rPr>
          <w:delText xml:space="preserve">automat typu </w:delText>
        </w:r>
        <w:r w:rsidDel="00246C24">
          <w:rPr>
            <w:rFonts w:ascii="Times New Roman" w:hAnsi="Times New Roman"/>
            <w:i/>
            <w:sz w:val="24"/>
            <w:szCs w:val="24"/>
            <w:highlight w:val="yellow"/>
            <w:lang w:val="sk-SK"/>
          </w:rPr>
          <w:delText>Moore a Meal</w:delText>
        </w:r>
        <w:r w:rsidR="008C7068" w:rsidDel="00246C24">
          <w:rPr>
            <w:rFonts w:ascii="Times New Roman" w:hAnsi="Times New Roman"/>
            <w:i/>
            <w:sz w:val="24"/>
            <w:szCs w:val="24"/>
            <w:highlight w:val="yellow"/>
            <w:lang w:val="sk-SK"/>
          </w:rPr>
          <w:delText xml:space="preserve">y </w:delText>
        </w:r>
        <w:r w:rsidDel="00246C24">
          <w:rPr>
            <w:rFonts w:ascii="Times New Roman" w:hAnsi="Times New Roman"/>
            <w:i/>
            <w:sz w:val="24"/>
            <w:szCs w:val="24"/>
            <w:highlight w:val="yellow"/>
            <w:lang w:val="sk-SK"/>
          </w:rPr>
          <w:delText xml:space="preserve">závislý od aktuálneho stavu a od hodnoty vstupných premenných. </w:delText>
        </w:r>
      </w:del>
    </w:p>
    <w:p w14:paraId="46B484DB" w14:textId="053E48BA" w:rsidR="00BB5584" w:rsidDel="00246C24" w:rsidRDefault="00BB5584" w:rsidP="00381B1B">
      <w:pPr>
        <w:pStyle w:val="PlainText"/>
        <w:rPr>
          <w:del w:id="33" w:author="421904072277" w:date="2021-10-31T23:53:00Z"/>
          <w:rFonts w:ascii="Times New Roman" w:hAnsi="Times New Roman"/>
          <w:sz w:val="24"/>
          <w:lang w:val="sk-SK"/>
        </w:rPr>
      </w:pPr>
    </w:p>
    <w:p w14:paraId="16599BBB" w14:textId="1BA5E832" w:rsidR="004B389F" w:rsidRPr="00381B1B" w:rsidDel="00246C24" w:rsidRDefault="004B389F" w:rsidP="00381B1B">
      <w:pPr>
        <w:pStyle w:val="PlainText"/>
        <w:rPr>
          <w:del w:id="34" w:author="421904072277" w:date="2021-10-31T23:53:00Z"/>
          <w:rFonts w:ascii="Times New Roman" w:hAnsi="Times New Roman"/>
          <w:sz w:val="24"/>
          <w:lang w:val="sk-SK"/>
        </w:rPr>
      </w:pPr>
      <w:del w:id="35" w:author="421904072277" w:date="2021-10-31T23:53:00Z">
        <w:r w:rsidDel="00246C24">
          <w:rPr>
            <w:rFonts w:ascii="Times New Roman" w:hAnsi="Times New Roman"/>
            <w:sz w:val="24"/>
            <w:highlight w:val="yellow"/>
            <w:lang w:val="sk-SK"/>
          </w:rPr>
          <w:delText xml:space="preserve">Zadanie treba realizovať pomocou Moore alebo Mealy </w:delText>
        </w:r>
        <w:r w:rsidRPr="00D55DC5" w:rsidDel="00246C24">
          <w:rPr>
            <w:rFonts w:ascii="Times New Roman" w:hAnsi="Times New Roman"/>
            <w:sz w:val="24"/>
            <w:highlight w:val="yellow"/>
            <w:lang w:val="sk-SK"/>
          </w:rPr>
          <w:delText>(</w:delText>
        </w:r>
        <w:r w:rsidRPr="00D55DC5" w:rsidDel="00246C24">
          <w:rPr>
            <w:rFonts w:ascii="Times New Roman" w:hAnsi="Times New Roman"/>
            <w:i/>
            <w:sz w:val="24"/>
            <w:highlight w:val="yellow"/>
            <w:lang w:val="sk-SK"/>
          </w:rPr>
          <w:delText>výber je na vás)</w:delText>
        </w:r>
        <w:r w:rsidDel="00246C24">
          <w:rPr>
            <w:rFonts w:ascii="Times New Roman" w:hAnsi="Times New Roman"/>
            <w:i/>
            <w:sz w:val="24"/>
            <w:lang w:val="sk-SK"/>
          </w:rPr>
          <w:delText>.</w:delText>
        </w:r>
      </w:del>
    </w:p>
    <w:p w14:paraId="06B80411" w14:textId="77777777" w:rsidR="00381B1B" w:rsidRPr="00691530" w:rsidRDefault="00691530" w:rsidP="00381B1B">
      <w:pPr>
        <w:pStyle w:val="PlainText"/>
        <w:rPr>
          <w:rFonts w:ascii="Times New Roman" w:hAnsi="Times New Roman"/>
          <w:sz w:val="24"/>
          <w:lang w:val="sk-SK"/>
        </w:rPr>
      </w:pPr>
      <w:r>
        <w:rPr>
          <w:rFonts w:ascii="Times New Roman" w:hAnsi="Times New Roman"/>
          <w:sz w:val="24"/>
          <w:lang w:val="sk-SK"/>
        </w:rPr>
        <w:t xml:space="preserve">Prechodová tabuľka pre automat </w:t>
      </w:r>
      <w:r w:rsidR="00EC5A66">
        <w:rPr>
          <w:rFonts w:ascii="Times New Roman" w:hAnsi="Times New Roman"/>
          <w:sz w:val="24"/>
          <w:lang w:val="sk-SK"/>
        </w:rPr>
        <w:t xml:space="preserve">typu </w:t>
      </w:r>
      <w:proofErr w:type="spellStart"/>
      <w:r>
        <w:rPr>
          <w:rFonts w:ascii="Times New Roman" w:hAnsi="Times New Roman"/>
          <w:sz w:val="24"/>
          <w:lang w:val="sk-SK"/>
        </w:rPr>
        <w:t>Moore</w:t>
      </w:r>
      <w:proofErr w:type="spellEnd"/>
    </w:p>
    <w:tbl>
      <w:tblPr>
        <w:tblStyle w:val="TableGrid"/>
        <w:tblW w:w="0" w:type="auto"/>
        <w:tblLayout w:type="fixed"/>
        <w:tblLook w:val="04A0" w:firstRow="1" w:lastRow="0" w:firstColumn="1" w:lastColumn="0" w:noHBand="0" w:noVBand="1"/>
      </w:tblPr>
      <w:tblGrid>
        <w:gridCol w:w="675"/>
        <w:gridCol w:w="709"/>
        <w:gridCol w:w="709"/>
        <w:gridCol w:w="709"/>
        <w:gridCol w:w="1275"/>
      </w:tblGrid>
      <w:tr w:rsidR="004B389F" w14:paraId="351BB1A4" w14:textId="77777777" w:rsidTr="004B389F">
        <w:tc>
          <w:tcPr>
            <w:tcW w:w="675" w:type="dxa"/>
            <w:tcBorders>
              <w:top w:val="nil"/>
              <w:left w:val="nil"/>
              <w:bottom w:val="nil"/>
              <w:right w:val="single" w:sz="12" w:space="0" w:color="auto"/>
            </w:tcBorders>
          </w:tcPr>
          <w:p w14:paraId="5C80BD51" w14:textId="77777777" w:rsidR="004B389F" w:rsidRDefault="004B389F" w:rsidP="0049778C">
            <w:pPr>
              <w:rPr>
                <w:lang w:val="en-US"/>
              </w:rPr>
            </w:pPr>
          </w:p>
        </w:tc>
        <w:tc>
          <w:tcPr>
            <w:tcW w:w="1418" w:type="dxa"/>
            <w:gridSpan w:val="2"/>
            <w:tcBorders>
              <w:top w:val="nil"/>
              <w:left w:val="single" w:sz="12" w:space="0" w:color="auto"/>
              <w:right w:val="single" w:sz="12" w:space="0" w:color="auto"/>
            </w:tcBorders>
          </w:tcPr>
          <w:p w14:paraId="51EBAEA8" w14:textId="77777777" w:rsidR="004B389F" w:rsidRDefault="004B389F" w:rsidP="0049778C">
            <w:pPr>
              <w:rPr>
                <w:lang w:val="en-US"/>
              </w:rPr>
            </w:pPr>
            <w:r>
              <w:rPr>
                <w:lang w:val="en-US"/>
              </w:rPr>
              <w:t>Nový stav</w:t>
            </w:r>
          </w:p>
        </w:tc>
        <w:tc>
          <w:tcPr>
            <w:tcW w:w="709" w:type="dxa"/>
            <w:tcBorders>
              <w:top w:val="nil"/>
              <w:left w:val="single" w:sz="12" w:space="0" w:color="auto"/>
            </w:tcBorders>
          </w:tcPr>
          <w:p w14:paraId="599841E4" w14:textId="77777777" w:rsidR="004B389F" w:rsidRDefault="004B389F" w:rsidP="0049778C">
            <w:pPr>
              <w:rPr>
                <w:lang w:val="en-US"/>
              </w:rPr>
            </w:pPr>
            <w:r>
              <w:rPr>
                <w:lang w:val="en-US"/>
              </w:rPr>
              <w:t>Y</w:t>
            </w:r>
          </w:p>
        </w:tc>
        <w:tc>
          <w:tcPr>
            <w:tcW w:w="1275" w:type="dxa"/>
            <w:vMerge w:val="restart"/>
            <w:tcBorders>
              <w:top w:val="nil"/>
              <w:left w:val="single" w:sz="12" w:space="0" w:color="auto"/>
            </w:tcBorders>
          </w:tcPr>
          <w:p w14:paraId="4124A005" w14:textId="77777777" w:rsidR="004B389F" w:rsidRPr="00F738D4" w:rsidRDefault="00F738D4" w:rsidP="004B389F">
            <w:r>
              <w:t>Čo je splnené?</w:t>
            </w:r>
          </w:p>
        </w:tc>
      </w:tr>
      <w:tr w:rsidR="004B389F" w14:paraId="036D5590" w14:textId="77777777" w:rsidTr="004B389F">
        <w:tc>
          <w:tcPr>
            <w:tcW w:w="675" w:type="dxa"/>
            <w:tcBorders>
              <w:top w:val="nil"/>
              <w:left w:val="nil"/>
              <w:bottom w:val="single" w:sz="12" w:space="0" w:color="auto"/>
              <w:right w:val="single" w:sz="12" w:space="0" w:color="auto"/>
            </w:tcBorders>
          </w:tcPr>
          <w:p w14:paraId="027AA18C" w14:textId="77777777" w:rsidR="004B389F" w:rsidRDefault="004B389F" w:rsidP="0049778C">
            <w:pPr>
              <w:rPr>
                <w:lang w:val="en-US"/>
              </w:rPr>
            </w:pPr>
            <w:r>
              <w:rPr>
                <w:lang w:val="en-US"/>
              </w:rPr>
              <w:t>stav</w:t>
            </w:r>
          </w:p>
        </w:tc>
        <w:tc>
          <w:tcPr>
            <w:tcW w:w="709" w:type="dxa"/>
            <w:tcBorders>
              <w:left w:val="single" w:sz="12" w:space="0" w:color="auto"/>
              <w:bottom w:val="single" w:sz="12" w:space="0" w:color="auto"/>
            </w:tcBorders>
          </w:tcPr>
          <w:p w14:paraId="3594177B" w14:textId="77777777" w:rsidR="004B389F" w:rsidRDefault="004B389F" w:rsidP="0049778C">
            <w:pPr>
              <w:rPr>
                <w:lang w:val="en-US"/>
              </w:rPr>
            </w:pPr>
            <w:r>
              <w:rPr>
                <w:lang w:val="en-US"/>
              </w:rPr>
              <w:t>x=0</w:t>
            </w:r>
          </w:p>
        </w:tc>
        <w:tc>
          <w:tcPr>
            <w:tcW w:w="709" w:type="dxa"/>
            <w:tcBorders>
              <w:bottom w:val="single" w:sz="12" w:space="0" w:color="auto"/>
              <w:right w:val="single" w:sz="12" w:space="0" w:color="auto"/>
            </w:tcBorders>
          </w:tcPr>
          <w:p w14:paraId="0D559631" w14:textId="77777777" w:rsidR="004B389F" w:rsidRDefault="004B389F" w:rsidP="0049778C">
            <w:pPr>
              <w:rPr>
                <w:lang w:val="en-US"/>
              </w:rPr>
            </w:pPr>
            <w:r>
              <w:rPr>
                <w:lang w:val="en-US"/>
              </w:rPr>
              <w:t>x=1</w:t>
            </w:r>
          </w:p>
        </w:tc>
        <w:tc>
          <w:tcPr>
            <w:tcW w:w="709" w:type="dxa"/>
            <w:tcBorders>
              <w:bottom w:val="single" w:sz="12" w:space="0" w:color="auto"/>
              <w:right w:val="single" w:sz="12" w:space="0" w:color="auto"/>
            </w:tcBorders>
          </w:tcPr>
          <w:p w14:paraId="276F8B60" w14:textId="77777777" w:rsidR="004B389F" w:rsidRDefault="004B389F" w:rsidP="004B389F">
            <w:pPr>
              <w:rPr>
                <w:lang w:val="en-US"/>
              </w:rPr>
            </w:pPr>
          </w:p>
        </w:tc>
        <w:tc>
          <w:tcPr>
            <w:tcW w:w="1275" w:type="dxa"/>
            <w:vMerge/>
            <w:tcBorders>
              <w:left w:val="single" w:sz="12" w:space="0" w:color="auto"/>
              <w:bottom w:val="single" w:sz="12" w:space="0" w:color="auto"/>
            </w:tcBorders>
          </w:tcPr>
          <w:p w14:paraId="7D42B6D7" w14:textId="77777777" w:rsidR="004B389F" w:rsidRDefault="004B389F" w:rsidP="0049778C">
            <w:pPr>
              <w:rPr>
                <w:lang w:val="en-US"/>
              </w:rPr>
            </w:pPr>
          </w:p>
        </w:tc>
      </w:tr>
      <w:tr w:rsidR="004B389F" w14:paraId="1C482711" w14:textId="77777777" w:rsidTr="004B389F">
        <w:tc>
          <w:tcPr>
            <w:tcW w:w="675" w:type="dxa"/>
            <w:tcBorders>
              <w:top w:val="single" w:sz="12" w:space="0" w:color="auto"/>
              <w:right w:val="single" w:sz="12" w:space="0" w:color="auto"/>
            </w:tcBorders>
          </w:tcPr>
          <w:p w14:paraId="147827BE" w14:textId="77777777" w:rsidR="004B389F" w:rsidRDefault="004B389F" w:rsidP="0049778C">
            <w:pPr>
              <w:rPr>
                <w:lang w:val="en-US"/>
              </w:rPr>
            </w:pPr>
            <w:r>
              <w:rPr>
                <w:lang w:val="en-US"/>
              </w:rPr>
              <w:t>S0</w:t>
            </w:r>
          </w:p>
        </w:tc>
        <w:tc>
          <w:tcPr>
            <w:tcW w:w="709" w:type="dxa"/>
            <w:tcBorders>
              <w:top w:val="single" w:sz="12" w:space="0" w:color="auto"/>
              <w:left w:val="single" w:sz="12" w:space="0" w:color="auto"/>
            </w:tcBorders>
          </w:tcPr>
          <w:p w14:paraId="609960DD" w14:textId="77777777" w:rsidR="004B389F" w:rsidRDefault="004B389F" w:rsidP="0049778C">
            <w:pPr>
              <w:rPr>
                <w:lang w:val="en-US"/>
              </w:rPr>
            </w:pPr>
            <w:del w:id="36" w:author="421904072277" w:date="2021-10-31T20:14:00Z">
              <w:r w:rsidDel="00BE17EA">
                <w:rPr>
                  <w:lang w:val="en-US"/>
                </w:rPr>
                <w:delText>S0</w:delText>
              </w:r>
            </w:del>
          </w:p>
        </w:tc>
        <w:tc>
          <w:tcPr>
            <w:tcW w:w="709" w:type="dxa"/>
            <w:tcBorders>
              <w:top w:val="single" w:sz="12" w:space="0" w:color="auto"/>
              <w:right w:val="single" w:sz="12" w:space="0" w:color="auto"/>
            </w:tcBorders>
          </w:tcPr>
          <w:p w14:paraId="7725EB01" w14:textId="77777777" w:rsidR="004B389F" w:rsidRDefault="004B389F" w:rsidP="0049778C">
            <w:pPr>
              <w:rPr>
                <w:lang w:val="en-US"/>
              </w:rPr>
            </w:pPr>
            <w:r>
              <w:rPr>
                <w:lang w:val="en-US"/>
              </w:rPr>
              <w:t>S1</w:t>
            </w:r>
          </w:p>
        </w:tc>
        <w:tc>
          <w:tcPr>
            <w:tcW w:w="709" w:type="dxa"/>
            <w:tcBorders>
              <w:top w:val="single" w:sz="12" w:space="0" w:color="auto"/>
              <w:right w:val="single" w:sz="12" w:space="0" w:color="auto"/>
            </w:tcBorders>
          </w:tcPr>
          <w:p w14:paraId="04B574B6" w14:textId="77777777" w:rsidR="004B389F" w:rsidRDefault="004B389F" w:rsidP="004B389F">
            <w:pPr>
              <w:rPr>
                <w:lang w:val="en-US"/>
              </w:rPr>
            </w:pPr>
            <w:r>
              <w:rPr>
                <w:lang w:val="en-US"/>
              </w:rPr>
              <w:t>0</w:t>
            </w:r>
          </w:p>
        </w:tc>
        <w:tc>
          <w:tcPr>
            <w:tcW w:w="1275" w:type="dxa"/>
            <w:tcBorders>
              <w:top w:val="single" w:sz="12" w:space="0" w:color="auto"/>
              <w:left w:val="single" w:sz="12" w:space="0" w:color="auto"/>
            </w:tcBorders>
          </w:tcPr>
          <w:p w14:paraId="404B1A99" w14:textId="77777777" w:rsidR="004B389F" w:rsidRDefault="004B389F" w:rsidP="0049778C">
            <w:pPr>
              <w:rPr>
                <w:lang w:val="en-US"/>
              </w:rPr>
            </w:pPr>
            <w:r>
              <w:rPr>
                <w:lang w:val="en-US"/>
              </w:rPr>
              <w:t>Nič</w:t>
            </w:r>
          </w:p>
        </w:tc>
      </w:tr>
      <w:tr w:rsidR="004B389F" w14:paraId="37C87E07" w14:textId="77777777" w:rsidTr="004B389F">
        <w:tc>
          <w:tcPr>
            <w:tcW w:w="675" w:type="dxa"/>
            <w:tcBorders>
              <w:right w:val="single" w:sz="12" w:space="0" w:color="auto"/>
            </w:tcBorders>
          </w:tcPr>
          <w:p w14:paraId="170F7598" w14:textId="77777777" w:rsidR="004B389F" w:rsidRDefault="004B389F" w:rsidP="0049778C">
            <w:pPr>
              <w:rPr>
                <w:lang w:val="en-US"/>
              </w:rPr>
            </w:pPr>
            <w:r>
              <w:rPr>
                <w:lang w:val="en-US"/>
              </w:rPr>
              <w:t>S1</w:t>
            </w:r>
          </w:p>
        </w:tc>
        <w:tc>
          <w:tcPr>
            <w:tcW w:w="709" w:type="dxa"/>
            <w:tcBorders>
              <w:left w:val="single" w:sz="12" w:space="0" w:color="auto"/>
            </w:tcBorders>
          </w:tcPr>
          <w:p w14:paraId="471F0775" w14:textId="77777777" w:rsidR="004B389F" w:rsidRDefault="004B389F" w:rsidP="0049778C">
            <w:pPr>
              <w:rPr>
                <w:lang w:val="en-US"/>
              </w:rPr>
            </w:pPr>
            <w:r>
              <w:rPr>
                <w:lang w:val="en-US"/>
              </w:rPr>
              <w:t>S2</w:t>
            </w:r>
          </w:p>
        </w:tc>
        <w:tc>
          <w:tcPr>
            <w:tcW w:w="709" w:type="dxa"/>
            <w:tcBorders>
              <w:right w:val="single" w:sz="12" w:space="0" w:color="auto"/>
            </w:tcBorders>
          </w:tcPr>
          <w:p w14:paraId="0C6DF909" w14:textId="77777777" w:rsidR="004B389F" w:rsidRDefault="004B389F" w:rsidP="0049778C">
            <w:pPr>
              <w:rPr>
                <w:lang w:val="en-US"/>
              </w:rPr>
            </w:pPr>
            <w:r>
              <w:rPr>
                <w:lang w:val="en-US"/>
              </w:rPr>
              <w:t>S1</w:t>
            </w:r>
          </w:p>
        </w:tc>
        <w:tc>
          <w:tcPr>
            <w:tcW w:w="709" w:type="dxa"/>
            <w:tcBorders>
              <w:right w:val="single" w:sz="12" w:space="0" w:color="auto"/>
            </w:tcBorders>
          </w:tcPr>
          <w:p w14:paraId="71F78677" w14:textId="77777777" w:rsidR="004B389F" w:rsidRDefault="004B389F" w:rsidP="004B389F">
            <w:pPr>
              <w:rPr>
                <w:lang w:val="en-US"/>
              </w:rPr>
            </w:pPr>
            <w:r>
              <w:rPr>
                <w:lang w:val="en-US"/>
              </w:rPr>
              <w:t>0</w:t>
            </w:r>
          </w:p>
        </w:tc>
        <w:tc>
          <w:tcPr>
            <w:tcW w:w="1275" w:type="dxa"/>
            <w:tcBorders>
              <w:left w:val="single" w:sz="12" w:space="0" w:color="auto"/>
            </w:tcBorders>
          </w:tcPr>
          <w:p w14:paraId="3FEE65E9" w14:textId="77777777" w:rsidR="004B389F" w:rsidRDefault="004B389F" w:rsidP="0049778C">
            <w:pPr>
              <w:rPr>
                <w:lang w:val="en-US"/>
              </w:rPr>
            </w:pPr>
            <w:r>
              <w:rPr>
                <w:lang w:val="en-US"/>
              </w:rPr>
              <w:t>“1”</w:t>
            </w:r>
          </w:p>
        </w:tc>
      </w:tr>
      <w:tr w:rsidR="004B389F" w14:paraId="2684D2F7" w14:textId="77777777" w:rsidTr="004B389F">
        <w:tc>
          <w:tcPr>
            <w:tcW w:w="675" w:type="dxa"/>
            <w:tcBorders>
              <w:right w:val="single" w:sz="12" w:space="0" w:color="auto"/>
            </w:tcBorders>
          </w:tcPr>
          <w:p w14:paraId="219798FA" w14:textId="77777777" w:rsidR="004B389F" w:rsidRDefault="004B389F" w:rsidP="0049778C">
            <w:pPr>
              <w:rPr>
                <w:lang w:val="en-US"/>
              </w:rPr>
            </w:pPr>
            <w:r>
              <w:rPr>
                <w:lang w:val="en-US"/>
              </w:rPr>
              <w:t>S2</w:t>
            </w:r>
          </w:p>
        </w:tc>
        <w:tc>
          <w:tcPr>
            <w:tcW w:w="709" w:type="dxa"/>
            <w:tcBorders>
              <w:left w:val="single" w:sz="12" w:space="0" w:color="auto"/>
            </w:tcBorders>
          </w:tcPr>
          <w:p w14:paraId="4FD47EC5" w14:textId="0ABB9547" w:rsidR="004B389F" w:rsidRDefault="004B389F" w:rsidP="0049778C">
            <w:pPr>
              <w:rPr>
                <w:lang w:val="en-US"/>
              </w:rPr>
            </w:pPr>
            <w:r>
              <w:rPr>
                <w:lang w:val="en-US"/>
              </w:rPr>
              <w:t>S</w:t>
            </w:r>
            <w:ins w:id="37" w:author="421904072277" w:date="2021-10-31T20:14:00Z">
              <w:r w:rsidR="00BE17EA">
                <w:rPr>
                  <w:lang w:val="en-US"/>
                </w:rPr>
                <w:t>3</w:t>
              </w:r>
            </w:ins>
            <w:del w:id="38" w:author="421904072277" w:date="2021-10-31T20:14:00Z">
              <w:r w:rsidDel="00BE17EA">
                <w:rPr>
                  <w:lang w:val="en-US"/>
                </w:rPr>
                <w:delText>0</w:delText>
              </w:r>
            </w:del>
          </w:p>
        </w:tc>
        <w:tc>
          <w:tcPr>
            <w:tcW w:w="709" w:type="dxa"/>
            <w:tcBorders>
              <w:right w:val="single" w:sz="12" w:space="0" w:color="auto"/>
            </w:tcBorders>
          </w:tcPr>
          <w:p w14:paraId="26101E24" w14:textId="01E3DCCA" w:rsidR="004B389F" w:rsidRDefault="004B389F" w:rsidP="0049778C">
            <w:pPr>
              <w:rPr>
                <w:lang w:val="en-US"/>
              </w:rPr>
            </w:pPr>
            <w:r>
              <w:rPr>
                <w:lang w:val="en-US"/>
              </w:rPr>
              <w:t>S</w:t>
            </w:r>
            <w:ins w:id="39" w:author="421904072277" w:date="2021-10-31T20:15:00Z">
              <w:r w:rsidR="00BE17EA">
                <w:rPr>
                  <w:lang w:val="en-US"/>
                </w:rPr>
                <w:t>1</w:t>
              </w:r>
            </w:ins>
            <w:del w:id="40" w:author="421904072277" w:date="2021-10-31T20:15:00Z">
              <w:r w:rsidDel="00BE17EA">
                <w:rPr>
                  <w:lang w:val="en-US"/>
                </w:rPr>
                <w:delText>3</w:delText>
              </w:r>
            </w:del>
          </w:p>
        </w:tc>
        <w:tc>
          <w:tcPr>
            <w:tcW w:w="709" w:type="dxa"/>
            <w:tcBorders>
              <w:right w:val="single" w:sz="12" w:space="0" w:color="auto"/>
            </w:tcBorders>
          </w:tcPr>
          <w:p w14:paraId="536104FF" w14:textId="77777777" w:rsidR="004B389F" w:rsidRDefault="004B389F" w:rsidP="004B389F">
            <w:pPr>
              <w:rPr>
                <w:lang w:val="en-US"/>
              </w:rPr>
            </w:pPr>
            <w:r>
              <w:rPr>
                <w:lang w:val="en-US"/>
              </w:rPr>
              <w:t>0</w:t>
            </w:r>
          </w:p>
        </w:tc>
        <w:tc>
          <w:tcPr>
            <w:tcW w:w="1275" w:type="dxa"/>
            <w:tcBorders>
              <w:left w:val="single" w:sz="12" w:space="0" w:color="auto"/>
            </w:tcBorders>
          </w:tcPr>
          <w:p w14:paraId="4C099423" w14:textId="77777777" w:rsidR="004B389F" w:rsidRDefault="004B389F" w:rsidP="0049778C">
            <w:pPr>
              <w:rPr>
                <w:lang w:val="en-US"/>
              </w:rPr>
            </w:pPr>
            <w:r>
              <w:rPr>
                <w:lang w:val="en-US"/>
              </w:rPr>
              <w:t>“10”</w:t>
            </w:r>
          </w:p>
        </w:tc>
      </w:tr>
      <w:tr w:rsidR="004B389F" w14:paraId="1565DE58" w14:textId="77777777" w:rsidTr="004B389F">
        <w:tc>
          <w:tcPr>
            <w:tcW w:w="675" w:type="dxa"/>
            <w:tcBorders>
              <w:right w:val="single" w:sz="12" w:space="0" w:color="auto"/>
            </w:tcBorders>
          </w:tcPr>
          <w:p w14:paraId="509E15D0" w14:textId="77777777" w:rsidR="004B389F" w:rsidRDefault="004B389F" w:rsidP="0049778C">
            <w:pPr>
              <w:rPr>
                <w:lang w:val="en-US"/>
              </w:rPr>
            </w:pPr>
            <w:r>
              <w:rPr>
                <w:lang w:val="en-US"/>
              </w:rPr>
              <w:t>S3</w:t>
            </w:r>
          </w:p>
        </w:tc>
        <w:tc>
          <w:tcPr>
            <w:tcW w:w="709" w:type="dxa"/>
            <w:tcBorders>
              <w:left w:val="single" w:sz="12" w:space="0" w:color="auto"/>
            </w:tcBorders>
          </w:tcPr>
          <w:p w14:paraId="5BB79C5C" w14:textId="77777777" w:rsidR="004B389F" w:rsidRDefault="004B389F" w:rsidP="0049778C">
            <w:pPr>
              <w:rPr>
                <w:lang w:val="en-US"/>
              </w:rPr>
            </w:pPr>
            <w:r>
              <w:rPr>
                <w:lang w:val="en-US"/>
              </w:rPr>
              <w:t>S4</w:t>
            </w:r>
          </w:p>
        </w:tc>
        <w:tc>
          <w:tcPr>
            <w:tcW w:w="709" w:type="dxa"/>
            <w:tcBorders>
              <w:right w:val="single" w:sz="12" w:space="0" w:color="auto"/>
            </w:tcBorders>
          </w:tcPr>
          <w:p w14:paraId="2DF6606C" w14:textId="77777777" w:rsidR="004B389F" w:rsidRDefault="004B389F" w:rsidP="0049778C">
            <w:pPr>
              <w:rPr>
                <w:lang w:val="en-US"/>
              </w:rPr>
            </w:pPr>
            <w:r>
              <w:rPr>
                <w:lang w:val="en-US"/>
              </w:rPr>
              <w:t>S1</w:t>
            </w:r>
          </w:p>
        </w:tc>
        <w:tc>
          <w:tcPr>
            <w:tcW w:w="709" w:type="dxa"/>
            <w:tcBorders>
              <w:right w:val="single" w:sz="12" w:space="0" w:color="auto"/>
            </w:tcBorders>
          </w:tcPr>
          <w:p w14:paraId="5FDDD165" w14:textId="77777777" w:rsidR="004B389F" w:rsidRDefault="004B389F" w:rsidP="004B389F">
            <w:pPr>
              <w:rPr>
                <w:lang w:val="en-US"/>
              </w:rPr>
            </w:pPr>
            <w:r>
              <w:rPr>
                <w:lang w:val="en-US"/>
              </w:rPr>
              <w:t>0</w:t>
            </w:r>
          </w:p>
        </w:tc>
        <w:tc>
          <w:tcPr>
            <w:tcW w:w="1275" w:type="dxa"/>
            <w:tcBorders>
              <w:left w:val="single" w:sz="12" w:space="0" w:color="auto"/>
            </w:tcBorders>
          </w:tcPr>
          <w:p w14:paraId="5BB6F871" w14:textId="4AD5BE42" w:rsidR="004B389F" w:rsidRDefault="004B389F" w:rsidP="0049778C">
            <w:pPr>
              <w:rPr>
                <w:lang w:val="en-US"/>
              </w:rPr>
            </w:pPr>
            <w:r>
              <w:rPr>
                <w:lang w:val="en-US"/>
              </w:rPr>
              <w:t>“10</w:t>
            </w:r>
            <w:ins w:id="41" w:author="421904072277" w:date="2021-10-31T20:12:00Z">
              <w:r w:rsidR="00BE17EA">
                <w:rPr>
                  <w:lang w:val="en-US"/>
                </w:rPr>
                <w:t>0</w:t>
              </w:r>
            </w:ins>
            <w:del w:id="42" w:author="421904072277" w:date="2021-10-31T20:12:00Z">
              <w:r w:rsidDel="00BE17EA">
                <w:rPr>
                  <w:lang w:val="en-US"/>
                </w:rPr>
                <w:delText>1</w:delText>
              </w:r>
            </w:del>
            <w:r>
              <w:rPr>
                <w:lang w:val="en-US"/>
              </w:rPr>
              <w:t>”</w:t>
            </w:r>
          </w:p>
        </w:tc>
      </w:tr>
      <w:tr w:rsidR="004B389F" w14:paraId="79D0B502" w14:textId="77777777" w:rsidTr="004B389F">
        <w:tc>
          <w:tcPr>
            <w:tcW w:w="675" w:type="dxa"/>
            <w:tcBorders>
              <w:right w:val="single" w:sz="12" w:space="0" w:color="auto"/>
            </w:tcBorders>
          </w:tcPr>
          <w:p w14:paraId="000FA0E7" w14:textId="77777777" w:rsidR="004B389F" w:rsidRDefault="004B389F" w:rsidP="0049778C">
            <w:pPr>
              <w:rPr>
                <w:lang w:val="en-US"/>
              </w:rPr>
            </w:pPr>
            <w:r>
              <w:rPr>
                <w:lang w:val="en-US"/>
              </w:rPr>
              <w:t>S4</w:t>
            </w:r>
          </w:p>
        </w:tc>
        <w:tc>
          <w:tcPr>
            <w:tcW w:w="709" w:type="dxa"/>
            <w:tcBorders>
              <w:left w:val="single" w:sz="12" w:space="0" w:color="auto"/>
            </w:tcBorders>
          </w:tcPr>
          <w:p w14:paraId="729C639B" w14:textId="77777777" w:rsidR="004B389F" w:rsidRDefault="004B389F" w:rsidP="0049778C">
            <w:pPr>
              <w:rPr>
                <w:lang w:val="en-US"/>
              </w:rPr>
            </w:pPr>
            <w:r>
              <w:rPr>
                <w:lang w:val="en-US"/>
              </w:rPr>
              <w:t>S0</w:t>
            </w:r>
          </w:p>
        </w:tc>
        <w:tc>
          <w:tcPr>
            <w:tcW w:w="709" w:type="dxa"/>
            <w:tcBorders>
              <w:right w:val="single" w:sz="12" w:space="0" w:color="auto"/>
            </w:tcBorders>
          </w:tcPr>
          <w:p w14:paraId="74A61928" w14:textId="77777777" w:rsidR="004B389F" w:rsidRDefault="004B389F" w:rsidP="0049778C">
            <w:pPr>
              <w:rPr>
                <w:lang w:val="en-US"/>
              </w:rPr>
            </w:pPr>
            <w:r>
              <w:rPr>
                <w:lang w:val="en-US"/>
              </w:rPr>
              <w:t>S5</w:t>
            </w:r>
          </w:p>
        </w:tc>
        <w:tc>
          <w:tcPr>
            <w:tcW w:w="709" w:type="dxa"/>
            <w:tcBorders>
              <w:right w:val="single" w:sz="12" w:space="0" w:color="auto"/>
            </w:tcBorders>
          </w:tcPr>
          <w:p w14:paraId="23201815" w14:textId="77777777" w:rsidR="004B389F" w:rsidRDefault="004B389F" w:rsidP="004B389F">
            <w:pPr>
              <w:rPr>
                <w:lang w:val="en-US"/>
              </w:rPr>
            </w:pPr>
            <w:r>
              <w:rPr>
                <w:lang w:val="en-US"/>
              </w:rPr>
              <w:t>0</w:t>
            </w:r>
          </w:p>
        </w:tc>
        <w:tc>
          <w:tcPr>
            <w:tcW w:w="1275" w:type="dxa"/>
            <w:tcBorders>
              <w:left w:val="single" w:sz="12" w:space="0" w:color="auto"/>
            </w:tcBorders>
          </w:tcPr>
          <w:p w14:paraId="21489D8C" w14:textId="5B5AE886" w:rsidR="004B389F" w:rsidRDefault="004B389F" w:rsidP="0049778C">
            <w:pPr>
              <w:rPr>
                <w:lang w:val="en-US"/>
              </w:rPr>
            </w:pPr>
            <w:r>
              <w:rPr>
                <w:lang w:val="en-US"/>
              </w:rPr>
              <w:t>“10</w:t>
            </w:r>
            <w:ins w:id="43" w:author="421904072277" w:date="2021-10-31T20:13:00Z">
              <w:r w:rsidR="00BE17EA">
                <w:rPr>
                  <w:lang w:val="en-US"/>
                </w:rPr>
                <w:t>00</w:t>
              </w:r>
            </w:ins>
            <w:del w:id="44" w:author="421904072277" w:date="2021-10-31T20:13:00Z">
              <w:r w:rsidDel="00BE17EA">
                <w:rPr>
                  <w:lang w:val="en-US"/>
                </w:rPr>
                <w:delText>10</w:delText>
              </w:r>
            </w:del>
            <w:r>
              <w:rPr>
                <w:lang w:val="en-US"/>
              </w:rPr>
              <w:t>”</w:t>
            </w:r>
          </w:p>
        </w:tc>
      </w:tr>
      <w:tr w:rsidR="004B389F" w14:paraId="0CF6623A" w14:textId="77777777" w:rsidTr="004B389F">
        <w:tc>
          <w:tcPr>
            <w:tcW w:w="675" w:type="dxa"/>
            <w:tcBorders>
              <w:right w:val="single" w:sz="12" w:space="0" w:color="auto"/>
            </w:tcBorders>
          </w:tcPr>
          <w:p w14:paraId="56BD13EC" w14:textId="77777777" w:rsidR="004B389F" w:rsidRDefault="004B389F" w:rsidP="0049778C">
            <w:pPr>
              <w:rPr>
                <w:lang w:val="en-US"/>
              </w:rPr>
            </w:pPr>
            <w:r>
              <w:rPr>
                <w:lang w:val="en-US"/>
              </w:rPr>
              <w:t>S5</w:t>
            </w:r>
          </w:p>
        </w:tc>
        <w:tc>
          <w:tcPr>
            <w:tcW w:w="709" w:type="dxa"/>
            <w:tcBorders>
              <w:left w:val="single" w:sz="12" w:space="0" w:color="auto"/>
            </w:tcBorders>
          </w:tcPr>
          <w:p w14:paraId="2EB22ADD" w14:textId="595A8D19" w:rsidR="004B389F" w:rsidRDefault="004B389F" w:rsidP="0049778C">
            <w:pPr>
              <w:rPr>
                <w:lang w:val="en-US"/>
              </w:rPr>
            </w:pPr>
            <w:r>
              <w:rPr>
                <w:lang w:val="en-US"/>
              </w:rPr>
              <w:t>S</w:t>
            </w:r>
            <w:ins w:id="45" w:author="421904072277" w:date="2021-10-31T20:14:00Z">
              <w:r w:rsidR="00BE17EA">
                <w:rPr>
                  <w:lang w:val="en-US"/>
                </w:rPr>
                <w:t>6</w:t>
              </w:r>
            </w:ins>
            <w:del w:id="46" w:author="421904072277" w:date="2021-10-31T20:14:00Z">
              <w:r w:rsidDel="00BE17EA">
                <w:rPr>
                  <w:lang w:val="en-US"/>
                </w:rPr>
                <w:delText>4</w:delText>
              </w:r>
            </w:del>
          </w:p>
        </w:tc>
        <w:tc>
          <w:tcPr>
            <w:tcW w:w="709" w:type="dxa"/>
            <w:tcBorders>
              <w:right w:val="single" w:sz="12" w:space="0" w:color="auto"/>
            </w:tcBorders>
          </w:tcPr>
          <w:p w14:paraId="042329DE" w14:textId="77777777" w:rsidR="004B389F" w:rsidRDefault="004B389F" w:rsidP="0049778C">
            <w:pPr>
              <w:rPr>
                <w:lang w:val="en-US"/>
              </w:rPr>
            </w:pPr>
            <w:r>
              <w:rPr>
                <w:lang w:val="en-US"/>
              </w:rPr>
              <w:t>S1</w:t>
            </w:r>
          </w:p>
        </w:tc>
        <w:tc>
          <w:tcPr>
            <w:tcW w:w="709" w:type="dxa"/>
            <w:tcBorders>
              <w:right w:val="single" w:sz="12" w:space="0" w:color="auto"/>
            </w:tcBorders>
          </w:tcPr>
          <w:p w14:paraId="5409EB5C" w14:textId="41A80194" w:rsidR="004B389F" w:rsidRPr="0049778C" w:rsidRDefault="00BE17EA" w:rsidP="004B389F">
            <w:pPr>
              <w:rPr>
                <w:b/>
                <w:lang w:val="en-US"/>
              </w:rPr>
            </w:pPr>
            <w:ins w:id="47" w:author="421904072277" w:date="2021-10-31T20:17:00Z">
              <w:r>
                <w:rPr>
                  <w:bCs/>
                  <w:lang w:val="en-US"/>
                </w:rPr>
                <w:t>0</w:t>
              </w:r>
            </w:ins>
            <w:del w:id="48" w:author="421904072277" w:date="2021-10-31T20:17:00Z">
              <w:r w:rsidR="004B389F" w:rsidRPr="0049778C" w:rsidDel="00BE17EA">
                <w:rPr>
                  <w:b/>
                  <w:lang w:val="en-US"/>
                </w:rPr>
                <w:delText>1</w:delText>
              </w:r>
            </w:del>
          </w:p>
        </w:tc>
        <w:tc>
          <w:tcPr>
            <w:tcW w:w="1275" w:type="dxa"/>
            <w:tcBorders>
              <w:left w:val="single" w:sz="12" w:space="0" w:color="auto"/>
            </w:tcBorders>
          </w:tcPr>
          <w:p w14:paraId="1B970DBA" w14:textId="3EB24D61" w:rsidR="004B389F" w:rsidRPr="004B389F" w:rsidRDefault="004B389F" w:rsidP="0049778C">
            <w:pPr>
              <w:rPr>
                <w:lang w:val="en-US"/>
              </w:rPr>
            </w:pPr>
            <w:r>
              <w:rPr>
                <w:lang w:val="en-US"/>
              </w:rPr>
              <w:t>“</w:t>
            </w:r>
            <w:del w:id="49" w:author="421904072277" w:date="2021-10-31T20:13:00Z">
              <w:r w:rsidDel="00BE17EA">
                <w:rPr>
                  <w:lang w:val="en-US"/>
                </w:rPr>
                <w:delText>10101</w:delText>
              </w:r>
            </w:del>
            <w:ins w:id="50" w:author="421904072277" w:date="2021-10-31T20:13:00Z">
              <w:r w:rsidR="00BE17EA">
                <w:rPr>
                  <w:lang w:val="en-US"/>
                </w:rPr>
                <w:t>10001</w:t>
              </w:r>
            </w:ins>
            <w:r>
              <w:rPr>
                <w:lang w:val="en-US"/>
              </w:rPr>
              <w:t>”</w:t>
            </w:r>
          </w:p>
        </w:tc>
      </w:tr>
      <w:tr w:rsidR="00BE17EA" w14:paraId="62C95ADA" w14:textId="77777777" w:rsidTr="004B389F">
        <w:trPr>
          <w:ins w:id="51" w:author="421904072277" w:date="2021-10-31T20:14:00Z"/>
        </w:trPr>
        <w:tc>
          <w:tcPr>
            <w:tcW w:w="675" w:type="dxa"/>
            <w:tcBorders>
              <w:right w:val="single" w:sz="12" w:space="0" w:color="auto"/>
            </w:tcBorders>
          </w:tcPr>
          <w:p w14:paraId="3B2EE0C7" w14:textId="1BFE6D80" w:rsidR="00BE17EA" w:rsidRDefault="00BE17EA" w:rsidP="0049778C">
            <w:pPr>
              <w:rPr>
                <w:ins w:id="52" w:author="421904072277" w:date="2021-10-31T20:14:00Z"/>
                <w:lang w:val="en-US"/>
              </w:rPr>
            </w:pPr>
            <w:ins w:id="53" w:author="421904072277" w:date="2021-10-31T20:14:00Z">
              <w:r>
                <w:rPr>
                  <w:lang w:val="en-US"/>
                </w:rPr>
                <w:t>S6</w:t>
              </w:r>
            </w:ins>
          </w:p>
        </w:tc>
        <w:tc>
          <w:tcPr>
            <w:tcW w:w="709" w:type="dxa"/>
            <w:tcBorders>
              <w:left w:val="single" w:sz="12" w:space="0" w:color="auto"/>
            </w:tcBorders>
          </w:tcPr>
          <w:p w14:paraId="107216C6" w14:textId="083131A4" w:rsidR="00BE17EA" w:rsidRDefault="00BE17EA" w:rsidP="0049778C">
            <w:pPr>
              <w:rPr>
                <w:ins w:id="54" w:author="421904072277" w:date="2021-10-31T20:14:00Z"/>
                <w:lang w:val="en-US"/>
              </w:rPr>
            </w:pPr>
            <w:ins w:id="55" w:author="421904072277" w:date="2021-10-31T20:16:00Z">
              <w:r>
                <w:rPr>
                  <w:lang w:val="en-US"/>
                </w:rPr>
                <w:t>S3</w:t>
              </w:r>
            </w:ins>
          </w:p>
        </w:tc>
        <w:tc>
          <w:tcPr>
            <w:tcW w:w="709" w:type="dxa"/>
            <w:tcBorders>
              <w:right w:val="single" w:sz="12" w:space="0" w:color="auto"/>
            </w:tcBorders>
          </w:tcPr>
          <w:p w14:paraId="03E073AA" w14:textId="511DD5AB" w:rsidR="00BE17EA" w:rsidRDefault="00BE17EA" w:rsidP="0049778C">
            <w:pPr>
              <w:rPr>
                <w:ins w:id="56" w:author="421904072277" w:date="2021-10-31T20:14:00Z"/>
                <w:lang w:val="en-US"/>
              </w:rPr>
            </w:pPr>
            <w:ins w:id="57" w:author="421904072277" w:date="2021-10-31T20:16:00Z">
              <w:r>
                <w:rPr>
                  <w:lang w:val="en-US"/>
                </w:rPr>
                <w:t>S1</w:t>
              </w:r>
            </w:ins>
          </w:p>
        </w:tc>
        <w:tc>
          <w:tcPr>
            <w:tcW w:w="709" w:type="dxa"/>
            <w:tcBorders>
              <w:right w:val="single" w:sz="12" w:space="0" w:color="auto"/>
            </w:tcBorders>
          </w:tcPr>
          <w:p w14:paraId="54C1EA0B" w14:textId="7803D052" w:rsidR="00BE17EA" w:rsidRPr="00BE17EA" w:rsidRDefault="00BE17EA" w:rsidP="004B389F">
            <w:pPr>
              <w:rPr>
                <w:ins w:id="58" w:author="421904072277" w:date="2021-10-31T20:14:00Z"/>
                <w:b/>
                <w:lang w:val="en-US"/>
                <w:rPrChange w:id="59" w:author="421904072277" w:date="2021-10-31T20:17:00Z">
                  <w:rPr>
                    <w:ins w:id="60" w:author="421904072277" w:date="2021-10-31T20:14:00Z"/>
                    <w:b/>
                    <w:lang w:val="en-US"/>
                  </w:rPr>
                </w:rPrChange>
              </w:rPr>
            </w:pPr>
            <w:ins w:id="61" w:author="421904072277" w:date="2021-10-31T20:17:00Z">
              <w:r>
                <w:rPr>
                  <w:b/>
                  <w:lang w:val="en-US"/>
                </w:rPr>
                <w:t xml:space="preserve">1 </w:t>
              </w:r>
            </w:ins>
          </w:p>
        </w:tc>
        <w:tc>
          <w:tcPr>
            <w:tcW w:w="1275" w:type="dxa"/>
            <w:tcBorders>
              <w:left w:val="single" w:sz="12" w:space="0" w:color="auto"/>
            </w:tcBorders>
          </w:tcPr>
          <w:p w14:paraId="2E3C850F" w14:textId="4AC5D616" w:rsidR="00BE17EA" w:rsidRDefault="00BE17EA" w:rsidP="0049778C">
            <w:pPr>
              <w:rPr>
                <w:ins w:id="62" w:author="421904072277" w:date="2021-10-31T20:14:00Z"/>
                <w:lang w:val="en-US"/>
              </w:rPr>
            </w:pPr>
            <w:ins w:id="63" w:author="421904072277" w:date="2021-10-31T20:16:00Z">
              <w:r>
                <w:rPr>
                  <w:lang w:val="en-US"/>
                </w:rPr>
                <w:t>“</w:t>
              </w:r>
            </w:ins>
            <w:ins w:id="64" w:author="421904072277" w:date="2021-10-31T20:17:00Z">
              <w:r>
                <w:rPr>
                  <w:lang w:val="en-US"/>
                </w:rPr>
                <w:t>100010”</w:t>
              </w:r>
            </w:ins>
          </w:p>
        </w:tc>
      </w:tr>
    </w:tbl>
    <w:p w14:paraId="632313C0" w14:textId="77777777" w:rsidR="00F858E5" w:rsidRDefault="00F858E5" w:rsidP="00381B1B">
      <w:pPr>
        <w:pStyle w:val="PlainText"/>
        <w:rPr>
          <w:rFonts w:ascii="Times New Roman" w:hAnsi="Times New Roman"/>
          <w:sz w:val="24"/>
          <w:lang w:val="sk-SK"/>
        </w:rPr>
      </w:pPr>
    </w:p>
    <w:p w14:paraId="53B98DEE" w14:textId="77777777" w:rsidR="00691530" w:rsidRDefault="00691530" w:rsidP="00381B1B">
      <w:pPr>
        <w:pStyle w:val="PlainText"/>
        <w:rPr>
          <w:rFonts w:ascii="Times New Roman" w:hAnsi="Times New Roman"/>
          <w:sz w:val="24"/>
          <w:lang w:val="sk-SK"/>
        </w:rPr>
      </w:pPr>
    </w:p>
    <w:p w14:paraId="1086D3DB" w14:textId="34F7F620" w:rsidR="00691530" w:rsidRPr="00691530" w:rsidDel="00246C24" w:rsidRDefault="00691530" w:rsidP="00691530">
      <w:pPr>
        <w:pStyle w:val="PlainText"/>
        <w:rPr>
          <w:del w:id="65" w:author="421904072277" w:date="2021-10-31T23:53:00Z"/>
          <w:rFonts w:ascii="Times New Roman" w:hAnsi="Times New Roman"/>
          <w:sz w:val="24"/>
          <w:lang w:val="sk-SK"/>
        </w:rPr>
      </w:pPr>
      <w:del w:id="66" w:author="421904072277" w:date="2021-10-31T23:53:00Z">
        <w:r w:rsidDel="00246C24">
          <w:rPr>
            <w:rFonts w:ascii="Times New Roman" w:hAnsi="Times New Roman"/>
            <w:sz w:val="24"/>
            <w:lang w:val="sk-SK"/>
          </w:rPr>
          <w:delText xml:space="preserve">Prechodová tabuľka pre automat </w:delText>
        </w:r>
        <w:r w:rsidR="00EC5A66" w:rsidDel="00246C24">
          <w:rPr>
            <w:rFonts w:ascii="Times New Roman" w:hAnsi="Times New Roman"/>
            <w:sz w:val="24"/>
            <w:lang w:val="sk-SK"/>
          </w:rPr>
          <w:delText xml:space="preserve">typu </w:delText>
        </w:r>
        <w:r w:rsidDel="00246C24">
          <w:rPr>
            <w:rFonts w:ascii="Times New Roman" w:hAnsi="Times New Roman"/>
            <w:sz w:val="24"/>
            <w:lang w:val="sk-SK"/>
          </w:rPr>
          <w:delText>Mealy</w:delText>
        </w:r>
      </w:del>
    </w:p>
    <w:tbl>
      <w:tblPr>
        <w:tblStyle w:val="TableGrid"/>
        <w:tblW w:w="0" w:type="auto"/>
        <w:tblLayout w:type="fixed"/>
        <w:tblLook w:val="04A0" w:firstRow="1" w:lastRow="0" w:firstColumn="1" w:lastColumn="0" w:noHBand="0" w:noVBand="1"/>
      </w:tblPr>
      <w:tblGrid>
        <w:gridCol w:w="675"/>
        <w:gridCol w:w="709"/>
        <w:gridCol w:w="709"/>
        <w:gridCol w:w="709"/>
        <w:gridCol w:w="850"/>
        <w:gridCol w:w="1559"/>
      </w:tblGrid>
      <w:tr w:rsidR="004A53BA" w:rsidDel="00246C24" w14:paraId="74B06C20" w14:textId="5AD82EFC" w:rsidTr="00EE4E39">
        <w:trPr>
          <w:del w:id="67" w:author="421904072277" w:date="2021-10-31T23:53:00Z"/>
        </w:trPr>
        <w:tc>
          <w:tcPr>
            <w:tcW w:w="675" w:type="dxa"/>
            <w:tcBorders>
              <w:top w:val="nil"/>
              <w:left w:val="nil"/>
              <w:bottom w:val="nil"/>
              <w:right w:val="single" w:sz="12" w:space="0" w:color="auto"/>
            </w:tcBorders>
          </w:tcPr>
          <w:p w14:paraId="1F7A3DB8" w14:textId="27AA0B42" w:rsidR="004A53BA" w:rsidDel="00246C24" w:rsidRDefault="004A53BA" w:rsidP="0049778C">
            <w:pPr>
              <w:rPr>
                <w:del w:id="68" w:author="421904072277" w:date="2021-10-31T23:53:00Z"/>
                <w:lang w:val="en-US"/>
              </w:rPr>
            </w:pPr>
          </w:p>
        </w:tc>
        <w:tc>
          <w:tcPr>
            <w:tcW w:w="1418" w:type="dxa"/>
            <w:gridSpan w:val="2"/>
            <w:tcBorders>
              <w:top w:val="nil"/>
              <w:left w:val="single" w:sz="12" w:space="0" w:color="auto"/>
              <w:right w:val="single" w:sz="12" w:space="0" w:color="auto"/>
            </w:tcBorders>
          </w:tcPr>
          <w:p w14:paraId="2F9E886C" w14:textId="344424F0" w:rsidR="004A53BA" w:rsidDel="00246C24" w:rsidRDefault="004A53BA" w:rsidP="0049778C">
            <w:pPr>
              <w:rPr>
                <w:del w:id="69" w:author="421904072277" w:date="2021-10-31T23:53:00Z"/>
                <w:lang w:val="en-US"/>
              </w:rPr>
            </w:pPr>
            <w:del w:id="70" w:author="421904072277" w:date="2021-10-31T23:53:00Z">
              <w:r w:rsidDel="00246C24">
                <w:rPr>
                  <w:lang w:val="en-US"/>
                </w:rPr>
                <w:delText>Nový stav</w:delText>
              </w:r>
            </w:del>
          </w:p>
        </w:tc>
        <w:tc>
          <w:tcPr>
            <w:tcW w:w="1559" w:type="dxa"/>
            <w:gridSpan w:val="2"/>
            <w:tcBorders>
              <w:top w:val="nil"/>
              <w:left w:val="single" w:sz="12" w:space="0" w:color="auto"/>
            </w:tcBorders>
          </w:tcPr>
          <w:p w14:paraId="6FE46322" w14:textId="6D3D8239" w:rsidR="004A53BA" w:rsidDel="00246C24" w:rsidRDefault="004A53BA" w:rsidP="00691530">
            <w:pPr>
              <w:jc w:val="center"/>
              <w:rPr>
                <w:del w:id="71" w:author="421904072277" w:date="2021-10-31T23:53:00Z"/>
                <w:lang w:val="en-US"/>
              </w:rPr>
            </w:pPr>
            <w:del w:id="72" w:author="421904072277" w:date="2021-10-31T23:53:00Z">
              <w:r w:rsidDel="00246C24">
                <w:rPr>
                  <w:lang w:val="en-US"/>
                </w:rPr>
                <w:delText>Y</w:delText>
              </w:r>
            </w:del>
          </w:p>
        </w:tc>
        <w:tc>
          <w:tcPr>
            <w:tcW w:w="1559" w:type="dxa"/>
            <w:vMerge w:val="restart"/>
            <w:tcBorders>
              <w:top w:val="nil"/>
              <w:left w:val="single" w:sz="12" w:space="0" w:color="auto"/>
            </w:tcBorders>
          </w:tcPr>
          <w:p w14:paraId="27BC0FA1" w14:textId="4F7F1F14" w:rsidR="004A53BA" w:rsidDel="00246C24" w:rsidRDefault="004A53BA" w:rsidP="004A53BA">
            <w:pPr>
              <w:rPr>
                <w:del w:id="73" w:author="421904072277" w:date="2021-10-31T23:53:00Z"/>
                <w:lang w:val="en-US"/>
              </w:rPr>
            </w:pPr>
            <w:del w:id="74" w:author="421904072277" w:date="2021-10-31T23:53:00Z">
              <w:r w:rsidDel="00246C24">
                <w:delText>Čo je splnené?</w:delText>
              </w:r>
            </w:del>
          </w:p>
        </w:tc>
      </w:tr>
      <w:tr w:rsidR="004A53BA" w:rsidDel="00246C24" w14:paraId="5BF7C857" w14:textId="61F7A75E" w:rsidTr="00EE4E39">
        <w:trPr>
          <w:del w:id="75" w:author="421904072277" w:date="2021-10-31T23:53:00Z"/>
        </w:trPr>
        <w:tc>
          <w:tcPr>
            <w:tcW w:w="675" w:type="dxa"/>
            <w:tcBorders>
              <w:top w:val="nil"/>
              <w:left w:val="nil"/>
              <w:bottom w:val="single" w:sz="12" w:space="0" w:color="auto"/>
              <w:right w:val="single" w:sz="12" w:space="0" w:color="auto"/>
            </w:tcBorders>
          </w:tcPr>
          <w:p w14:paraId="2F310342" w14:textId="42B7C985" w:rsidR="004A53BA" w:rsidDel="00246C24" w:rsidRDefault="004A53BA" w:rsidP="0049778C">
            <w:pPr>
              <w:rPr>
                <w:del w:id="76" w:author="421904072277" w:date="2021-10-31T23:53:00Z"/>
                <w:lang w:val="en-US"/>
              </w:rPr>
            </w:pPr>
            <w:del w:id="77" w:author="421904072277" w:date="2021-10-31T23:53:00Z">
              <w:r w:rsidDel="00246C24">
                <w:rPr>
                  <w:lang w:val="en-US"/>
                </w:rPr>
                <w:delText>stav</w:delText>
              </w:r>
            </w:del>
          </w:p>
        </w:tc>
        <w:tc>
          <w:tcPr>
            <w:tcW w:w="709" w:type="dxa"/>
            <w:tcBorders>
              <w:left w:val="single" w:sz="12" w:space="0" w:color="auto"/>
              <w:bottom w:val="single" w:sz="12" w:space="0" w:color="auto"/>
            </w:tcBorders>
          </w:tcPr>
          <w:p w14:paraId="0656C9BB" w14:textId="5D461EBA" w:rsidR="004A53BA" w:rsidDel="00246C24" w:rsidRDefault="004A53BA" w:rsidP="0049778C">
            <w:pPr>
              <w:rPr>
                <w:del w:id="78" w:author="421904072277" w:date="2021-10-31T23:53:00Z"/>
                <w:lang w:val="en-US"/>
              </w:rPr>
            </w:pPr>
            <w:del w:id="79" w:author="421904072277" w:date="2021-10-31T23:53:00Z">
              <w:r w:rsidDel="00246C24">
                <w:rPr>
                  <w:lang w:val="en-US"/>
                </w:rPr>
                <w:delText>x=0</w:delText>
              </w:r>
            </w:del>
          </w:p>
        </w:tc>
        <w:tc>
          <w:tcPr>
            <w:tcW w:w="709" w:type="dxa"/>
            <w:tcBorders>
              <w:bottom w:val="single" w:sz="12" w:space="0" w:color="auto"/>
              <w:right w:val="single" w:sz="12" w:space="0" w:color="auto"/>
            </w:tcBorders>
          </w:tcPr>
          <w:p w14:paraId="4A85BABD" w14:textId="6837DDCE" w:rsidR="004A53BA" w:rsidDel="00246C24" w:rsidRDefault="004A53BA" w:rsidP="0049778C">
            <w:pPr>
              <w:rPr>
                <w:del w:id="80" w:author="421904072277" w:date="2021-10-31T23:53:00Z"/>
                <w:lang w:val="en-US"/>
              </w:rPr>
            </w:pPr>
            <w:del w:id="81" w:author="421904072277" w:date="2021-10-31T23:53:00Z">
              <w:r w:rsidDel="00246C24">
                <w:rPr>
                  <w:lang w:val="en-US"/>
                </w:rPr>
                <w:delText>x=1</w:delText>
              </w:r>
            </w:del>
          </w:p>
        </w:tc>
        <w:tc>
          <w:tcPr>
            <w:tcW w:w="709" w:type="dxa"/>
            <w:tcBorders>
              <w:left w:val="single" w:sz="12" w:space="0" w:color="auto"/>
              <w:bottom w:val="single" w:sz="12" w:space="0" w:color="auto"/>
            </w:tcBorders>
          </w:tcPr>
          <w:p w14:paraId="0759BA28" w14:textId="6D806E75" w:rsidR="004A53BA" w:rsidDel="00246C24" w:rsidRDefault="004A53BA" w:rsidP="0049778C">
            <w:pPr>
              <w:rPr>
                <w:del w:id="82" w:author="421904072277" w:date="2021-10-31T23:53:00Z"/>
                <w:lang w:val="en-US"/>
              </w:rPr>
            </w:pPr>
            <w:del w:id="83" w:author="421904072277" w:date="2021-10-31T23:53:00Z">
              <w:r w:rsidDel="00246C24">
                <w:rPr>
                  <w:lang w:val="en-US"/>
                </w:rPr>
                <w:delText>x=0</w:delText>
              </w:r>
            </w:del>
          </w:p>
        </w:tc>
        <w:tc>
          <w:tcPr>
            <w:tcW w:w="850" w:type="dxa"/>
            <w:tcBorders>
              <w:bottom w:val="single" w:sz="12" w:space="0" w:color="auto"/>
              <w:right w:val="single" w:sz="12" w:space="0" w:color="auto"/>
            </w:tcBorders>
          </w:tcPr>
          <w:p w14:paraId="18474DAD" w14:textId="5588109B" w:rsidR="004A53BA" w:rsidDel="00246C24" w:rsidRDefault="004A53BA" w:rsidP="0049778C">
            <w:pPr>
              <w:rPr>
                <w:del w:id="84" w:author="421904072277" w:date="2021-10-31T23:53:00Z"/>
                <w:lang w:val="en-US"/>
              </w:rPr>
            </w:pPr>
            <w:del w:id="85" w:author="421904072277" w:date="2021-10-31T23:53:00Z">
              <w:r w:rsidDel="00246C24">
                <w:rPr>
                  <w:lang w:val="en-US"/>
                </w:rPr>
                <w:delText>x=1</w:delText>
              </w:r>
            </w:del>
          </w:p>
        </w:tc>
        <w:tc>
          <w:tcPr>
            <w:tcW w:w="1559" w:type="dxa"/>
            <w:vMerge/>
            <w:tcBorders>
              <w:left w:val="single" w:sz="12" w:space="0" w:color="auto"/>
              <w:bottom w:val="single" w:sz="12" w:space="0" w:color="auto"/>
            </w:tcBorders>
          </w:tcPr>
          <w:p w14:paraId="027BA1B8" w14:textId="5FF20005" w:rsidR="004A53BA" w:rsidDel="00246C24" w:rsidRDefault="004A53BA" w:rsidP="0049778C">
            <w:pPr>
              <w:rPr>
                <w:del w:id="86" w:author="421904072277" w:date="2021-10-31T23:53:00Z"/>
                <w:lang w:val="en-US"/>
              </w:rPr>
            </w:pPr>
          </w:p>
        </w:tc>
      </w:tr>
      <w:tr w:rsidR="004A53BA" w:rsidDel="00246C24" w14:paraId="1D45FF56" w14:textId="7AFA34E2" w:rsidTr="004A53BA">
        <w:trPr>
          <w:del w:id="87" w:author="421904072277" w:date="2021-10-31T23:53:00Z"/>
        </w:trPr>
        <w:tc>
          <w:tcPr>
            <w:tcW w:w="675" w:type="dxa"/>
            <w:tcBorders>
              <w:top w:val="single" w:sz="12" w:space="0" w:color="auto"/>
              <w:right w:val="single" w:sz="12" w:space="0" w:color="auto"/>
            </w:tcBorders>
          </w:tcPr>
          <w:p w14:paraId="4BCD89CC" w14:textId="4E5AEBC5" w:rsidR="004A53BA" w:rsidDel="00246C24" w:rsidRDefault="004A53BA" w:rsidP="0049778C">
            <w:pPr>
              <w:rPr>
                <w:del w:id="88" w:author="421904072277" w:date="2021-10-31T23:53:00Z"/>
                <w:lang w:val="en-US"/>
              </w:rPr>
            </w:pPr>
            <w:del w:id="89" w:author="421904072277" w:date="2021-10-31T23:53:00Z">
              <w:r w:rsidDel="00246C24">
                <w:rPr>
                  <w:lang w:val="en-US"/>
                </w:rPr>
                <w:delText>S0</w:delText>
              </w:r>
            </w:del>
          </w:p>
        </w:tc>
        <w:tc>
          <w:tcPr>
            <w:tcW w:w="709" w:type="dxa"/>
            <w:tcBorders>
              <w:top w:val="single" w:sz="12" w:space="0" w:color="auto"/>
              <w:left w:val="single" w:sz="12" w:space="0" w:color="auto"/>
            </w:tcBorders>
          </w:tcPr>
          <w:p w14:paraId="272C3FF0" w14:textId="40454D61" w:rsidR="004A53BA" w:rsidDel="00246C24" w:rsidRDefault="004A53BA" w:rsidP="0049778C">
            <w:pPr>
              <w:rPr>
                <w:del w:id="90" w:author="421904072277" w:date="2021-10-31T23:53:00Z"/>
                <w:lang w:val="en-US"/>
              </w:rPr>
            </w:pPr>
            <w:del w:id="91" w:author="421904072277" w:date="2021-10-31T23:53:00Z">
              <w:r w:rsidDel="00246C24">
                <w:rPr>
                  <w:lang w:val="en-US"/>
                </w:rPr>
                <w:delText>S0</w:delText>
              </w:r>
            </w:del>
          </w:p>
        </w:tc>
        <w:tc>
          <w:tcPr>
            <w:tcW w:w="709" w:type="dxa"/>
            <w:tcBorders>
              <w:top w:val="single" w:sz="12" w:space="0" w:color="auto"/>
              <w:right w:val="single" w:sz="12" w:space="0" w:color="auto"/>
            </w:tcBorders>
          </w:tcPr>
          <w:p w14:paraId="679D9215" w14:textId="19F6E5EC" w:rsidR="004A53BA" w:rsidDel="00246C24" w:rsidRDefault="004A53BA" w:rsidP="0049778C">
            <w:pPr>
              <w:rPr>
                <w:del w:id="92" w:author="421904072277" w:date="2021-10-31T23:53:00Z"/>
                <w:lang w:val="en-US"/>
              </w:rPr>
            </w:pPr>
            <w:del w:id="93" w:author="421904072277" w:date="2021-10-31T23:53:00Z">
              <w:r w:rsidDel="00246C24">
                <w:rPr>
                  <w:lang w:val="en-US"/>
                </w:rPr>
                <w:delText>S1</w:delText>
              </w:r>
            </w:del>
          </w:p>
        </w:tc>
        <w:tc>
          <w:tcPr>
            <w:tcW w:w="709" w:type="dxa"/>
            <w:tcBorders>
              <w:top w:val="single" w:sz="12" w:space="0" w:color="auto"/>
              <w:left w:val="single" w:sz="12" w:space="0" w:color="auto"/>
            </w:tcBorders>
          </w:tcPr>
          <w:p w14:paraId="22FA1CCD" w14:textId="22386C16" w:rsidR="004A53BA" w:rsidDel="00246C24" w:rsidRDefault="004A53BA" w:rsidP="0049778C">
            <w:pPr>
              <w:rPr>
                <w:del w:id="94" w:author="421904072277" w:date="2021-10-31T23:53:00Z"/>
                <w:lang w:val="en-US"/>
              </w:rPr>
            </w:pPr>
            <w:del w:id="95" w:author="421904072277" w:date="2021-10-31T23:53:00Z">
              <w:r w:rsidDel="00246C24">
                <w:rPr>
                  <w:lang w:val="en-US"/>
                </w:rPr>
                <w:delText>0</w:delText>
              </w:r>
            </w:del>
          </w:p>
        </w:tc>
        <w:tc>
          <w:tcPr>
            <w:tcW w:w="850" w:type="dxa"/>
            <w:tcBorders>
              <w:top w:val="single" w:sz="12" w:space="0" w:color="auto"/>
              <w:right w:val="single" w:sz="12" w:space="0" w:color="auto"/>
            </w:tcBorders>
          </w:tcPr>
          <w:p w14:paraId="702FB0E6" w14:textId="6B8068DD" w:rsidR="004A53BA" w:rsidDel="00246C24" w:rsidRDefault="004A53BA" w:rsidP="0049778C">
            <w:pPr>
              <w:rPr>
                <w:del w:id="96" w:author="421904072277" w:date="2021-10-31T23:53:00Z"/>
                <w:lang w:val="en-US"/>
              </w:rPr>
            </w:pPr>
            <w:del w:id="97" w:author="421904072277" w:date="2021-10-31T23:53:00Z">
              <w:r w:rsidDel="00246C24">
                <w:rPr>
                  <w:lang w:val="en-US"/>
                </w:rPr>
                <w:delText>0</w:delText>
              </w:r>
            </w:del>
          </w:p>
        </w:tc>
        <w:tc>
          <w:tcPr>
            <w:tcW w:w="1559" w:type="dxa"/>
            <w:tcBorders>
              <w:left w:val="single" w:sz="12" w:space="0" w:color="auto"/>
            </w:tcBorders>
          </w:tcPr>
          <w:p w14:paraId="70A24BE2" w14:textId="1F362370" w:rsidR="004A53BA" w:rsidDel="00246C24" w:rsidRDefault="004A53BA" w:rsidP="008124D6">
            <w:pPr>
              <w:rPr>
                <w:del w:id="98" w:author="421904072277" w:date="2021-10-31T23:53:00Z"/>
                <w:lang w:val="en-US"/>
              </w:rPr>
            </w:pPr>
            <w:del w:id="99" w:author="421904072277" w:date="2021-10-31T23:53:00Z">
              <w:r w:rsidDel="00246C24">
                <w:rPr>
                  <w:lang w:val="en-US"/>
                </w:rPr>
                <w:delText>Nič</w:delText>
              </w:r>
            </w:del>
          </w:p>
        </w:tc>
      </w:tr>
      <w:tr w:rsidR="004A53BA" w:rsidDel="00246C24" w14:paraId="3B5235B8" w14:textId="6EA85375" w:rsidTr="004A53BA">
        <w:trPr>
          <w:del w:id="100" w:author="421904072277" w:date="2021-10-31T23:53:00Z"/>
        </w:trPr>
        <w:tc>
          <w:tcPr>
            <w:tcW w:w="675" w:type="dxa"/>
            <w:tcBorders>
              <w:right w:val="single" w:sz="12" w:space="0" w:color="auto"/>
            </w:tcBorders>
          </w:tcPr>
          <w:p w14:paraId="21613ED1" w14:textId="02B63E6A" w:rsidR="004A53BA" w:rsidDel="00246C24" w:rsidRDefault="004A53BA" w:rsidP="0049778C">
            <w:pPr>
              <w:rPr>
                <w:del w:id="101" w:author="421904072277" w:date="2021-10-31T23:53:00Z"/>
                <w:lang w:val="en-US"/>
              </w:rPr>
            </w:pPr>
            <w:del w:id="102" w:author="421904072277" w:date="2021-10-31T23:53:00Z">
              <w:r w:rsidDel="00246C24">
                <w:rPr>
                  <w:lang w:val="en-US"/>
                </w:rPr>
                <w:delText>S1</w:delText>
              </w:r>
            </w:del>
          </w:p>
        </w:tc>
        <w:tc>
          <w:tcPr>
            <w:tcW w:w="709" w:type="dxa"/>
            <w:tcBorders>
              <w:left w:val="single" w:sz="12" w:space="0" w:color="auto"/>
            </w:tcBorders>
          </w:tcPr>
          <w:p w14:paraId="2AB390B9" w14:textId="222A9D3D" w:rsidR="004A53BA" w:rsidDel="00246C24" w:rsidRDefault="004A53BA" w:rsidP="0049778C">
            <w:pPr>
              <w:rPr>
                <w:del w:id="103" w:author="421904072277" w:date="2021-10-31T23:53:00Z"/>
                <w:lang w:val="en-US"/>
              </w:rPr>
            </w:pPr>
            <w:del w:id="104" w:author="421904072277" w:date="2021-10-31T23:53:00Z">
              <w:r w:rsidDel="00246C24">
                <w:rPr>
                  <w:lang w:val="en-US"/>
                </w:rPr>
                <w:delText>S2</w:delText>
              </w:r>
            </w:del>
          </w:p>
        </w:tc>
        <w:tc>
          <w:tcPr>
            <w:tcW w:w="709" w:type="dxa"/>
            <w:tcBorders>
              <w:right w:val="single" w:sz="12" w:space="0" w:color="auto"/>
            </w:tcBorders>
          </w:tcPr>
          <w:p w14:paraId="45C3D6E8" w14:textId="20E30AC5" w:rsidR="004A53BA" w:rsidDel="00246C24" w:rsidRDefault="004A53BA" w:rsidP="0049778C">
            <w:pPr>
              <w:rPr>
                <w:del w:id="105" w:author="421904072277" w:date="2021-10-31T23:53:00Z"/>
                <w:lang w:val="en-US"/>
              </w:rPr>
            </w:pPr>
            <w:del w:id="106" w:author="421904072277" w:date="2021-10-31T23:53:00Z">
              <w:r w:rsidDel="00246C24">
                <w:rPr>
                  <w:lang w:val="en-US"/>
                </w:rPr>
                <w:delText>S1</w:delText>
              </w:r>
            </w:del>
          </w:p>
        </w:tc>
        <w:tc>
          <w:tcPr>
            <w:tcW w:w="709" w:type="dxa"/>
            <w:tcBorders>
              <w:left w:val="single" w:sz="12" w:space="0" w:color="auto"/>
            </w:tcBorders>
          </w:tcPr>
          <w:p w14:paraId="051869FC" w14:textId="28823880" w:rsidR="004A53BA" w:rsidDel="00246C24" w:rsidRDefault="004A53BA" w:rsidP="0049778C">
            <w:pPr>
              <w:rPr>
                <w:del w:id="107" w:author="421904072277" w:date="2021-10-31T23:53:00Z"/>
                <w:lang w:val="en-US"/>
              </w:rPr>
            </w:pPr>
            <w:del w:id="108" w:author="421904072277" w:date="2021-10-31T23:53:00Z">
              <w:r w:rsidDel="00246C24">
                <w:rPr>
                  <w:lang w:val="en-US"/>
                </w:rPr>
                <w:delText>0</w:delText>
              </w:r>
            </w:del>
          </w:p>
        </w:tc>
        <w:tc>
          <w:tcPr>
            <w:tcW w:w="850" w:type="dxa"/>
            <w:tcBorders>
              <w:right w:val="single" w:sz="12" w:space="0" w:color="auto"/>
            </w:tcBorders>
          </w:tcPr>
          <w:p w14:paraId="14A6AB03" w14:textId="6E6EF333" w:rsidR="004A53BA" w:rsidDel="00246C24" w:rsidRDefault="004A53BA" w:rsidP="0049778C">
            <w:pPr>
              <w:rPr>
                <w:del w:id="109" w:author="421904072277" w:date="2021-10-31T23:53:00Z"/>
                <w:lang w:val="en-US"/>
              </w:rPr>
            </w:pPr>
            <w:del w:id="110" w:author="421904072277" w:date="2021-10-31T23:53:00Z">
              <w:r w:rsidDel="00246C24">
                <w:rPr>
                  <w:lang w:val="en-US"/>
                </w:rPr>
                <w:delText>0</w:delText>
              </w:r>
            </w:del>
          </w:p>
        </w:tc>
        <w:tc>
          <w:tcPr>
            <w:tcW w:w="1559" w:type="dxa"/>
            <w:tcBorders>
              <w:left w:val="single" w:sz="12" w:space="0" w:color="auto"/>
            </w:tcBorders>
          </w:tcPr>
          <w:p w14:paraId="58FB49FC" w14:textId="6CB81FC9" w:rsidR="004A53BA" w:rsidDel="00246C24" w:rsidRDefault="004A53BA" w:rsidP="008124D6">
            <w:pPr>
              <w:rPr>
                <w:del w:id="111" w:author="421904072277" w:date="2021-10-31T23:53:00Z"/>
                <w:lang w:val="en-US"/>
              </w:rPr>
            </w:pPr>
            <w:del w:id="112" w:author="421904072277" w:date="2021-10-31T23:53:00Z">
              <w:r w:rsidDel="00246C24">
                <w:rPr>
                  <w:lang w:val="en-US"/>
                </w:rPr>
                <w:delText>“1”</w:delText>
              </w:r>
            </w:del>
          </w:p>
        </w:tc>
      </w:tr>
      <w:tr w:rsidR="004A53BA" w:rsidDel="00246C24" w14:paraId="30DC3C94" w14:textId="1639F967" w:rsidTr="004A53BA">
        <w:trPr>
          <w:del w:id="113" w:author="421904072277" w:date="2021-10-31T23:53:00Z"/>
        </w:trPr>
        <w:tc>
          <w:tcPr>
            <w:tcW w:w="675" w:type="dxa"/>
            <w:tcBorders>
              <w:right w:val="single" w:sz="12" w:space="0" w:color="auto"/>
            </w:tcBorders>
          </w:tcPr>
          <w:p w14:paraId="5BE3A045" w14:textId="11EB03FD" w:rsidR="004A53BA" w:rsidDel="00246C24" w:rsidRDefault="004A53BA" w:rsidP="0049778C">
            <w:pPr>
              <w:rPr>
                <w:del w:id="114" w:author="421904072277" w:date="2021-10-31T23:53:00Z"/>
                <w:lang w:val="en-US"/>
              </w:rPr>
            </w:pPr>
            <w:del w:id="115" w:author="421904072277" w:date="2021-10-31T23:53:00Z">
              <w:r w:rsidDel="00246C24">
                <w:rPr>
                  <w:lang w:val="en-US"/>
                </w:rPr>
                <w:delText>S2</w:delText>
              </w:r>
            </w:del>
          </w:p>
        </w:tc>
        <w:tc>
          <w:tcPr>
            <w:tcW w:w="709" w:type="dxa"/>
            <w:tcBorders>
              <w:left w:val="single" w:sz="12" w:space="0" w:color="auto"/>
            </w:tcBorders>
          </w:tcPr>
          <w:p w14:paraId="46885B65" w14:textId="4E0ABCD6" w:rsidR="004A53BA" w:rsidDel="00246C24" w:rsidRDefault="004A53BA" w:rsidP="0049778C">
            <w:pPr>
              <w:rPr>
                <w:del w:id="116" w:author="421904072277" w:date="2021-10-31T23:53:00Z"/>
                <w:lang w:val="en-US"/>
              </w:rPr>
            </w:pPr>
            <w:del w:id="117" w:author="421904072277" w:date="2021-10-31T23:53:00Z">
              <w:r w:rsidDel="00246C24">
                <w:rPr>
                  <w:lang w:val="en-US"/>
                </w:rPr>
                <w:delText>S0</w:delText>
              </w:r>
            </w:del>
          </w:p>
        </w:tc>
        <w:tc>
          <w:tcPr>
            <w:tcW w:w="709" w:type="dxa"/>
            <w:tcBorders>
              <w:right w:val="single" w:sz="12" w:space="0" w:color="auto"/>
            </w:tcBorders>
          </w:tcPr>
          <w:p w14:paraId="782713D8" w14:textId="1E257C6E" w:rsidR="004A53BA" w:rsidDel="00246C24" w:rsidRDefault="004A53BA" w:rsidP="0049778C">
            <w:pPr>
              <w:rPr>
                <w:del w:id="118" w:author="421904072277" w:date="2021-10-31T23:53:00Z"/>
                <w:lang w:val="en-US"/>
              </w:rPr>
            </w:pPr>
            <w:del w:id="119" w:author="421904072277" w:date="2021-10-31T23:53:00Z">
              <w:r w:rsidDel="00246C24">
                <w:rPr>
                  <w:lang w:val="en-US"/>
                </w:rPr>
                <w:delText>S3</w:delText>
              </w:r>
            </w:del>
          </w:p>
        </w:tc>
        <w:tc>
          <w:tcPr>
            <w:tcW w:w="709" w:type="dxa"/>
            <w:tcBorders>
              <w:left w:val="single" w:sz="12" w:space="0" w:color="auto"/>
            </w:tcBorders>
          </w:tcPr>
          <w:p w14:paraId="0E3143BA" w14:textId="283B6BE0" w:rsidR="004A53BA" w:rsidDel="00246C24" w:rsidRDefault="004A53BA" w:rsidP="0049778C">
            <w:pPr>
              <w:rPr>
                <w:del w:id="120" w:author="421904072277" w:date="2021-10-31T23:53:00Z"/>
                <w:lang w:val="en-US"/>
              </w:rPr>
            </w:pPr>
            <w:del w:id="121" w:author="421904072277" w:date="2021-10-31T23:53:00Z">
              <w:r w:rsidDel="00246C24">
                <w:rPr>
                  <w:lang w:val="en-US"/>
                </w:rPr>
                <w:delText>0</w:delText>
              </w:r>
            </w:del>
          </w:p>
        </w:tc>
        <w:tc>
          <w:tcPr>
            <w:tcW w:w="850" w:type="dxa"/>
            <w:tcBorders>
              <w:right w:val="single" w:sz="12" w:space="0" w:color="auto"/>
            </w:tcBorders>
          </w:tcPr>
          <w:p w14:paraId="12FFEC99" w14:textId="25945305" w:rsidR="004A53BA" w:rsidDel="00246C24" w:rsidRDefault="004A53BA" w:rsidP="0049778C">
            <w:pPr>
              <w:rPr>
                <w:del w:id="122" w:author="421904072277" w:date="2021-10-31T23:53:00Z"/>
                <w:lang w:val="en-US"/>
              </w:rPr>
            </w:pPr>
            <w:del w:id="123" w:author="421904072277" w:date="2021-10-31T23:53:00Z">
              <w:r w:rsidDel="00246C24">
                <w:rPr>
                  <w:lang w:val="en-US"/>
                </w:rPr>
                <w:delText>0</w:delText>
              </w:r>
            </w:del>
          </w:p>
        </w:tc>
        <w:tc>
          <w:tcPr>
            <w:tcW w:w="1559" w:type="dxa"/>
            <w:tcBorders>
              <w:left w:val="single" w:sz="12" w:space="0" w:color="auto"/>
            </w:tcBorders>
          </w:tcPr>
          <w:p w14:paraId="7F245BA1" w14:textId="61D3D25C" w:rsidR="004A53BA" w:rsidDel="00246C24" w:rsidRDefault="004A53BA" w:rsidP="008124D6">
            <w:pPr>
              <w:rPr>
                <w:del w:id="124" w:author="421904072277" w:date="2021-10-31T23:53:00Z"/>
                <w:lang w:val="en-US"/>
              </w:rPr>
            </w:pPr>
            <w:del w:id="125" w:author="421904072277" w:date="2021-10-31T23:53:00Z">
              <w:r w:rsidDel="00246C24">
                <w:rPr>
                  <w:lang w:val="en-US"/>
                </w:rPr>
                <w:delText>“10”</w:delText>
              </w:r>
            </w:del>
          </w:p>
        </w:tc>
      </w:tr>
      <w:tr w:rsidR="004A53BA" w:rsidDel="00246C24" w14:paraId="69D784B9" w14:textId="5AF3CA0A" w:rsidTr="004A53BA">
        <w:trPr>
          <w:del w:id="126" w:author="421904072277" w:date="2021-10-31T23:53:00Z"/>
        </w:trPr>
        <w:tc>
          <w:tcPr>
            <w:tcW w:w="675" w:type="dxa"/>
            <w:tcBorders>
              <w:right w:val="single" w:sz="12" w:space="0" w:color="auto"/>
            </w:tcBorders>
          </w:tcPr>
          <w:p w14:paraId="0C0CD4CF" w14:textId="2A064FC5" w:rsidR="004A53BA" w:rsidDel="00246C24" w:rsidRDefault="004A53BA" w:rsidP="0049778C">
            <w:pPr>
              <w:rPr>
                <w:del w:id="127" w:author="421904072277" w:date="2021-10-31T23:53:00Z"/>
                <w:lang w:val="en-US"/>
              </w:rPr>
            </w:pPr>
            <w:del w:id="128" w:author="421904072277" w:date="2021-10-31T23:53:00Z">
              <w:r w:rsidDel="00246C24">
                <w:rPr>
                  <w:lang w:val="en-US"/>
                </w:rPr>
                <w:delText>S3</w:delText>
              </w:r>
            </w:del>
          </w:p>
        </w:tc>
        <w:tc>
          <w:tcPr>
            <w:tcW w:w="709" w:type="dxa"/>
            <w:tcBorders>
              <w:left w:val="single" w:sz="12" w:space="0" w:color="auto"/>
            </w:tcBorders>
          </w:tcPr>
          <w:p w14:paraId="634CB0E9" w14:textId="57BD412C" w:rsidR="004A53BA" w:rsidDel="00246C24" w:rsidRDefault="004A53BA" w:rsidP="0049778C">
            <w:pPr>
              <w:rPr>
                <w:del w:id="129" w:author="421904072277" w:date="2021-10-31T23:53:00Z"/>
                <w:lang w:val="en-US"/>
              </w:rPr>
            </w:pPr>
            <w:del w:id="130" w:author="421904072277" w:date="2021-10-31T23:53:00Z">
              <w:r w:rsidDel="00246C24">
                <w:rPr>
                  <w:lang w:val="en-US"/>
                </w:rPr>
                <w:delText>S4</w:delText>
              </w:r>
            </w:del>
          </w:p>
        </w:tc>
        <w:tc>
          <w:tcPr>
            <w:tcW w:w="709" w:type="dxa"/>
            <w:tcBorders>
              <w:right w:val="single" w:sz="12" w:space="0" w:color="auto"/>
            </w:tcBorders>
          </w:tcPr>
          <w:p w14:paraId="102BBED4" w14:textId="73323CCF" w:rsidR="004A53BA" w:rsidDel="00246C24" w:rsidRDefault="004A53BA" w:rsidP="0049778C">
            <w:pPr>
              <w:rPr>
                <w:del w:id="131" w:author="421904072277" w:date="2021-10-31T23:53:00Z"/>
                <w:lang w:val="en-US"/>
              </w:rPr>
            </w:pPr>
            <w:del w:id="132" w:author="421904072277" w:date="2021-10-31T23:53:00Z">
              <w:r w:rsidDel="00246C24">
                <w:rPr>
                  <w:lang w:val="en-US"/>
                </w:rPr>
                <w:delText>S1</w:delText>
              </w:r>
            </w:del>
          </w:p>
        </w:tc>
        <w:tc>
          <w:tcPr>
            <w:tcW w:w="709" w:type="dxa"/>
            <w:tcBorders>
              <w:left w:val="single" w:sz="12" w:space="0" w:color="auto"/>
            </w:tcBorders>
          </w:tcPr>
          <w:p w14:paraId="794478DE" w14:textId="4CBDEEF5" w:rsidR="004A53BA" w:rsidDel="00246C24" w:rsidRDefault="004A53BA" w:rsidP="0049778C">
            <w:pPr>
              <w:rPr>
                <w:del w:id="133" w:author="421904072277" w:date="2021-10-31T23:53:00Z"/>
                <w:lang w:val="en-US"/>
              </w:rPr>
            </w:pPr>
            <w:del w:id="134" w:author="421904072277" w:date="2021-10-31T23:53:00Z">
              <w:r w:rsidDel="00246C24">
                <w:rPr>
                  <w:lang w:val="en-US"/>
                </w:rPr>
                <w:delText>0</w:delText>
              </w:r>
            </w:del>
          </w:p>
        </w:tc>
        <w:tc>
          <w:tcPr>
            <w:tcW w:w="850" w:type="dxa"/>
            <w:tcBorders>
              <w:right w:val="single" w:sz="12" w:space="0" w:color="auto"/>
            </w:tcBorders>
          </w:tcPr>
          <w:p w14:paraId="52DDE325" w14:textId="666F5B17" w:rsidR="004A53BA" w:rsidDel="00246C24" w:rsidRDefault="004A53BA" w:rsidP="0049778C">
            <w:pPr>
              <w:rPr>
                <w:del w:id="135" w:author="421904072277" w:date="2021-10-31T23:53:00Z"/>
                <w:lang w:val="en-US"/>
              </w:rPr>
            </w:pPr>
            <w:del w:id="136" w:author="421904072277" w:date="2021-10-31T23:53:00Z">
              <w:r w:rsidDel="00246C24">
                <w:rPr>
                  <w:lang w:val="en-US"/>
                </w:rPr>
                <w:delText>0</w:delText>
              </w:r>
            </w:del>
          </w:p>
        </w:tc>
        <w:tc>
          <w:tcPr>
            <w:tcW w:w="1559" w:type="dxa"/>
            <w:tcBorders>
              <w:left w:val="single" w:sz="12" w:space="0" w:color="auto"/>
            </w:tcBorders>
          </w:tcPr>
          <w:p w14:paraId="255FDE15" w14:textId="68F004C4" w:rsidR="004A53BA" w:rsidDel="00246C24" w:rsidRDefault="004A53BA" w:rsidP="008124D6">
            <w:pPr>
              <w:rPr>
                <w:del w:id="137" w:author="421904072277" w:date="2021-10-31T23:53:00Z"/>
                <w:lang w:val="en-US"/>
              </w:rPr>
            </w:pPr>
            <w:del w:id="138" w:author="421904072277" w:date="2021-10-31T23:53:00Z">
              <w:r w:rsidDel="00246C24">
                <w:rPr>
                  <w:lang w:val="en-US"/>
                </w:rPr>
                <w:delText>“101”</w:delText>
              </w:r>
            </w:del>
          </w:p>
        </w:tc>
      </w:tr>
      <w:tr w:rsidR="004A53BA" w:rsidDel="00246C24" w14:paraId="66EE98DA" w14:textId="65A5DCBE" w:rsidTr="004A53BA">
        <w:trPr>
          <w:del w:id="139" w:author="421904072277" w:date="2021-10-31T23:53:00Z"/>
        </w:trPr>
        <w:tc>
          <w:tcPr>
            <w:tcW w:w="675" w:type="dxa"/>
            <w:tcBorders>
              <w:right w:val="single" w:sz="12" w:space="0" w:color="auto"/>
            </w:tcBorders>
          </w:tcPr>
          <w:p w14:paraId="0C0B96C9" w14:textId="2C8F9D33" w:rsidR="004A53BA" w:rsidDel="00246C24" w:rsidRDefault="004A53BA" w:rsidP="0049778C">
            <w:pPr>
              <w:rPr>
                <w:del w:id="140" w:author="421904072277" w:date="2021-10-31T23:53:00Z"/>
                <w:lang w:val="en-US"/>
              </w:rPr>
            </w:pPr>
            <w:del w:id="141" w:author="421904072277" w:date="2021-10-31T23:53:00Z">
              <w:r w:rsidDel="00246C24">
                <w:rPr>
                  <w:lang w:val="en-US"/>
                </w:rPr>
                <w:delText>S4</w:delText>
              </w:r>
            </w:del>
          </w:p>
        </w:tc>
        <w:tc>
          <w:tcPr>
            <w:tcW w:w="709" w:type="dxa"/>
            <w:tcBorders>
              <w:left w:val="single" w:sz="12" w:space="0" w:color="auto"/>
            </w:tcBorders>
          </w:tcPr>
          <w:p w14:paraId="33A44DE0" w14:textId="1FE9957B" w:rsidR="004A53BA" w:rsidDel="00246C24" w:rsidRDefault="004A53BA" w:rsidP="0049778C">
            <w:pPr>
              <w:rPr>
                <w:del w:id="142" w:author="421904072277" w:date="2021-10-31T23:53:00Z"/>
                <w:lang w:val="en-US"/>
              </w:rPr>
            </w:pPr>
            <w:del w:id="143" w:author="421904072277" w:date="2021-10-31T23:53:00Z">
              <w:r w:rsidDel="00246C24">
                <w:rPr>
                  <w:lang w:val="en-US"/>
                </w:rPr>
                <w:delText>S0</w:delText>
              </w:r>
            </w:del>
          </w:p>
        </w:tc>
        <w:tc>
          <w:tcPr>
            <w:tcW w:w="709" w:type="dxa"/>
            <w:tcBorders>
              <w:right w:val="single" w:sz="12" w:space="0" w:color="auto"/>
            </w:tcBorders>
          </w:tcPr>
          <w:p w14:paraId="414C4E56" w14:textId="454D5A18" w:rsidR="004A53BA" w:rsidDel="00246C24" w:rsidRDefault="004A53BA" w:rsidP="0049778C">
            <w:pPr>
              <w:rPr>
                <w:del w:id="144" w:author="421904072277" w:date="2021-10-31T23:53:00Z"/>
                <w:lang w:val="en-US"/>
              </w:rPr>
            </w:pPr>
            <w:del w:id="145" w:author="421904072277" w:date="2021-10-31T23:53:00Z">
              <w:r w:rsidDel="00246C24">
                <w:rPr>
                  <w:lang w:val="en-US"/>
                </w:rPr>
                <w:delText>S3</w:delText>
              </w:r>
            </w:del>
          </w:p>
        </w:tc>
        <w:tc>
          <w:tcPr>
            <w:tcW w:w="709" w:type="dxa"/>
            <w:tcBorders>
              <w:left w:val="single" w:sz="12" w:space="0" w:color="auto"/>
            </w:tcBorders>
          </w:tcPr>
          <w:p w14:paraId="2766096B" w14:textId="0D8E441B" w:rsidR="004A53BA" w:rsidDel="00246C24" w:rsidRDefault="004A53BA" w:rsidP="0049778C">
            <w:pPr>
              <w:rPr>
                <w:del w:id="146" w:author="421904072277" w:date="2021-10-31T23:53:00Z"/>
                <w:lang w:val="en-US"/>
              </w:rPr>
            </w:pPr>
            <w:del w:id="147" w:author="421904072277" w:date="2021-10-31T23:53:00Z">
              <w:r w:rsidDel="00246C24">
                <w:rPr>
                  <w:lang w:val="en-US"/>
                </w:rPr>
                <w:delText>0</w:delText>
              </w:r>
            </w:del>
          </w:p>
        </w:tc>
        <w:tc>
          <w:tcPr>
            <w:tcW w:w="850" w:type="dxa"/>
            <w:tcBorders>
              <w:right w:val="single" w:sz="12" w:space="0" w:color="auto"/>
            </w:tcBorders>
          </w:tcPr>
          <w:p w14:paraId="10840EFD" w14:textId="55FE42B9" w:rsidR="004A53BA" w:rsidRPr="00420788" w:rsidDel="00246C24" w:rsidRDefault="004A53BA" w:rsidP="0049778C">
            <w:pPr>
              <w:rPr>
                <w:del w:id="148" w:author="421904072277" w:date="2021-10-31T23:53:00Z"/>
                <w:b/>
                <w:lang w:val="en-US"/>
              </w:rPr>
            </w:pPr>
            <w:del w:id="149" w:author="421904072277" w:date="2021-10-31T23:53:00Z">
              <w:r w:rsidRPr="00420788" w:rsidDel="00246C24">
                <w:rPr>
                  <w:b/>
                  <w:lang w:val="en-US"/>
                </w:rPr>
                <w:delText>1</w:delText>
              </w:r>
            </w:del>
          </w:p>
        </w:tc>
        <w:tc>
          <w:tcPr>
            <w:tcW w:w="1559" w:type="dxa"/>
            <w:tcBorders>
              <w:left w:val="single" w:sz="12" w:space="0" w:color="auto"/>
            </w:tcBorders>
          </w:tcPr>
          <w:p w14:paraId="353FAD78" w14:textId="7B862E29" w:rsidR="004A53BA" w:rsidDel="00246C24" w:rsidRDefault="004A53BA" w:rsidP="008124D6">
            <w:pPr>
              <w:rPr>
                <w:del w:id="150" w:author="421904072277" w:date="2021-10-31T23:53:00Z"/>
                <w:lang w:val="en-US"/>
              </w:rPr>
            </w:pPr>
            <w:del w:id="151" w:author="421904072277" w:date="2021-10-31T23:53:00Z">
              <w:r w:rsidDel="00246C24">
                <w:rPr>
                  <w:lang w:val="en-US"/>
                </w:rPr>
                <w:delText>“1010”</w:delText>
              </w:r>
            </w:del>
          </w:p>
        </w:tc>
      </w:tr>
    </w:tbl>
    <w:p w14:paraId="6A6ACF3D" w14:textId="27125CFC" w:rsidR="00F858E5" w:rsidDel="00246C24" w:rsidRDefault="00F858E5" w:rsidP="00381B1B">
      <w:pPr>
        <w:pStyle w:val="PlainText"/>
        <w:rPr>
          <w:del w:id="152" w:author="421904072277" w:date="2021-10-31T23:53:00Z"/>
          <w:rFonts w:ascii="Times New Roman" w:hAnsi="Times New Roman"/>
          <w:sz w:val="24"/>
          <w:lang w:val="sk-SK"/>
        </w:rPr>
      </w:pPr>
    </w:p>
    <w:p w14:paraId="1E9D5484" w14:textId="07391CB1" w:rsidR="00516022" w:rsidRPr="00EE6B24" w:rsidDel="00246C24" w:rsidRDefault="00516022" w:rsidP="00EE6B24">
      <w:pPr>
        <w:pStyle w:val="PlainText"/>
        <w:jc w:val="both"/>
        <w:rPr>
          <w:del w:id="153" w:author="421904072277" w:date="2021-10-31T23:52:00Z"/>
          <w:rFonts w:ascii="Times New Roman" w:hAnsi="Times New Roman"/>
          <w:i/>
          <w:sz w:val="24"/>
          <w:highlight w:val="yellow"/>
          <w:lang w:val="sk-SK"/>
        </w:rPr>
      </w:pPr>
      <w:del w:id="154" w:author="421904072277" w:date="2021-10-31T23:52:00Z">
        <w:r w:rsidRPr="00EE6B24" w:rsidDel="00246C24">
          <w:rPr>
            <w:rFonts w:ascii="Times New Roman" w:hAnsi="Times New Roman"/>
            <w:i/>
            <w:sz w:val="24"/>
            <w:highlight w:val="yellow"/>
            <w:lang w:val="sk-SK"/>
          </w:rPr>
          <w:delText xml:space="preserve">Poznámka: Vysvetlenie </w:delText>
        </w:r>
        <w:r w:rsidR="00EE6B24" w:rsidRPr="00EE6B24" w:rsidDel="00246C24">
          <w:rPr>
            <w:rFonts w:ascii="Times New Roman" w:hAnsi="Times New Roman"/>
            <w:i/>
            <w:sz w:val="24"/>
            <w:highlight w:val="yellow"/>
            <w:lang w:val="sk-SK"/>
          </w:rPr>
          <w:delText>prechodov medzi jednotlivými stavmi</w:delText>
        </w:r>
        <w:r w:rsidRPr="00EE6B24" w:rsidDel="00246C24">
          <w:rPr>
            <w:rFonts w:ascii="Times New Roman" w:hAnsi="Times New Roman"/>
            <w:i/>
            <w:sz w:val="24"/>
            <w:highlight w:val="yellow"/>
            <w:lang w:val="sk-SK"/>
          </w:rPr>
          <w:delText>:</w:delText>
        </w:r>
      </w:del>
    </w:p>
    <w:p w14:paraId="14C02160" w14:textId="3C1FDE60" w:rsidR="00516022" w:rsidRPr="00EE6B24" w:rsidDel="00246C24" w:rsidRDefault="00504F7D" w:rsidP="00EE6B24">
      <w:pPr>
        <w:pStyle w:val="PlainText"/>
        <w:jc w:val="both"/>
        <w:rPr>
          <w:del w:id="155" w:author="421904072277" w:date="2021-10-31T23:52:00Z"/>
          <w:rFonts w:ascii="Times New Roman" w:hAnsi="Times New Roman"/>
          <w:i/>
          <w:sz w:val="24"/>
          <w:highlight w:val="yellow"/>
          <w:lang w:val="sk-SK"/>
        </w:rPr>
      </w:pPr>
      <w:del w:id="156" w:author="421904072277" w:date="2021-10-31T23:52:00Z">
        <w:r w:rsidDel="00246C24">
          <w:rPr>
            <w:rFonts w:ascii="Times New Roman" w:hAnsi="Times New Roman"/>
            <w:i/>
            <w:sz w:val="24"/>
            <w:highlight w:val="yellow"/>
            <w:lang w:val="sk-SK"/>
          </w:rPr>
          <w:delText>S0</w:delText>
        </w:r>
        <w:r w:rsidR="00516022" w:rsidRPr="00EE6B24" w:rsidDel="00246C24">
          <w:rPr>
            <w:rFonts w:ascii="Times New Roman" w:hAnsi="Times New Roman"/>
            <w:i/>
            <w:sz w:val="24"/>
            <w:highlight w:val="yellow"/>
            <w:lang w:val="sk-SK"/>
          </w:rPr>
          <w:delText>: začíname postupnosť a zatiaľ nemáme vôbec nič splnené. Ak nám príde iný vstup</w:delText>
        </w:r>
        <w:r w:rsidR="008C7068" w:rsidDel="00246C24">
          <w:rPr>
            <w:rFonts w:ascii="Times New Roman" w:hAnsi="Times New Roman"/>
            <w:i/>
            <w:sz w:val="24"/>
            <w:highlight w:val="yellow"/>
            <w:lang w:val="sk-SK"/>
          </w:rPr>
          <w:delText xml:space="preserve"> ako čakáme</w:delText>
        </w:r>
        <w:r w:rsidR="00516022" w:rsidRPr="00EE6B24" w:rsidDel="00246C24">
          <w:rPr>
            <w:rFonts w:ascii="Times New Roman" w:hAnsi="Times New Roman"/>
            <w:i/>
            <w:sz w:val="24"/>
            <w:highlight w:val="yellow"/>
            <w:lang w:val="sk-SK"/>
          </w:rPr>
          <w:delText>, tak stále nič nemáme a preto zostávame v tomto stave (</w:delText>
        </w:r>
        <w:r w:rsidDel="00246C24">
          <w:rPr>
            <w:rFonts w:ascii="Times New Roman" w:hAnsi="Times New Roman"/>
            <w:i/>
            <w:sz w:val="24"/>
            <w:highlight w:val="yellow"/>
            <w:lang w:val="sk-SK"/>
          </w:rPr>
          <w:delText>S0</w:delText>
        </w:r>
        <w:r w:rsidR="00516022" w:rsidRPr="00EE6B24" w:rsidDel="00246C24">
          <w:rPr>
            <w:rFonts w:ascii="Times New Roman" w:hAnsi="Times New Roman"/>
            <w:i/>
            <w:sz w:val="24"/>
            <w:highlight w:val="yellow"/>
            <w:lang w:val="sk-SK"/>
          </w:rPr>
          <w:delText>). Ak nám príde prvá hodnota postupnosti</w:delText>
        </w:r>
        <w:r w:rsidR="008C7068" w:rsidDel="00246C24">
          <w:rPr>
            <w:rFonts w:ascii="Times New Roman" w:hAnsi="Times New Roman"/>
            <w:i/>
            <w:sz w:val="24"/>
            <w:highlight w:val="yellow"/>
            <w:lang w:val="sk-SK"/>
          </w:rPr>
          <w:delText xml:space="preserve"> („1“)</w:delText>
        </w:r>
        <w:r w:rsidR="00516022" w:rsidRPr="00EE6B24" w:rsidDel="00246C24">
          <w:rPr>
            <w:rFonts w:ascii="Times New Roman" w:hAnsi="Times New Roman"/>
            <w:i/>
            <w:sz w:val="24"/>
            <w:highlight w:val="yellow"/>
            <w:lang w:val="sk-SK"/>
          </w:rPr>
          <w:delText>, tak sa posúvame do ďalšieho stavu (</w:delText>
        </w:r>
        <w:r w:rsidDel="00246C24">
          <w:rPr>
            <w:rFonts w:ascii="Times New Roman" w:hAnsi="Times New Roman"/>
            <w:i/>
            <w:sz w:val="24"/>
            <w:highlight w:val="yellow"/>
            <w:lang w:val="sk-SK"/>
          </w:rPr>
          <w:delText>S1</w:delText>
        </w:r>
        <w:r w:rsidR="00516022" w:rsidRPr="00EE6B24" w:rsidDel="00246C24">
          <w:rPr>
            <w:rFonts w:ascii="Times New Roman" w:hAnsi="Times New Roman"/>
            <w:i/>
            <w:sz w:val="24"/>
            <w:highlight w:val="yellow"/>
            <w:lang w:val="sk-SK"/>
          </w:rPr>
          <w:delText>).</w:delText>
        </w:r>
      </w:del>
    </w:p>
    <w:p w14:paraId="29CD160D" w14:textId="491184AC" w:rsidR="00516022" w:rsidRPr="00EE6B24" w:rsidDel="00246C24" w:rsidRDefault="00504F7D" w:rsidP="00EE6B24">
      <w:pPr>
        <w:pStyle w:val="PlainText"/>
        <w:jc w:val="both"/>
        <w:rPr>
          <w:del w:id="157" w:author="421904072277" w:date="2021-10-31T23:52:00Z"/>
          <w:rFonts w:ascii="Times New Roman" w:hAnsi="Times New Roman"/>
          <w:i/>
          <w:sz w:val="24"/>
          <w:highlight w:val="yellow"/>
          <w:lang w:val="sk-SK"/>
        </w:rPr>
      </w:pPr>
      <w:del w:id="158" w:author="421904072277" w:date="2021-10-31T23:52:00Z">
        <w:r w:rsidDel="00246C24">
          <w:rPr>
            <w:rFonts w:ascii="Times New Roman" w:hAnsi="Times New Roman"/>
            <w:i/>
            <w:sz w:val="24"/>
            <w:highlight w:val="yellow"/>
            <w:lang w:val="sk-SK"/>
          </w:rPr>
          <w:delText>S1</w:delText>
        </w:r>
        <w:r w:rsidR="00516022" w:rsidRPr="00EE6B24" w:rsidDel="00246C24">
          <w:rPr>
            <w:rFonts w:ascii="Times New Roman" w:hAnsi="Times New Roman"/>
            <w:i/>
            <w:sz w:val="24"/>
            <w:highlight w:val="yellow"/>
            <w:lang w:val="sk-SK"/>
          </w:rPr>
          <w:delText xml:space="preserve">: V tomto stave máme prvú hodnotu postupnosti, v našom prípade „1“ (ešte </w:delText>
        </w:r>
        <w:r w:rsidR="008C7068" w:rsidDel="00246C24">
          <w:rPr>
            <w:rFonts w:ascii="Times New Roman" w:hAnsi="Times New Roman"/>
            <w:i/>
            <w:sz w:val="24"/>
            <w:highlight w:val="yellow"/>
            <w:lang w:val="sk-SK"/>
          </w:rPr>
          <w:delText xml:space="preserve">budeme potrebovať </w:delText>
        </w:r>
        <w:r w:rsidR="00516022" w:rsidRPr="00EE6B24" w:rsidDel="00246C24">
          <w:rPr>
            <w:rFonts w:ascii="Times New Roman" w:hAnsi="Times New Roman"/>
            <w:i/>
            <w:sz w:val="24"/>
            <w:highlight w:val="yellow"/>
            <w:lang w:val="sk-SK"/>
          </w:rPr>
          <w:delText>0101). Ak bude na vstupe x=0, tak by sme získali postupnosť „10“, čo je podčasť, ktorú potrebujeme, tak</w:delText>
        </w:r>
        <w:r w:rsidR="008C7068" w:rsidDel="00246C24">
          <w:rPr>
            <w:rFonts w:ascii="Times New Roman" w:hAnsi="Times New Roman"/>
            <w:i/>
            <w:sz w:val="24"/>
            <w:highlight w:val="yellow"/>
            <w:lang w:val="sk-SK"/>
          </w:rPr>
          <w:delText>že</w:delText>
        </w:r>
        <w:r w:rsidR="00516022" w:rsidRPr="00EE6B24" w:rsidDel="00246C24">
          <w:rPr>
            <w:rFonts w:ascii="Times New Roman" w:hAnsi="Times New Roman"/>
            <w:i/>
            <w:sz w:val="24"/>
            <w:highlight w:val="yellow"/>
            <w:lang w:val="sk-SK"/>
          </w:rPr>
          <w:delText xml:space="preserve"> postupujeme do ďalšieho stavu (</w:delText>
        </w:r>
        <w:r w:rsidDel="00246C24">
          <w:rPr>
            <w:rFonts w:ascii="Times New Roman" w:hAnsi="Times New Roman"/>
            <w:i/>
            <w:sz w:val="24"/>
            <w:highlight w:val="yellow"/>
            <w:lang w:val="sk-SK"/>
          </w:rPr>
          <w:delText>S2</w:delText>
        </w:r>
        <w:r w:rsidR="00516022" w:rsidRPr="00EE6B24" w:rsidDel="00246C24">
          <w:rPr>
            <w:rFonts w:ascii="Times New Roman" w:hAnsi="Times New Roman"/>
            <w:i/>
            <w:sz w:val="24"/>
            <w:highlight w:val="yellow"/>
            <w:lang w:val="sk-SK"/>
          </w:rPr>
          <w:delText>). Ak príde hodnota 1, tak nie je to hodnota, ktor</w:delText>
        </w:r>
        <w:r w:rsidR="008C7068" w:rsidDel="00246C24">
          <w:rPr>
            <w:rFonts w:ascii="Times New Roman" w:hAnsi="Times New Roman"/>
            <w:i/>
            <w:sz w:val="24"/>
            <w:highlight w:val="yellow"/>
            <w:lang w:val="sk-SK"/>
          </w:rPr>
          <w:delText xml:space="preserve">á je potrebná pre správnu postupnosť (teraz máme </w:delText>
        </w:r>
        <w:r w:rsidR="00516022" w:rsidRPr="00EE6B24" w:rsidDel="00246C24">
          <w:rPr>
            <w:rFonts w:ascii="Times New Roman" w:hAnsi="Times New Roman"/>
            <w:i/>
            <w:sz w:val="24"/>
            <w:highlight w:val="yellow"/>
            <w:lang w:val="sk-SK"/>
          </w:rPr>
          <w:delText>„11“</w:delText>
        </w:r>
        <w:r w:rsidR="008C7068" w:rsidDel="00246C24">
          <w:rPr>
            <w:rFonts w:ascii="Times New Roman" w:hAnsi="Times New Roman"/>
            <w:i/>
            <w:sz w:val="24"/>
            <w:highlight w:val="yellow"/>
            <w:lang w:val="sk-SK"/>
          </w:rPr>
          <w:delText>)</w:delText>
        </w:r>
        <w:r w:rsidR="00516022" w:rsidRPr="00EE6B24" w:rsidDel="00246C24">
          <w:rPr>
            <w:rFonts w:ascii="Times New Roman" w:hAnsi="Times New Roman"/>
            <w:i/>
            <w:sz w:val="24"/>
            <w:highlight w:val="yellow"/>
            <w:lang w:val="sk-SK"/>
          </w:rPr>
          <w:delText>. Teda je potrebné pozrieť sa, do ktorého stavu sa môžeme vrátiť (je potrebné hľadať stav čo najbližšie k</w:delText>
        </w:r>
        <w:r w:rsidR="008C7068" w:rsidDel="00246C24">
          <w:rPr>
            <w:rFonts w:ascii="Times New Roman" w:hAnsi="Times New Roman"/>
            <w:i/>
            <w:sz w:val="24"/>
            <w:highlight w:val="yellow"/>
            <w:lang w:val="sk-SK"/>
          </w:rPr>
          <w:delText> </w:delText>
        </w:r>
        <w:r w:rsidR="00516022" w:rsidRPr="00EE6B24" w:rsidDel="00246C24">
          <w:rPr>
            <w:rFonts w:ascii="Times New Roman" w:hAnsi="Times New Roman"/>
            <w:i/>
            <w:sz w:val="24"/>
            <w:highlight w:val="yellow"/>
            <w:lang w:val="sk-SK"/>
          </w:rPr>
          <w:delText>aktuálnemu</w:delText>
        </w:r>
        <w:r w:rsidR="008C7068" w:rsidDel="00246C24">
          <w:rPr>
            <w:rFonts w:ascii="Times New Roman" w:hAnsi="Times New Roman"/>
            <w:i/>
            <w:sz w:val="24"/>
            <w:highlight w:val="yellow"/>
            <w:lang w:val="sk-SK"/>
          </w:rPr>
          <w:delText>, vrátane aktuálneho</w:delText>
        </w:r>
        <w:r w:rsidR="00516022" w:rsidRPr="00EE6B24" w:rsidDel="00246C24">
          <w:rPr>
            <w:rFonts w:ascii="Times New Roman" w:hAnsi="Times New Roman"/>
            <w:i/>
            <w:sz w:val="24"/>
            <w:highlight w:val="yellow"/>
            <w:lang w:val="sk-SK"/>
          </w:rPr>
          <w:delText xml:space="preserve">). V stave </w:delText>
        </w:r>
        <w:r w:rsidDel="00246C24">
          <w:rPr>
            <w:rFonts w:ascii="Times New Roman" w:hAnsi="Times New Roman"/>
            <w:i/>
            <w:sz w:val="24"/>
            <w:highlight w:val="yellow"/>
            <w:lang w:val="sk-SK"/>
          </w:rPr>
          <w:delText>S1</w:delText>
        </w:r>
        <w:r w:rsidR="00516022" w:rsidRPr="00EE6B24" w:rsidDel="00246C24">
          <w:rPr>
            <w:rFonts w:ascii="Times New Roman" w:hAnsi="Times New Roman"/>
            <w:i/>
            <w:sz w:val="24"/>
            <w:highlight w:val="yellow"/>
            <w:lang w:val="sk-SK"/>
          </w:rPr>
          <w:delText xml:space="preserve"> vieme, že máme spracovanú jedn</w:delText>
        </w:r>
        <w:r w:rsidDel="00246C24">
          <w:rPr>
            <w:rFonts w:ascii="Times New Roman" w:hAnsi="Times New Roman"/>
            <w:i/>
            <w:sz w:val="24"/>
            <w:highlight w:val="yellow"/>
            <w:lang w:val="sk-SK"/>
          </w:rPr>
          <w:delText>u</w:delText>
        </w:r>
        <w:r w:rsidR="00516022" w:rsidRPr="00EE6B24" w:rsidDel="00246C24">
          <w:rPr>
            <w:rFonts w:ascii="Times New Roman" w:hAnsi="Times New Roman"/>
            <w:i/>
            <w:sz w:val="24"/>
            <w:highlight w:val="yellow"/>
            <w:lang w:val="sk-SK"/>
          </w:rPr>
          <w:delText xml:space="preserve"> hodnotu postupnosti</w:delText>
        </w:r>
        <w:r w:rsidR="008C2F75" w:rsidDel="00246C24">
          <w:rPr>
            <w:rFonts w:ascii="Times New Roman" w:hAnsi="Times New Roman"/>
            <w:i/>
            <w:sz w:val="24"/>
            <w:highlight w:val="yellow"/>
            <w:lang w:val="sk-SK"/>
          </w:rPr>
          <w:delText xml:space="preserve"> („1“)</w:delText>
        </w:r>
        <w:r w:rsidR="00516022" w:rsidRPr="00EE6B24" w:rsidDel="00246C24">
          <w:rPr>
            <w:rFonts w:ascii="Times New Roman" w:hAnsi="Times New Roman"/>
            <w:i/>
            <w:sz w:val="24"/>
            <w:highlight w:val="yellow"/>
            <w:lang w:val="sk-SK"/>
          </w:rPr>
          <w:delText xml:space="preserve">, tak si necháme len poslednú „1“. Vidíme, že je totožná s tým, čo máme mať v stave </w:delText>
        </w:r>
        <w:r w:rsidDel="00246C24">
          <w:rPr>
            <w:rFonts w:ascii="Times New Roman" w:hAnsi="Times New Roman"/>
            <w:i/>
            <w:sz w:val="24"/>
            <w:highlight w:val="yellow"/>
            <w:lang w:val="sk-SK"/>
          </w:rPr>
          <w:delText>S1</w:delText>
        </w:r>
        <w:r w:rsidR="00516022" w:rsidRPr="00EE6B24" w:rsidDel="00246C24">
          <w:rPr>
            <w:rFonts w:ascii="Times New Roman" w:hAnsi="Times New Roman"/>
            <w:i/>
            <w:sz w:val="24"/>
            <w:highlight w:val="yellow"/>
            <w:lang w:val="sk-SK"/>
          </w:rPr>
          <w:delText>, preto doplníme v </w:delText>
        </w:r>
        <w:r w:rsidDel="00246C24">
          <w:rPr>
            <w:rFonts w:ascii="Times New Roman" w:hAnsi="Times New Roman"/>
            <w:i/>
            <w:sz w:val="24"/>
            <w:highlight w:val="yellow"/>
            <w:lang w:val="sk-SK"/>
          </w:rPr>
          <w:delText>S1</w:delText>
        </w:r>
        <w:r w:rsidR="008C2F75" w:rsidDel="00246C24">
          <w:rPr>
            <w:rFonts w:ascii="Times New Roman" w:hAnsi="Times New Roman"/>
            <w:i/>
            <w:sz w:val="24"/>
            <w:highlight w:val="yellow"/>
            <w:lang w:val="sk-SK"/>
          </w:rPr>
          <w:delText>, kde</w:delText>
        </w:r>
        <w:r w:rsidR="00516022" w:rsidRPr="00EE6B24" w:rsidDel="00246C24">
          <w:rPr>
            <w:rFonts w:ascii="Times New Roman" w:hAnsi="Times New Roman"/>
            <w:i/>
            <w:sz w:val="24"/>
            <w:highlight w:val="yellow"/>
            <w:lang w:val="sk-SK"/>
          </w:rPr>
          <w:delText xml:space="preserve"> x=1 </w:delText>
        </w:r>
        <w:r w:rsidDel="00246C24">
          <w:rPr>
            <w:rFonts w:ascii="Times New Roman" w:hAnsi="Times New Roman"/>
            <w:i/>
            <w:sz w:val="24"/>
            <w:highlight w:val="yellow"/>
            <w:lang w:val="sk-SK"/>
          </w:rPr>
          <w:delText>S1</w:delText>
        </w:r>
        <w:r w:rsidR="00516022" w:rsidRPr="00EE6B24" w:rsidDel="00246C24">
          <w:rPr>
            <w:rFonts w:ascii="Times New Roman" w:hAnsi="Times New Roman"/>
            <w:i/>
            <w:sz w:val="24"/>
            <w:highlight w:val="yellow"/>
            <w:lang w:val="sk-SK"/>
          </w:rPr>
          <w:delText xml:space="preserve"> (opäť budeme mať načítanú prvú hodnotu postupnosti</w:delText>
        </w:r>
        <w:r w:rsidR="008C2F75" w:rsidDel="00246C24">
          <w:rPr>
            <w:rFonts w:ascii="Times New Roman" w:hAnsi="Times New Roman"/>
            <w:i/>
            <w:sz w:val="24"/>
            <w:highlight w:val="yellow"/>
            <w:lang w:val="sk-SK"/>
          </w:rPr>
          <w:delText xml:space="preserve"> a čakáme na ďalšie hodnoty</w:delText>
        </w:r>
        <w:r w:rsidR="00516022" w:rsidRPr="00EE6B24" w:rsidDel="00246C24">
          <w:rPr>
            <w:rFonts w:ascii="Times New Roman" w:hAnsi="Times New Roman"/>
            <w:i/>
            <w:sz w:val="24"/>
            <w:highlight w:val="yellow"/>
            <w:lang w:val="sk-SK"/>
          </w:rPr>
          <w:delText>).</w:delText>
        </w:r>
      </w:del>
    </w:p>
    <w:p w14:paraId="3BD3B0B6" w14:textId="5BBEEDFF" w:rsidR="00516022" w:rsidRPr="00EE6B24" w:rsidDel="00246C24" w:rsidRDefault="00504F7D" w:rsidP="00EE6B24">
      <w:pPr>
        <w:pStyle w:val="PlainText"/>
        <w:jc w:val="both"/>
        <w:rPr>
          <w:del w:id="159" w:author="421904072277" w:date="2021-10-31T23:52:00Z"/>
          <w:rFonts w:ascii="Times New Roman" w:hAnsi="Times New Roman"/>
          <w:i/>
          <w:sz w:val="24"/>
          <w:highlight w:val="yellow"/>
          <w:lang w:val="sk-SK"/>
        </w:rPr>
      </w:pPr>
      <w:del w:id="160" w:author="421904072277" w:date="2021-10-31T23:52:00Z">
        <w:r w:rsidDel="00246C24">
          <w:rPr>
            <w:rFonts w:ascii="Times New Roman" w:hAnsi="Times New Roman"/>
            <w:i/>
            <w:sz w:val="24"/>
            <w:highlight w:val="yellow"/>
            <w:lang w:val="sk-SK"/>
          </w:rPr>
          <w:delText>S2</w:delText>
        </w:r>
        <w:r w:rsidR="00516022" w:rsidRPr="00EE6B24" w:rsidDel="00246C24">
          <w:rPr>
            <w:rFonts w:ascii="Times New Roman" w:hAnsi="Times New Roman"/>
            <w:i/>
            <w:sz w:val="24"/>
            <w:highlight w:val="yellow"/>
            <w:lang w:val="sk-SK"/>
          </w:rPr>
          <w:delText xml:space="preserve">:V tomto stave už máme verifikovanú postupnosť „10“. Ak je x=1, tak by sme mali postupnosť „101“, čo je to čo hľadáme zo vstupnej postupnosti, teda ideme do stavu </w:delText>
        </w:r>
        <w:r w:rsidDel="00246C24">
          <w:rPr>
            <w:rFonts w:ascii="Times New Roman" w:hAnsi="Times New Roman"/>
            <w:i/>
            <w:sz w:val="24"/>
            <w:highlight w:val="yellow"/>
            <w:lang w:val="sk-SK"/>
          </w:rPr>
          <w:delText>S3</w:delText>
        </w:r>
        <w:r w:rsidR="00516022" w:rsidRPr="00EE6B24" w:rsidDel="00246C24">
          <w:rPr>
            <w:rFonts w:ascii="Times New Roman" w:hAnsi="Times New Roman"/>
            <w:i/>
            <w:sz w:val="24"/>
            <w:highlight w:val="yellow"/>
            <w:lang w:val="sk-SK"/>
          </w:rPr>
          <w:delText xml:space="preserve">. Ak nám príde x=0, tak by sme mali „100“, čo je pre nás nepoužiteľné, </w:delText>
        </w:r>
        <w:r w:rsidR="008C2F75" w:rsidDel="00246C24">
          <w:rPr>
            <w:rFonts w:ascii="Times New Roman" w:hAnsi="Times New Roman"/>
            <w:i/>
            <w:sz w:val="24"/>
            <w:highlight w:val="yellow"/>
            <w:lang w:val="sk-SK"/>
          </w:rPr>
          <w:delText>z hľadiska kontroly postupnosti</w:delText>
        </w:r>
        <w:r w:rsidR="00516022" w:rsidRPr="00EE6B24" w:rsidDel="00246C24">
          <w:rPr>
            <w:rFonts w:ascii="Times New Roman" w:hAnsi="Times New Roman"/>
            <w:i/>
            <w:sz w:val="24"/>
            <w:highlight w:val="yellow"/>
            <w:lang w:val="sk-SK"/>
          </w:rPr>
          <w:delText>. Keď si vezmeme len „00“ (</w:delText>
        </w:r>
        <w:r w:rsidR="008C2F75" w:rsidDel="00246C24">
          <w:rPr>
            <w:rFonts w:ascii="Times New Roman" w:hAnsi="Times New Roman"/>
            <w:i/>
            <w:sz w:val="24"/>
            <w:highlight w:val="yellow"/>
            <w:lang w:val="sk-SK"/>
          </w:rPr>
          <w:delText>najnovšie dve hodnoty, tak si overíme</w:delText>
        </w:r>
        <w:r w:rsidR="00516022" w:rsidRPr="00EE6B24" w:rsidDel="00246C24">
          <w:rPr>
            <w:rFonts w:ascii="Times New Roman" w:hAnsi="Times New Roman"/>
            <w:i/>
            <w:sz w:val="24"/>
            <w:highlight w:val="yellow"/>
            <w:lang w:val="sk-SK"/>
          </w:rPr>
          <w:delText>, či môžeme ísť do predchádzajúceho stavu), tak vidíme, že je to rozdielne s tým čo máme v </w:delText>
        </w:r>
        <w:r w:rsidDel="00246C24">
          <w:rPr>
            <w:rFonts w:ascii="Times New Roman" w:hAnsi="Times New Roman"/>
            <w:i/>
            <w:sz w:val="24"/>
            <w:highlight w:val="yellow"/>
            <w:lang w:val="sk-SK"/>
          </w:rPr>
          <w:delText>S2</w:delText>
        </w:r>
        <w:r w:rsidR="00516022" w:rsidRPr="00EE6B24" w:rsidDel="00246C24">
          <w:rPr>
            <w:rFonts w:ascii="Times New Roman" w:hAnsi="Times New Roman"/>
            <w:i/>
            <w:sz w:val="24"/>
            <w:highlight w:val="yellow"/>
            <w:lang w:val="sk-SK"/>
          </w:rPr>
          <w:delText xml:space="preserve"> („10“), teda nepôjdeme do tohto stavu. Keď opäť skrátime načítanú postupnosť na „0“ (poslednú načí</w:delText>
        </w:r>
        <w:r w:rsidR="008C2F75" w:rsidDel="00246C24">
          <w:rPr>
            <w:rFonts w:ascii="Times New Roman" w:hAnsi="Times New Roman"/>
            <w:i/>
            <w:sz w:val="24"/>
            <w:highlight w:val="yellow"/>
            <w:lang w:val="sk-SK"/>
          </w:rPr>
          <w:delText>tanú hodnotu), keď ju porovnáme</w:delText>
        </w:r>
        <w:r w:rsidR="00516022" w:rsidRPr="00EE6B24" w:rsidDel="00246C24">
          <w:rPr>
            <w:rFonts w:ascii="Times New Roman" w:hAnsi="Times New Roman"/>
            <w:i/>
            <w:sz w:val="24"/>
            <w:highlight w:val="yellow"/>
            <w:lang w:val="sk-SK"/>
          </w:rPr>
          <w:delText xml:space="preserve"> s tým, čo vieme v stave </w:delText>
        </w:r>
        <w:r w:rsidDel="00246C24">
          <w:rPr>
            <w:rFonts w:ascii="Times New Roman" w:hAnsi="Times New Roman"/>
            <w:i/>
            <w:sz w:val="24"/>
            <w:highlight w:val="yellow"/>
            <w:lang w:val="sk-SK"/>
          </w:rPr>
          <w:delText>S1</w:delText>
        </w:r>
        <w:r w:rsidR="00516022" w:rsidRPr="00EE6B24" w:rsidDel="00246C24">
          <w:rPr>
            <w:rFonts w:ascii="Times New Roman" w:hAnsi="Times New Roman"/>
            <w:i/>
            <w:sz w:val="24"/>
            <w:highlight w:val="yellow"/>
            <w:lang w:val="sk-SK"/>
          </w:rPr>
          <w:delText xml:space="preserve"> („1“), opäť sa nám nezhodujú hodnoty a presúvame sa už do stavu </w:delText>
        </w:r>
        <w:r w:rsidDel="00246C24">
          <w:rPr>
            <w:rFonts w:ascii="Times New Roman" w:hAnsi="Times New Roman"/>
            <w:i/>
            <w:sz w:val="24"/>
            <w:highlight w:val="yellow"/>
            <w:lang w:val="sk-SK"/>
          </w:rPr>
          <w:delText>S0</w:delText>
        </w:r>
        <w:r w:rsidR="00516022" w:rsidRPr="00EE6B24" w:rsidDel="00246C24">
          <w:rPr>
            <w:rFonts w:ascii="Times New Roman" w:hAnsi="Times New Roman"/>
            <w:i/>
            <w:sz w:val="24"/>
            <w:highlight w:val="yellow"/>
            <w:lang w:val="sk-SK"/>
          </w:rPr>
          <w:delText xml:space="preserve"> (t.j. žiadnu podčasť načítanej postupnosti nevieme použiť a musíme začať od začiatku).</w:delText>
        </w:r>
      </w:del>
    </w:p>
    <w:p w14:paraId="432F149A" w14:textId="01EE03FE" w:rsidR="005B0D3E" w:rsidRPr="00EE6B24" w:rsidDel="00246C24" w:rsidRDefault="00504F7D" w:rsidP="00EE6B24">
      <w:pPr>
        <w:pStyle w:val="PlainText"/>
        <w:jc w:val="both"/>
        <w:rPr>
          <w:del w:id="161" w:author="421904072277" w:date="2021-10-31T23:52:00Z"/>
          <w:rFonts w:ascii="Times New Roman" w:hAnsi="Times New Roman"/>
          <w:i/>
          <w:sz w:val="24"/>
          <w:highlight w:val="yellow"/>
          <w:lang w:val="sk-SK"/>
        </w:rPr>
      </w:pPr>
      <w:del w:id="162" w:author="421904072277" w:date="2021-10-31T23:52:00Z">
        <w:r w:rsidDel="00246C24">
          <w:rPr>
            <w:rFonts w:ascii="Times New Roman" w:hAnsi="Times New Roman"/>
            <w:i/>
            <w:sz w:val="24"/>
            <w:highlight w:val="yellow"/>
            <w:lang w:val="sk-SK"/>
          </w:rPr>
          <w:delText>S3</w:delText>
        </w:r>
        <w:r w:rsidR="005B0D3E" w:rsidRPr="00EE6B24" w:rsidDel="00246C24">
          <w:rPr>
            <w:rFonts w:ascii="Times New Roman" w:hAnsi="Times New Roman"/>
            <w:i/>
            <w:sz w:val="24"/>
            <w:highlight w:val="yellow"/>
            <w:lang w:val="sk-SK"/>
          </w:rPr>
          <w:delText xml:space="preserve">: V tomto stave máme „101“, ak je x=0, tak získame postupnosť „1010“ a môžeme sa presunúť do ďalšieho stavu </w:delText>
        </w:r>
        <w:r w:rsidDel="00246C24">
          <w:rPr>
            <w:rFonts w:ascii="Times New Roman" w:hAnsi="Times New Roman"/>
            <w:i/>
            <w:sz w:val="24"/>
            <w:highlight w:val="yellow"/>
            <w:lang w:val="sk-SK"/>
          </w:rPr>
          <w:delText>S4</w:delText>
        </w:r>
        <w:r w:rsidR="00EE6B24" w:rsidRPr="00EE6B24" w:rsidDel="00246C24">
          <w:rPr>
            <w:rFonts w:ascii="Times New Roman" w:hAnsi="Times New Roman"/>
            <w:i/>
            <w:sz w:val="24"/>
            <w:highlight w:val="yellow"/>
            <w:lang w:val="sk-SK"/>
          </w:rPr>
          <w:delText>. Ak máme x=1, tak by sme získali postupnosť „1011“, čo nie je správne. Opäť skrátime postupnosť o jej najstaršiu hodnotu a získame „011“, to sa nerovná hodnote v </w:delText>
        </w:r>
        <w:r w:rsidDel="00246C24">
          <w:rPr>
            <w:rFonts w:ascii="Times New Roman" w:hAnsi="Times New Roman"/>
            <w:i/>
            <w:sz w:val="24"/>
            <w:highlight w:val="yellow"/>
            <w:lang w:val="sk-SK"/>
          </w:rPr>
          <w:delText>S3</w:delText>
        </w:r>
        <w:r w:rsidR="00EE6B24" w:rsidRPr="00EE6B24" w:rsidDel="00246C24">
          <w:rPr>
            <w:rFonts w:ascii="Times New Roman" w:hAnsi="Times New Roman"/>
            <w:i/>
            <w:sz w:val="24"/>
            <w:highlight w:val="yellow"/>
            <w:lang w:val="sk-SK"/>
          </w:rPr>
          <w:delText xml:space="preserve"> („101“). Znovu skrátime postupnosť na „11“, čo sa znovu nerovná hodnote </w:delText>
        </w:r>
        <w:r w:rsidDel="00246C24">
          <w:rPr>
            <w:rFonts w:ascii="Times New Roman" w:hAnsi="Times New Roman"/>
            <w:i/>
            <w:sz w:val="24"/>
            <w:highlight w:val="yellow"/>
            <w:lang w:val="sk-SK"/>
          </w:rPr>
          <w:delText>S2</w:delText>
        </w:r>
        <w:r w:rsidR="00EE6B24" w:rsidRPr="00EE6B24" w:rsidDel="00246C24">
          <w:rPr>
            <w:rFonts w:ascii="Times New Roman" w:hAnsi="Times New Roman"/>
            <w:i/>
            <w:sz w:val="24"/>
            <w:highlight w:val="yellow"/>
            <w:lang w:val="sk-SK"/>
          </w:rPr>
          <w:delText xml:space="preserve"> („10“). Nezostáva nám nič iné a skrátime postupnosť na „1“, čo vidíme, že je totožné s </w:delText>
        </w:r>
        <w:r w:rsidDel="00246C24">
          <w:rPr>
            <w:rFonts w:ascii="Times New Roman" w:hAnsi="Times New Roman"/>
            <w:i/>
            <w:sz w:val="24"/>
            <w:highlight w:val="yellow"/>
            <w:lang w:val="sk-SK"/>
          </w:rPr>
          <w:delText>S1</w:delText>
        </w:r>
        <w:r w:rsidR="00EE6B24" w:rsidRPr="00EE6B24" w:rsidDel="00246C24">
          <w:rPr>
            <w:rFonts w:ascii="Times New Roman" w:hAnsi="Times New Roman"/>
            <w:i/>
            <w:sz w:val="24"/>
            <w:highlight w:val="yellow"/>
            <w:lang w:val="sk-SK"/>
          </w:rPr>
          <w:delText xml:space="preserve"> („1“), takže sa môžeme presunúť do tohto stavu.</w:delText>
        </w:r>
      </w:del>
    </w:p>
    <w:p w14:paraId="003633A9" w14:textId="65667888" w:rsidR="00EE6B24" w:rsidDel="00246C24" w:rsidRDefault="00504F7D" w:rsidP="00EE6B24">
      <w:pPr>
        <w:pStyle w:val="PlainText"/>
        <w:jc w:val="both"/>
        <w:rPr>
          <w:del w:id="163" w:author="421904072277" w:date="2021-10-31T23:52:00Z"/>
          <w:rFonts w:ascii="Times New Roman" w:hAnsi="Times New Roman"/>
          <w:i/>
          <w:sz w:val="24"/>
          <w:highlight w:val="yellow"/>
          <w:lang w:val="sk-SK"/>
        </w:rPr>
      </w:pPr>
      <w:del w:id="164" w:author="421904072277" w:date="2021-10-31T23:52:00Z">
        <w:r w:rsidDel="00246C24">
          <w:rPr>
            <w:rFonts w:ascii="Times New Roman" w:hAnsi="Times New Roman"/>
            <w:i/>
            <w:sz w:val="24"/>
            <w:highlight w:val="yellow"/>
            <w:lang w:val="sk-SK"/>
          </w:rPr>
          <w:delText>S4</w:delText>
        </w:r>
        <w:r w:rsidR="00EE6B24" w:rsidRPr="00EE6B24" w:rsidDel="00246C24">
          <w:rPr>
            <w:rFonts w:ascii="Times New Roman" w:hAnsi="Times New Roman"/>
            <w:i/>
            <w:sz w:val="24"/>
            <w:highlight w:val="yellow"/>
            <w:lang w:val="sk-SK"/>
          </w:rPr>
          <w:delText xml:space="preserve">: V tomto stave máme „1010“, ak je x=1, tak získame postupnosť „10101“ a môžeme sa presunúť do posledného stavu </w:delText>
        </w:r>
        <w:r w:rsidDel="00246C24">
          <w:rPr>
            <w:rFonts w:ascii="Times New Roman" w:hAnsi="Times New Roman"/>
            <w:i/>
            <w:sz w:val="24"/>
            <w:highlight w:val="yellow"/>
            <w:lang w:val="sk-SK"/>
          </w:rPr>
          <w:delText>S5</w:delText>
        </w:r>
        <w:r w:rsidR="00EE6B24" w:rsidRPr="00EE6B24" w:rsidDel="00246C24">
          <w:rPr>
            <w:rFonts w:ascii="Times New Roman" w:hAnsi="Times New Roman"/>
            <w:i/>
            <w:sz w:val="24"/>
            <w:highlight w:val="yellow"/>
            <w:lang w:val="sk-SK"/>
          </w:rPr>
          <w:delText xml:space="preserve"> (v ňom máme načítanú celú postupnosť). Ak je x=0, tak získame „10100“. Ako v predchádzajúcich stavoch začneme odoberať najstaršie hodnoty a porovnávať so stavmi, kde sa vieme presunúť: 0100&lt;&gt;</w:delText>
        </w:r>
        <w:r w:rsidDel="00246C24">
          <w:rPr>
            <w:rFonts w:ascii="Times New Roman" w:hAnsi="Times New Roman"/>
            <w:i/>
            <w:sz w:val="24"/>
            <w:highlight w:val="yellow"/>
            <w:lang w:val="sk-SK"/>
          </w:rPr>
          <w:delText>S4</w:delText>
        </w:r>
        <w:r w:rsidR="00EE6B24" w:rsidRPr="00EE6B24" w:rsidDel="00246C24">
          <w:rPr>
            <w:rFonts w:ascii="Times New Roman" w:hAnsi="Times New Roman"/>
            <w:i/>
            <w:sz w:val="24"/>
            <w:highlight w:val="yellow"/>
            <w:lang w:val="sk-SK"/>
          </w:rPr>
          <w:delText>, 100&lt;&gt;</w:delText>
        </w:r>
        <w:r w:rsidDel="00246C24">
          <w:rPr>
            <w:rFonts w:ascii="Times New Roman" w:hAnsi="Times New Roman"/>
            <w:i/>
            <w:sz w:val="24"/>
            <w:highlight w:val="yellow"/>
            <w:lang w:val="sk-SK"/>
          </w:rPr>
          <w:delText>S3</w:delText>
        </w:r>
        <w:r w:rsidR="00EE6B24" w:rsidRPr="00EE6B24" w:rsidDel="00246C24">
          <w:rPr>
            <w:rFonts w:ascii="Times New Roman" w:hAnsi="Times New Roman"/>
            <w:i/>
            <w:sz w:val="24"/>
            <w:highlight w:val="yellow"/>
            <w:lang w:val="sk-SK"/>
          </w:rPr>
          <w:delText>, 00&lt;&gt;</w:delText>
        </w:r>
        <w:r w:rsidDel="00246C24">
          <w:rPr>
            <w:rFonts w:ascii="Times New Roman" w:hAnsi="Times New Roman"/>
            <w:i/>
            <w:sz w:val="24"/>
            <w:highlight w:val="yellow"/>
            <w:lang w:val="sk-SK"/>
          </w:rPr>
          <w:delText>S2</w:delText>
        </w:r>
        <w:r w:rsidR="00EE6B24" w:rsidRPr="00EE6B24" w:rsidDel="00246C24">
          <w:rPr>
            <w:rFonts w:ascii="Times New Roman" w:hAnsi="Times New Roman"/>
            <w:i/>
            <w:sz w:val="24"/>
            <w:highlight w:val="yellow"/>
            <w:lang w:val="sk-SK"/>
          </w:rPr>
          <w:delText>, 0&lt;&gt;</w:delText>
        </w:r>
        <w:r w:rsidDel="00246C24">
          <w:rPr>
            <w:rFonts w:ascii="Times New Roman" w:hAnsi="Times New Roman"/>
            <w:i/>
            <w:sz w:val="24"/>
            <w:highlight w:val="yellow"/>
            <w:lang w:val="sk-SK"/>
          </w:rPr>
          <w:delText>S1</w:delText>
        </w:r>
        <w:r w:rsidR="00EE6B24" w:rsidRPr="00EE6B24" w:rsidDel="00246C24">
          <w:rPr>
            <w:rFonts w:ascii="Times New Roman" w:hAnsi="Times New Roman"/>
            <w:i/>
            <w:sz w:val="24"/>
            <w:highlight w:val="yellow"/>
            <w:lang w:val="sk-SK"/>
          </w:rPr>
          <w:delText>, teda nevieme použiť žiadnu časť postupnosti a musíme sa presunúť na začiatok (</w:delText>
        </w:r>
        <w:r w:rsidDel="00246C24">
          <w:rPr>
            <w:rFonts w:ascii="Times New Roman" w:hAnsi="Times New Roman"/>
            <w:i/>
            <w:sz w:val="24"/>
            <w:highlight w:val="yellow"/>
            <w:lang w:val="sk-SK"/>
          </w:rPr>
          <w:delText>S0</w:delText>
        </w:r>
        <w:r w:rsidR="00EE6B24" w:rsidRPr="00EE6B24" w:rsidDel="00246C24">
          <w:rPr>
            <w:rFonts w:ascii="Times New Roman" w:hAnsi="Times New Roman"/>
            <w:i/>
            <w:sz w:val="24"/>
            <w:highlight w:val="yellow"/>
            <w:lang w:val="sk-SK"/>
          </w:rPr>
          <w:delText>)</w:delText>
        </w:r>
        <w:r w:rsidR="00EE6B24" w:rsidDel="00246C24">
          <w:rPr>
            <w:rFonts w:ascii="Times New Roman" w:hAnsi="Times New Roman"/>
            <w:i/>
            <w:sz w:val="24"/>
            <w:highlight w:val="yellow"/>
            <w:lang w:val="sk-SK"/>
          </w:rPr>
          <w:delText>.</w:delText>
        </w:r>
      </w:del>
    </w:p>
    <w:p w14:paraId="3A689A75" w14:textId="2DC126FC" w:rsidR="00227C84" w:rsidDel="00246C24" w:rsidRDefault="00227C84" w:rsidP="00EE6B24">
      <w:pPr>
        <w:pStyle w:val="PlainText"/>
        <w:jc w:val="both"/>
        <w:rPr>
          <w:del w:id="165" w:author="421904072277" w:date="2021-10-31T23:52:00Z"/>
          <w:rFonts w:ascii="Times New Roman" w:hAnsi="Times New Roman"/>
          <w:i/>
          <w:sz w:val="24"/>
          <w:highlight w:val="yellow"/>
          <w:lang w:val="sk-SK"/>
        </w:rPr>
      </w:pPr>
      <w:del w:id="166" w:author="421904072277" w:date="2021-10-31T23:52:00Z">
        <w:r w:rsidDel="00246C24">
          <w:rPr>
            <w:rFonts w:ascii="Times New Roman" w:hAnsi="Times New Roman"/>
            <w:i/>
            <w:sz w:val="24"/>
            <w:highlight w:val="yellow"/>
            <w:lang w:val="sk-SK"/>
          </w:rPr>
          <w:delText>Pre automat Mealy nastáva v tomto stave zmena, keďže máme v </w:delText>
        </w:r>
        <w:r w:rsidR="00504F7D" w:rsidDel="00246C24">
          <w:rPr>
            <w:rFonts w:ascii="Times New Roman" w:hAnsi="Times New Roman"/>
            <w:i/>
            <w:sz w:val="24"/>
            <w:highlight w:val="yellow"/>
            <w:lang w:val="sk-SK"/>
          </w:rPr>
          <w:delText>S4</w:delText>
        </w:r>
        <w:r w:rsidDel="00246C24">
          <w:rPr>
            <w:rFonts w:ascii="Times New Roman" w:hAnsi="Times New Roman"/>
            <w:i/>
            <w:sz w:val="24"/>
            <w:highlight w:val="yellow"/>
            <w:lang w:val="sk-SK"/>
          </w:rPr>
          <w:delText xml:space="preserve">=“1010“ a x=1, tak máme splnenú postupnosť a je pre nás zbytočné používať stav, v ktorom by sme </w:delText>
        </w:r>
        <w:r w:rsidR="008C2F75" w:rsidDel="00246C24">
          <w:rPr>
            <w:rFonts w:ascii="Times New Roman" w:hAnsi="Times New Roman"/>
            <w:i/>
            <w:sz w:val="24"/>
            <w:highlight w:val="yellow"/>
            <w:lang w:val="sk-SK"/>
          </w:rPr>
          <w:delText>si pamätali</w:delText>
        </w:r>
        <w:r w:rsidDel="00246C24">
          <w:rPr>
            <w:rFonts w:ascii="Times New Roman" w:hAnsi="Times New Roman"/>
            <w:i/>
            <w:sz w:val="24"/>
            <w:highlight w:val="yellow"/>
            <w:lang w:val="sk-SK"/>
          </w:rPr>
          <w:delText xml:space="preserve"> dlhšiu postupnosť (keďže túto už máme celú načítanú). Pozeráme preto, do ktorého stavu sa vieme vrátiť, opäť pomocou skracovania postupnosti: 0101</w:delText>
        </w:r>
        <w:r w:rsidDel="00246C24">
          <w:rPr>
            <w:rFonts w:ascii="Times New Roman" w:hAnsi="Times New Roman"/>
            <w:i/>
            <w:sz w:val="24"/>
            <w:highlight w:val="yellow"/>
          </w:rPr>
          <w:delText>&lt;&gt;</w:delText>
        </w:r>
        <w:r w:rsidR="00504F7D" w:rsidDel="00246C24">
          <w:rPr>
            <w:rFonts w:ascii="Times New Roman" w:hAnsi="Times New Roman"/>
            <w:i/>
            <w:sz w:val="24"/>
            <w:highlight w:val="yellow"/>
          </w:rPr>
          <w:delText>S4</w:delText>
        </w:r>
        <w:r w:rsidDel="00246C24">
          <w:rPr>
            <w:rFonts w:ascii="Times New Roman" w:hAnsi="Times New Roman"/>
            <w:i/>
            <w:sz w:val="24"/>
            <w:highlight w:val="yellow"/>
          </w:rPr>
          <w:delText>, 101=</w:delText>
        </w:r>
        <w:r w:rsidR="00504F7D" w:rsidDel="00246C24">
          <w:rPr>
            <w:rFonts w:ascii="Times New Roman" w:hAnsi="Times New Roman"/>
            <w:i/>
            <w:sz w:val="24"/>
            <w:highlight w:val="yellow"/>
          </w:rPr>
          <w:delText>S3</w:delText>
        </w:r>
        <w:r w:rsidDel="00246C24">
          <w:rPr>
            <w:rFonts w:ascii="Times New Roman" w:hAnsi="Times New Roman"/>
            <w:i/>
            <w:sz w:val="24"/>
            <w:highlight w:val="yellow"/>
            <w:lang w:val="sk-SK"/>
          </w:rPr>
          <w:delText xml:space="preserve">, teda presúvať sa budeme do </w:delText>
        </w:r>
        <w:r w:rsidR="00504F7D" w:rsidDel="00246C24">
          <w:rPr>
            <w:rFonts w:ascii="Times New Roman" w:hAnsi="Times New Roman"/>
            <w:i/>
            <w:sz w:val="24"/>
            <w:highlight w:val="yellow"/>
            <w:lang w:val="sk-SK"/>
          </w:rPr>
          <w:delText>S3</w:delText>
        </w:r>
        <w:r w:rsidDel="00246C24">
          <w:rPr>
            <w:rFonts w:ascii="Times New Roman" w:hAnsi="Times New Roman"/>
            <w:i/>
            <w:sz w:val="24"/>
            <w:highlight w:val="yellow"/>
            <w:lang w:val="sk-SK"/>
          </w:rPr>
          <w:delText>.</w:delText>
        </w:r>
      </w:del>
    </w:p>
    <w:p w14:paraId="59FA5FF5" w14:textId="7D47B41D" w:rsidR="00227C84" w:rsidRPr="00227C84" w:rsidDel="00246C24" w:rsidRDefault="00504F7D" w:rsidP="00EE6B24">
      <w:pPr>
        <w:pStyle w:val="PlainText"/>
        <w:jc w:val="both"/>
        <w:rPr>
          <w:del w:id="167" w:author="421904072277" w:date="2021-10-31T23:52:00Z"/>
          <w:rFonts w:ascii="Times New Roman" w:hAnsi="Times New Roman"/>
          <w:i/>
          <w:sz w:val="24"/>
          <w:highlight w:val="yellow"/>
          <w:lang w:val="sk-SK"/>
        </w:rPr>
      </w:pPr>
      <w:del w:id="168" w:author="421904072277" w:date="2021-10-31T23:52:00Z">
        <w:r w:rsidDel="00246C24">
          <w:rPr>
            <w:rFonts w:ascii="Times New Roman" w:hAnsi="Times New Roman"/>
            <w:i/>
            <w:sz w:val="24"/>
            <w:highlight w:val="yellow"/>
            <w:lang w:val="sk-SK"/>
          </w:rPr>
          <w:delText>S5</w:delText>
        </w:r>
        <w:r w:rsidR="00227C84" w:rsidDel="00246C24">
          <w:rPr>
            <w:rFonts w:ascii="Times New Roman" w:hAnsi="Times New Roman"/>
            <w:i/>
            <w:sz w:val="24"/>
            <w:highlight w:val="yellow"/>
            <w:lang w:val="sk-SK"/>
          </w:rPr>
          <w:delText xml:space="preserve">: potrebný len pre Moore. Postupnosť máme načítanú a zisťujeme, čo teraz. Ak je x=1, tak máme „101011“ a skracujeme: </w:delText>
        </w:r>
        <w:r w:rsidR="00227C84" w:rsidDel="00246C24">
          <w:rPr>
            <w:rFonts w:ascii="Times New Roman" w:hAnsi="Times New Roman"/>
            <w:i/>
            <w:sz w:val="24"/>
            <w:highlight w:val="yellow"/>
          </w:rPr>
          <w:delText>01011&lt;&gt;</w:delText>
        </w:r>
        <w:r w:rsidDel="00246C24">
          <w:rPr>
            <w:rFonts w:ascii="Times New Roman" w:hAnsi="Times New Roman"/>
            <w:i/>
            <w:sz w:val="24"/>
            <w:highlight w:val="yellow"/>
          </w:rPr>
          <w:delText>S5</w:delText>
        </w:r>
        <w:r w:rsidR="00227C84" w:rsidDel="00246C24">
          <w:rPr>
            <w:rFonts w:ascii="Times New Roman" w:hAnsi="Times New Roman"/>
            <w:i/>
            <w:sz w:val="24"/>
            <w:highlight w:val="yellow"/>
          </w:rPr>
          <w:delText>, 1011&lt;&gt;</w:delText>
        </w:r>
        <w:r w:rsidDel="00246C24">
          <w:rPr>
            <w:rFonts w:ascii="Times New Roman" w:hAnsi="Times New Roman"/>
            <w:i/>
            <w:sz w:val="24"/>
            <w:highlight w:val="yellow"/>
          </w:rPr>
          <w:delText>S4</w:delText>
        </w:r>
        <w:r w:rsidR="00227C84" w:rsidDel="00246C24">
          <w:rPr>
            <w:rFonts w:ascii="Times New Roman" w:hAnsi="Times New Roman"/>
            <w:i/>
            <w:sz w:val="24"/>
            <w:highlight w:val="yellow"/>
          </w:rPr>
          <w:delText>, 011&lt;&gt;</w:delText>
        </w:r>
        <w:r w:rsidDel="00246C24">
          <w:rPr>
            <w:rFonts w:ascii="Times New Roman" w:hAnsi="Times New Roman"/>
            <w:i/>
            <w:sz w:val="24"/>
            <w:highlight w:val="yellow"/>
          </w:rPr>
          <w:delText>S3</w:delText>
        </w:r>
        <w:r w:rsidR="00227C84" w:rsidDel="00246C24">
          <w:rPr>
            <w:rFonts w:ascii="Times New Roman" w:hAnsi="Times New Roman"/>
            <w:i/>
            <w:sz w:val="24"/>
            <w:highlight w:val="yellow"/>
          </w:rPr>
          <w:delText>, 11&lt;&gt;</w:delText>
        </w:r>
        <w:r w:rsidDel="00246C24">
          <w:rPr>
            <w:rFonts w:ascii="Times New Roman" w:hAnsi="Times New Roman"/>
            <w:i/>
            <w:sz w:val="24"/>
            <w:highlight w:val="yellow"/>
          </w:rPr>
          <w:delText>S2</w:delText>
        </w:r>
        <w:r w:rsidR="00227C84" w:rsidDel="00246C24">
          <w:rPr>
            <w:rFonts w:ascii="Times New Roman" w:hAnsi="Times New Roman"/>
            <w:i/>
            <w:sz w:val="24"/>
            <w:highlight w:val="yellow"/>
          </w:rPr>
          <w:delText>, 1=</w:delText>
        </w:r>
        <w:r w:rsidDel="00246C24">
          <w:rPr>
            <w:rFonts w:ascii="Times New Roman" w:hAnsi="Times New Roman"/>
            <w:i/>
            <w:sz w:val="24"/>
            <w:highlight w:val="yellow"/>
          </w:rPr>
          <w:delText>S1</w:delText>
        </w:r>
        <w:r w:rsidR="00227C84" w:rsidDel="00246C24">
          <w:rPr>
            <w:rFonts w:ascii="Times New Roman" w:hAnsi="Times New Roman"/>
            <w:i/>
            <w:sz w:val="24"/>
            <w:highlight w:val="yellow"/>
          </w:rPr>
          <w:delText xml:space="preserve">, </w:delText>
        </w:r>
        <w:r w:rsidR="00227C84" w:rsidDel="00246C24">
          <w:rPr>
            <w:rFonts w:ascii="Times New Roman" w:hAnsi="Times New Roman"/>
            <w:i/>
            <w:sz w:val="24"/>
            <w:highlight w:val="yellow"/>
            <w:lang w:val="sk-SK"/>
          </w:rPr>
          <w:delText xml:space="preserve">teda v tomto prípade pôjdeme do </w:delText>
        </w:r>
        <w:r w:rsidDel="00246C24">
          <w:rPr>
            <w:rFonts w:ascii="Times New Roman" w:hAnsi="Times New Roman"/>
            <w:i/>
            <w:sz w:val="24"/>
            <w:highlight w:val="yellow"/>
            <w:lang w:val="sk-SK"/>
          </w:rPr>
          <w:delText>S1</w:delText>
        </w:r>
        <w:r w:rsidR="00227C84" w:rsidDel="00246C24">
          <w:rPr>
            <w:rFonts w:ascii="Times New Roman" w:hAnsi="Times New Roman"/>
            <w:i/>
            <w:sz w:val="24"/>
            <w:highlight w:val="yellow"/>
            <w:lang w:val="sk-SK"/>
          </w:rPr>
          <w:delText>. Ak je x=0, tak získame „101010“ a skracujeme: 01010</w:delText>
        </w:r>
        <w:r w:rsidR="00227C84" w:rsidDel="00246C24">
          <w:rPr>
            <w:rFonts w:ascii="Times New Roman" w:hAnsi="Times New Roman"/>
            <w:i/>
            <w:sz w:val="24"/>
            <w:highlight w:val="yellow"/>
          </w:rPr>
          <w:delText>&lt;&gt;</w:delText>
        </w:r>
        <w:r w:rsidDel="00246C24">
          <w:rPr>
            <w:rFonts w:ascii="Times New Roman" w:hAnsi="Times New Roman"/>
            <w:i/>
            <w:sz w:val="24"/>
            <w:highlight w:val="yellow"/>
          </w:rPr>
          <w:delText>S5</w:delText>
        </w:r>
        <w:r w:rsidR="00227C84" w:rsidDel="00246C24">
          <w:rPr>
            <w:rFonts w:ascii="Times New Roman" w:hAnsi="Times New Roman"/>
            <w:i/>
            <w:sz w:val="24"/>
            <w:highlight w:val="yellow"/>
          </w:rPr>
          <w:delText>, 1010=</w:delText>
        </w:r>
        <w:r w:rsidDel="00246C24">
          <w:rPr>
            <w:rFonts w:ascii="Times New Roman" w:hAnsi="Times New Roman"/>
            <w:i/>
            <w:sz w:val="24"/>
            <w:highlight w:val="yellow"/>
          </w:rPr>
          <w:delText>S4</w:delText>
        </w:r>
        <w:r w:rsidR="00227C84" w:rsidDel="00246C24">
          <w:rPr>
            <w:rFonts w:ascii="Times New Roman" w:hAnsi="Times New Roman"/>
            <w:i/>
            <w:sz w:val="24"/>
            <w:highlight w:val="yellow"/>
          </w:rPr>
          <w:delText xml:space="preserve">, </w:delText>
        </w:r>
        <w:r w:rsidR="00227C84" w:rsidDel="00246C24">
          <w:rPr>
            <w:rFonts w:ascii="Times New Roman" w:hAnsi="Times New Roman"/>
            <w:i/>
            <w:sz w:val="24"/>
            <w:highlight w:val="yellow"/>
            <w:lang w:val="sk-SK"/>
          </w:rPr>
          <w:delText xml:space="preserve">teda pôjdeme do stavu </w:delText>
        </w:r>
        <w:r w:rsidDel="00246C24">
          <w:rPr>
            <w:rFonts w:ascii="Times New Roman" w:hAnsi="Times New Roman"/>
            <w:i/>
            <w:sz w:val="24"/>
            <w:highlight w:val="yellow"/>
            <w:lang w:val="sk-SK"/>
          </w:rPr>
          <w:delText>S4</w:delText>
        </w:r>
        <w:r w:rsidR="00227C84" w:rsidDel="00246C24">
          <w:rPr>
            <w:rFonts w:ascii="Times New Roman" w:hAnsi="Times New Roman"/>
            <w:i/>
            <w:sz w:val="24"/>
            <w:highlight w:val="yellow"/>
            <w:lang w:val="sk-SK"/>
          </w:rPr>
          <w:delText xml:space="preserve">. Opäť stav </w:delText>
        </w:r>
        <w:r w:rsidR="003D0C5E" w:rsidDel="00246C24">
          <w:rPr>
            <w:rFonts w:ascii="Times New Roman" w:hAnsi="Times New Roman"/>
            <w:i/>
            <w:sz w:val="24"/>
            <w:highlight w:val="yellow"/>
            <w:lang w:val="sk-SK"/>
          </w:rPr>
          <w:delText>S6</w:delText>
        </w:r>
        <w:r w:rsidR="00227C84" w:rsidDel="00246C24">
          <w:rPr>
            <w:rFonts w:ascii="Times New Roman" w:hAnsi="Times New Roman"/>
            <w:i/>
            <w:sz w:val="24"/>
            <w:highlight w:val="yellow"/>
            <w:lang w:val="sk-SK"/>
          </w:rPr>
          <w:delText xml:space="preserve"> by bol zbytočný, lebo </w:delText>
        </w:r>
        <w:r w:rsidR="008C2F75" w:rsidDel="00246C24">
          <w:rPr>
            <w:rFonts w:ascii="Times New Roman" w:hAnsi="Times New Roman"/>
            <w:i/>
            <w:sz w:val="24"/>
            <w:highlight w:val="yellow"/>
            <w:lang w:val="sk-SK"/>
          </w:rPr>
          <w:delText xml:space="preserve">si </w:delText>
        </w:r>
        <w:r w:rsidR="00227C84" w:rsidDel="00246C24">
          <w:rPr>
            <w:rFonts w:ascii="Times New Roman" w:hAnsi="Times New Roman"/>
            <w:i/>
            <w:sz w:val="24"/>
            <w:highlight w:val="yellow"/>
            <w:lang w:val="sk-SK"/>
          </w:rPr>
          <w:delText>nepotrebujeme  pamätať tak dlhú postupnosť.</w:delText>
        </w:r>
      </w:del>
    </w:p>
    <w:p w14:paraId="75401FFA" w14:textId="1D012D0C" w:rsidR="00EE6B24" w:rsidDel="00246C24" w:rsidRDefault="00EE6B24" w:rsidP="00EE6B24">
      <w:pPr>
        <w:pStyle w:val="PlainText"/>
        <w:jc w:val="both"/>
        <w:rPr>
          <w:del w:id="169" w:author="421904072277" w:date="2021-10-31T23:52:00Z"/>
          <w:rFonts w:ascii="Times New Roman" w:hAnsi="Times New Roman"/>
          <w:i/>
          <w:sz w:val="24"/>
          <w:highlight w:val="yellow"/>
          <w:lang w:val="sk-SK"/>
        </w:rPr>
      </w:pPr>
      <w:del w:id="170" w:author="421904072277" w:date="2021-10-31T23:52:00Z">
        <w:r w:rsidDel="00246C24">
          <w:rPr>
            <w:rFonts w:ascii="Times New Roman" w:hAnsi="Times New Roman"/>
            <w:i/>
            <w:sz w:val="24"/>
            <w:highlight w:val="yellow"/>
            <w:lang w:val="sk-SK"/>
          </w:rPr>
          <w:delText>Doplnenie výstupnej hodnoty:</w:delText>
        </w:r>
      </w:del>
    </w:p>
    <w:p w14:paraId="3817C231" w14:textId="08E34C12" w:rsidR="00B13077" w:rsidDel="00246C24" w:rsidRDefault="00EE6B24" w:rsidP="00EE6B24">
      <w:pPr>
        <w:pStyle w:val="PlainText"/>
        <w:jc w:val="both"/>
        <w:rPr>
          <w:del w:id="171" w:author="421904072277" w:date="2021-10-31T23:52:00Z"/>
          <w:rFonts w:ascii="Times New Roman" w:hAnsi="Times New Roman"/>
          <w:i/>
          <w:sz w:val="24"/>
          <w:highlight w:val="yellow"/>
          <w:lang w:val="sk-SK"/>
        </w:rPr>
      </w:pPr>
      <w:del w:id="172" w:author="421904072277" w:date="2021-10-31T23:52:00Z">
        <w:r w:rsidDel="00246C24">
          <w:rPr>
            <w:rFonts w:ascii="Times New Roman" w:hAnsi="Times New Roman"/>
            <w:i/>
            <w:sz w:val="24"/>
            <w:highlight w:val="yellow"/>
            <w:lang w:val="sk-SK"/>
          </w:rPr>
          <w:delText>Moore: z definície vyplýva, že výstupné hodnoty závisia len od aktuálneho stavu. Pozrieme sa, v ktorom stave spĺňame celú zadanú postupnosť (</w:delText>
        </w:r>
        <w:r w:rsidR="00504F7D" w:rsidDel="00246C24">
          <w:rPr>
            <w:rFonts w:ascii="Times New Roman" w:hAnsi="Times New Roman"/>
            <w:i/>
            <w:sz w:val="24"/>
            <w:highlight w:val="yellow"/>
            <w:lang w:val="sk-SK"/>
          </w:rPr>
          <w:delText>S5</w:delText>
        </w:r>
        <w:r w:rsidDel="00246C24">
          <w:rPr>
            <w:rFonts w:ascii="Times New Roman" w:hAnsi="Times New Roman"/>
            <w:i/>
            <w:sz w:val="24"/>
            <w:highlight w:val="yellow"/>
            <w:lang w:val="sk-SK"/>
          </w:rPr>
          <w:delText>=10101) a v ňom upravíme výstupnú hodnotu na „1“, všade inde doplníme hodnotu „0“</w:delText>
        </w:r>
        <w:r w:rsidR="00B13077" w:rsidDel="00246C24">
          <w:rPr>
            <w:rFonts w:ascii="Times New Roman" w:hAnsi="Times New Roman"/>
            <w:i/>
            <w:sz w:val="24"/>
            <w:highlight w:val="yellow"/>
            <w:lang w:val="sk-SK"/>
          </w:rPr>
          <w:delText>.</w:delText>
        </w:r>
      </w:del>
    </w:p>
    <w:p w14:paraId="02819BC2" w14:textId="5933BE28" w:rsidR="00B13077" w:rsidRPr="00B13077" w:rsidDel="00246C24" w:rsidRDefault="00B13077" w:rsidP="00EE6B24">
      <w:pPr>
        <w:pStyle w:val="PlainText"/>
        <w:jc w:val="both"/>
        <w:rPr>
          <w:del w:id="173" w:author="421904072277" w:date="2021-10-31T23:52:00Z"/>
          <w:rFonts w:ascii="Times New Roman" w:hAnsi="Times New Roman"/>
          <w:i/>
          <w:sz w:val="24"/>
          <w:lang w:val="sk-SK"/>
        </w:rPr>
      </w:pPr>
      <w:del w:id="174" w:author="421904072277" w:date="2021-10-31T23:52:00Z">
        <w:r w:rsidDel="00246C24">
          <w:rPr>
            <w:rFonts w:ascii="Times New Roman" w:hAnsi="Times New Roman"/>
            <w:i/>
            <w:sz w:val="24"/>
            <w:highlight w:val="yellow"/>
            <w:lang w:val="sk-SK"/>
          </w:rPr>
          <w:delText xml:space="preserve">Mealy: z definície vyplýva, že výstupné hodnoty závisia len od aktuálneho stavu a hodnoty vstupných premenných. Preto </w:delText>
        </w:r>
        <w:r w:rsidR="008C2F75" w:rsidDel="00246C24">
          <w:rPr>
            <w:rFonts w:ascii="Times New Roman" w:hAnsi="Times New Roman"/>
            <w:i/>
            <w:sz w:val="24"/>
            <w:highlight w:val="yellow"/>
            <w:lang w:val="sk-SK"/>
          </w:rPr>
          <w:delText>pozeráme kombináciu postupnosť (</w:delText>
        </w:r>
        <w:r w:rsidDel="00246C24">
          <w:rPr>
            <w:rFonts w:ascii="Times New Roman" w:hAnsi="Times New Roman"/>
            <w:i/>
            <w:sz w:val="24"/>
            <w:highlight w:val="yellow"/>
            <w:lang w:val="sk-SK"/>
          </w:rPr>
          <w:delText>ktorú v danom stave už máme spracovanú</w:delText>
        </w:r>
        <w:r w:rsidR="008C2F75" w:rsidDel="00246C24">
          <w:rPr>
            <w:rFonts w:ascii="Times New Roman" w:hAnsi="Times New Roman"/>
            <w:i/>
            <w:sz w:val="24"/>
            <w:highlight w:val="yellow"/>
            <w:lang w:val="sk-SK"/>
          </w:rPr>
          <w:delText>)</w:delText>
        </w:r>
        <w:r w:rsidDel="00246C24">
          <w:rPr>
            <w:rFonts w:ascii="Times New Roman" w:hAnsi="Times New Roman"/>
            <w:i/>
            <w:sz w:val="24"/>
            <w:highlight w:val="yellow"/>
            <w:lang w:val="sk-SK"/>
          </w:rPr>
          <w:delText xml:space="preserve"> a hodnotu x. Vidíme, že celá postupnosť je načítaná v stave </w:delText>
        </w:r>
        <w:r w:rsidR="00504F7D" w:rsidDel="00246C24">
          <w:rPr>
            <w:rFonts w:ascii="Times New Roman" w:hAnsi="Times New Roman"/>
            <w:i/>
            <w:sz w:val="24"/>
            <w:highlight w:val="yellow"/>
            <w:lang w:val="sk-SK"/>
          </w:rPr>
          <w:delText>S4</w:delText>
        </w:r>
        <w:r w:rsidDel="00246C24">
          <w:rPr>
            <w:rFonts w:ascii="Times New Roman" w:hAnsi="Times New Roman"/>
            <w:i/>
            <w:sz w:val="24"/>
            <w:highlight w:val="yellow"/>
            <w:lang w:val="sk-SK"/>
          </w:rPr>
          <w:delText xml:space="preserve"> a x=1, teda pre Y v </w:delText>
        </w:r>
        <w:r w:rsidR="00504F7D" w:rsidDel="00246C24">
          <w:rPr>
            <w:rFonts w:ascii="Times New Roman" w:hAnsi="Times New Roman"/>
            <w:i/>
            <w:sz w:val="24"/>
            <w:highlight w:val="yellow"/>
            <w:lang w:val="sk-SK"/>
          </w:rPr>
          <w:delText>S4</w:delText>
        </w:r>
        <w:r w:rsidDel="00246C24">
          <w:rPr>
            <w:rFonts w:ascii="Times New Roman" w:hAnsi="Times New Roman"/>
            <w:i/>
            <w:sz w:val="24"/>
            <w:highlight w:val="yellow"/>
            <w:lang w:val="sk-SK"/>
          </w:rPr>
          <w:delText xml:space="preserve"> a x=1 zapíšeme „1“, keďže v žiadnom inom prípade nie je splnená postupnosť, tak inde doplníme hodnotu „0“.  </w:delText>
        </w:r>
      </w:del>
    </w:p>
    <w:p w14:paraId="41411FAB" w14:textId="3112DADA" w:rsidR="00F858E5" w:rsidDel="00246C24" w:rsidRDefault="00F858E5" w:rsidP="00381B1B">
      <w:pPr>
        <w:pStyle w:val="PlainText"/>
        <w:rPr>
          <w:del w:id="175" w:author="421904072277" w:date="2021-10-31T23:53:00Z"/>
          <w:rFonts w:ascii="Times New Roman" w:hAnsi="Times New Roman"/>
          <w:sz w:val="24"/>
          <w:lang w:val="sk-SK"/>
        </w:rPr>
      </w:pPr>
    </w:p>
    <w:p w14:paraId="7A68B3D1" w14:textId="068601F9" w:rsidR="00EE6B24" w:rsidDel="00246C24" w:rsidRDefault="00EE6B24" w:rsidP="00381B1B">
      <w:pPr>
        <w:pStyle w:val="PlainText"/>
        <w:rPr>
          <w:del w:id="176" w:author="421904072277" w:date="2021-10-31T23:53:00Z"/>
          <w:rFonts w:ascii="Times New Roman" w:hAnsi="Times New Roman"/>
          <w:sz w:val="24"/>
          <w:lang w:val="sk-SK"/>
        </w:rPr>
      </w:pPr>
    </w:p>
    <w:p w14:paraId="1DC761D2" w14:textId="77777777" w:rsidR="00D55DC5" w:rsidRPr="00D55DC5" w:rsidRDefault="00D55DC5" w:rsidP="00381B1B">
      <w:pPr>
        <w:pStyle w:val="PlainText"/>
        <w:rPr>
          <w:rFonts w:ascii="Times New Roman" w:hAnsi="Times New Roman"/>
          <w:sz w:val="24"/>
          <w:lang w:val="sk-SK"/>
        </w:rPr>
      </w:pPr>
      <w:r>
        <w:rPr>
          <w:rFonts w:ascii="Times New Roman" w:hAnsi="Times New Roman"/>
          <w:sz w:val="24"/>
          <w:lang w:val="sk-SK"/>
        </w:rPr>
        <w:t xml:space="preserve">Zostrojíme </w:t>
      </w:r>
      <w:r w:rsidR="00F858E5">
        <w:rPr>
          <w:rFonts w:ascii="Times New Roman" w:hAnsi="Times New Roman"/>
          <w:sz w:val="24"/>
          <w:lang w:val="sk-SK"/>
        </w:rPr>
        <w:t>prechodový graf stavového</w:t>
      </w:r>
      <w:r>
        <w:rPr>
          <w:rFonts w:ascii="Times New Roman" w:hAnsi="Times New Roman"/>
          <w:sz w:val="24"/>
          <w:lang w:val="sk-SK"/>
        </w:rPr>
        <w:t xml:space="preserve"> automat typu </w:t>
      </w:r>
      <w:proofErr w:type="spellStart"/>
      <w:r>
        <w:rPr>
          <w:rFonts w:ascii="Times New Roman" w:hAnsi="Times New Roman"/>
          <w:sz w:val="24"/>
          <w:lang w:val="sk-SK"/>
        </w:rPr>
        <w:t>Moore</w:t>
      </w:r>
      <w:proofErr w:type="spellEnd"/>
      <w:r>
        <w:rPr>
          <w:rFonts w:ascii="Times New Roman" w:hAnsi="Times New Roman"/>
          <w:sz w:val="24"/>
          <w:lang w:val="sk-SK"/>
        </w:rPr>
        <w:t>/</w:t>
      </w:r>
      <w:proofErr w:type="spellStart"/>
      <w:r>
        <w:rPr>
          <w:rFonts w:ascii="Times New Roman" w:hAnsi="Times New Roman"/>
          <w:sz w:val="24"/>
          <w:lang w:val="sk-SK"/>
        </w:rPr>
        <w:t>Mealy</w:t>
      </w:r>
      <w:proofErr w:type="spellEnd"/>
      <w:r>
        <w:rPr>
          <w:rFonts w:ascii="Times New Roman" w:hAnsi="Times New Roman"/>
          <w:sz w:val="24"/>
          <w:lang w:val="sk-SK"/>
        </w:rPr>
        <w:t xml:space="preserve"> </w:t>
      </w:r>
    </w:p>
    <w:p w14:paraId="050089BD" w14:textId="77777777" w:rsidR="00381B1B" w:rsidRPr="00C05A9A" w:rsidRDefault="00381B1B" w:rsidP="00381B1B">
      <w:pPr>
        <w:pStyle w:val="PlainText"/>
        <w:rPr>
          <w:rFonts w:ascii="Times New Roman" w:hAnsi="Times New Roman"/>
          <w:lang w:val="sk-SK"/>
        </w:rPr>
      </w:pPr>
    </w:p>
    <w:p w14:paraId="00B0BFFA" w14:textId="630F8A2A" w:rsidR="00F858E5" w:rsidRDefault="00F858E5" w:rsidP="00381B1B">
      <w:pPr>
        <w:pStyle w:val="PlainText"/>
        <w:jc w:val="both"/>
        <w:rPr>
          <w:ins w:id="177" w:author="421904072277" w:date="2021-10-31T20:40:00Z"/>
          <w:rFonts w:ascii="Times New Roman" w:hAnsi="Times New Roman"/>
          <w:i/>
          <w:sz w:val="24"/>
          <w:szCs w:val="24"/>
          <w:highlight w:val="yellow"/>
          <w:lang w:val="sk-SK"/>
        </w:rPr>
      </w:pPr>
    </w:p>
    <w:p w14:paraId="66345961" w14:textId="0155BC34" w:rsidR="00722B30" w:rsidRDefault="00722B30" w:rsidP="00381B1B">
      <w:pPr>
        <w:pStyle w:val="PlainText"/>
        <w:jc w:val="both"/>
        <w:rPr>
          <w:ins w:id="178" w:author="421904072277" w:date="2021-10-31T20:40:00Z"/>
          <w:rFonts w:ascii="Times New Roman" w:hAnsi="Times New Roman"/>
          <w:i/>
          <w:sz w:val="24"/>
          <w:szCs w:val="24"/>
          <w:highlight w:val="yellow"/>
          <w:lang w:val="sk-SK"/>
        </w:rPr>
      </w:pPr>
    </w:p>
    <w:p w14:paraId="5121C1D3" w14:textId="17159891" w:rsidR="00722B30" w:rsidRDefault="00722B30" w:rsidP="00381B1B">
      <w:pPr>
        <w:pStyle w:val="PlainText"/>
        <w:jc w:val="both"/>
        <w:rPr>
          <w:ins w:id="179" w:author="421904072277" w:date="2021-10-31T20:40:00Z"/>
          <w:rFonts w:ascii="Times New Roman" w:hAnsi="Times New Roman"/>
          <w:i/>
          <w:sz w:val="24"/>
          <w:szCs w:val="24"/>
          <w:highlight w:val="yellow"/>
          <w:lang w:val="sk-SK"/>
        </w:rPr>
      </w:pPr>
    </w:p>
    <w:p w14:paraId="328ABA9C" w14:textId="0F25B48A" w:rsidR="00722B30" w:rsidRDefault="00722B30" w:rsidP="00381B1B">
      <w:pPr>
        <w:pStyle w:val="PlainText"/>
        <w:jc w:val="both"/>
        <w:rPr>
          <w:ins w:id="180" w:author="421904072277" w:date="2021-10-31T20:40:00Z"/>
          <w:rFonts w:ascii="Times New Roman" w:hAnsi="Times New Roman"/>
          <w:i/>
          <w:sz w:val="24"/>
          <w:szCs w:val="24"/>
          <w:highlight w:val="yellow"/>
          <w:lang w:val="sk-SK"/>
        </w:rPr>
      </w:pPr>
    </w:p>
    <w:p w14:paraId="348BB8A6" w14:textId="77777777" w:rsidR="00722B30" w:rsidRDefault="00722B30" w:rsidP="00381B1B">
      <w:pPr>
        <w:pStyle w:val="PlainText"/>
        <w:jc w:val="both"/>
        <w:rPr>
          <w:rFonts w:ascii="Times New Roman" w:hAnsi="Times New Roman"/>
          <w:i/>
          <w:sz w:val="24"/>
          <w:szCs w:val="24"/>
          <w:highlight w:val="yellow"/>
          <w:lang w:val="sk-SK"/>
        </w:rPr>
      </w:pPr>
    </w:p>
    <w:p w14:paraId="17C182A9" w14:textId="77777777" w:rsidR="00F858E5" w:rsidRPr="00F858E5" w:rsidRDefault="00940F8B" w:rsidP="00381B1B">
      <w:pPr>
        <w:pStyle w:val="PlainText"/>
        <w:jc w:val="both"/>
        <w:rPr>
          <w:rFonts w:ascii="Times New Roman" w:hAnsi="Times New Roman"/>
          <w:sz w:val="24"/>
          <w:szCs w:val="24"/>
          <w:lang w:val="sk-SK"/>
        </w:rPr>
      </w:pPr>
      <w:r>
        <w:rPr>
          <w:rFonts w:ascii="Times New Roman" w:hAnsi="Times New Roman"/>
          <w:sz w:val="24"/>
          <w:szCs w:val="24"/>
          <w:lang w:val="sk-SK"/>
        </w:rPr>
        <w:t>Prechodový graf</w:t>
      </w:r>
      <w:r w:rsidR="00F858E5" w:rsidRPr="00F858E5">
        <w:rPr>
          <w:rFonts w:ascii="Times New Roman" w:hAnsi="Times New Roman"/>
          <w:sz w:val="24"/>
          <w:szCs w:val="24"/>
          <w:lang w:val="sk-SK"/>
        </w:rPr>
        <w:t xml:space="preserve"> typu </w:t>
      </w:r>
      <w:proofErr w:type="spellStart"/>
      <w:r w:rsidR="00F858E5" w:rsidRPr="00F858E5">
        <w:rPr>
          <w:rFonts w:ascii="Times New Roman" w:hAnsi="Times New Roman"/>
          <w:sz w:val="24"/>
          <w:szCs w:val="24"/>
          <w:lang w:val="sk-SK"/>
        </w:rPr>
        <w:t>Moore</w:t>
      </w:r>
      <w:proofErr w:type="spellEnd"/>
      <w:r w:rsidR="003D0C5E">
        <w:rPr>
          <w:rFonts w:ascii="Times New Roman" w:hAnsi="Times New Roman"/>
          <w:sz w:val="24"/>
          <w:szCs w:val="24"/>
          <w:lang w:val="sk-SK"/>
        </w:rPr>
        <w:t xml:space="preserve"> (hodnota hrany reprezentuje hodnotu vstupnej premennej)</w:t>
      </w:r>
      <w:r w:rsidR="00F858E5">
        <w:rPr>
          <w:rFonts w:ascii="Times New Roman" w:hAnsi="Times New Roman"/>
          <w:sz w:val="24"/>
          <w:szCs w:val="24"/>
          <w:lang w:val="sk-SK"/>
        </w:rPr>
        <w:t>:</w:t>
      </w:r>
    </w:p>
    <w:p w14:paraId="75BE40A5" w14:textId="4D700934" w:rsidR="00381B1B" w:rsidRDefault="007F03D1" w:rsidP="00381B1B">
      <w:pPr>
        <w:pStyle w:val="PlainText"/>
        <w:jc w:val="both"/>
        <w:rPr>
          <w:rFonts w:ascii="Times New Roman" w:hAnsi="Times New Roman"/>
          <w:i/>
          <w:sz w:val="24"/>
          <w:szCs w:val="24"/>
          <w:lang w:val="sk-SK"/>
        </w:rPr>
      </w:pPr>
      <w:del w:id="181" w:author="421904072277" w:date="2021-10-31T20:40:00Z">
        <w:r w:rsidDel="00722B30">
          <w:object w:dxaOrig="10415" w:dyaOrig="3118" w14:anchorId="59BF32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35.6pt" o:ole="">
              <v:imagedata r:id="rId8" o:title=""/>
            </v:shape>
            <o:OLEObject Type="Embed" ProgID="Visio.Drawing.11" ShapeID="_x0000_i1025" DrawAspect="Content" ObjectID="_1697229620" r:id="rId9"/>
          </w:object>
        </w:r>
        <w:r w:rsidR="00D55DC5" w:rsidDel="00722B30">
          <w:rPr>
            <w:rFonts w:ascii="Times New Roman" w:hAnsi="Times New Roman"/>
            <w:i/>
            <w:sz w:val="24"/>
            <w:szCs w:val="24"/>
            <w:highlight w:val="yellow"/>
            <w:lang w:val="sk-SK"/>
          </w:rPr>
          <w:delText xml:space="preserve"> </w:delText>
        </w:r>
        <w:r w:rsidR="00381B1B" w:rsidRPr="004B3FBC" w:rsidDel="00722B30">
          <w:rPr>
            <w:rFonts w:ascii="Times New Roman" w:hAnsi="Times New Roman"/>
            <w:i/>
            <w:sz w:val="24"/>
            <w:szCs w:val="24"/>
            <w:highlight w:val="yellow"/>
            <w:lang w:val="sk-SK"/>
          </w:rPr>
          <w:delText xml:space="preserve"> </w:delText>
        </w:r>
      </w:del>
      <w:ins w:id="182" w:author="421904072277" w:date="2021-10-31T20:40:00Z">
        <w:r w:rsidR="00722B30" w:rsidRPr="00722B30">
          <w:rPr>
            <w:rFonts w:ascii="Times New Roman" w:hAnsi="Times New Roman"/>
            <w:i/>
            <w:sz w:val="24"/>
            <w:szCs w:val="24"/>
            <w:lang w:val="sk-SK"/>
          </w:rPr>
          <w:drawing>
            <wp:inline distT="0" distB="0" distL="0" distR="0" wp14:anchorId="5E1DFB30" wp14:editId="33DF9054">
              <wp:extent cx="5760720" cy="310388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5760720" cy="3103880"/>
                      </a:xfrm>
                      <a:prstGeom prst="rect">
                        <a:avLst/>
                      </a:prstGeom>
                    </pic:spPr>
                  </pic:pic>
                </a:graphicData>
              </a:graphic>
            </wp:inline>
          </w:drawing>
        </w:r>
        <w:r w:rsidR="00722B30" w:rsidRPr="004B3FBC">
          <w:rPr>
            <w:rFonts w:ascii="Times New Roman" w:hAnsi="Times New Roman"/>
            <w:i/>
            <w:sz w:val="24"/>
            <w:szCs w:val="24"/>
            <w:highlight w:val="yellow"/>
            <w:lang w:val="sk-SK"/>
          </w:rPr>
          <w:t xml:space="preserve"> </w:t>
        </w:r>
      </w:ins>
    </w:p>
    <w:p w14:paraId="1EC2E893" w14:textId="248384CA" w:rsidR="00F858E5" w:rsidDel="00722B30" w:rsidRDefault="00940F8B" w:rsidP="00381B1B">
      <w:pPr>
        <w:pStyle w:val="PlainText"/>
        <w:jc w:val="both"/>
        <w:rPr>
          <w:del w:id="183" w:author="421904072277" w:date="2021-10-31T20:40:00Z"/>
          <w:rFonts w:ascii="Times New Roman" w:hAnsi="Times New Roman"/>
          <w:sz w:val="24"/>
          <w:szCs w:val="24"/>
          <w:lang w:val="sk-SK"/>
        </w:rPr>
      </w:pPr>
      <w:del w:id="184" w:author="421904072277" w:date="2021-10-31T20:40:00Z">
        <w:r w:rsidDel="00722B30">
          <w:rPr>
            <w:rFonts w:ascii="Times New Roman" w:hAnsi="Times New Roman"/>
            <w:sz w:val="24"/>
            <w:szCs w:val="24"/>
            <w:lang w:val="sk-SK"/>
          </w:rPr>
          <w:delText>Prechodový graf</w:delText>
        </w:r>
        <w:r w:rsidR="00F858E5" w:rsidDel="00722B30">
          <w:rPr>
            <w:rFonts w:ascii="Times New Roman" w:hAnsi="Times New Roman"/>
            <w:sz w:val="24"/>
            <w:szCs w:val="24"/>
            <w:lang w:val="sk-SK"/>
          </w:rPr>
          <w:delText xml:space="preserve"> typu Mealy</w:delText>
        </w:r>
        <w:r w:rsidR="003D0C5E" w:rsidDel="00722B30">
          <w:rPr>
            <w:rFonts w:ascii="Times New Roman" w:hAnsi="Times New Roman"/>
            <w:sz w:val="24"/>
            <w:szCs w:val="24"/>
            <w:lang w:val="sk-SK"/>
          </w:rPr>
          <w:delText xml:space="preserve"> (hodnota hrany reprezentuje hodnotu vstupnej premennej/hodnotu výstupnej premennej).</w:delText>
        </w:r>
      </w:del>
    </w:p>
    <w:p w14:paraId="36611D8E" w14:textId="5FB05F59" w:rsidR="00F858E5" w:rsidRPr="00F858E5" w:rsidRDefault="00107DCE" w:rsidP="00381B1B">
      <w:pPr>
        <w:pStyle w:val="PlainText"/>
        <w:jc w:val="both"/>
        <w:rPr>
          <w:rFonts w:ascii="Times New Roman" w:hAnsi="Times New Roman"/>
          <w:sz w:val="24"/>
          <w:szCs w:val="24"/>
          <w:lang w:val="sk-SK"/>
        </w:rPr>
      </w:pPr>
      <w:del w:id="185" w:author="421904072277" w:date="2021-10-31T20:40:00Z">
        <w:r w:rsidDel="00722B30">
          <w:object w:dxaOrig="8714" w:dyaOrig="2396" w14:anchorId="17050AC0">
            <v:shape id="_x0000_i1026" type="#_x0000_t75" style="width:435pt;height:120pt" o:ole="">
              <v:imagedata r:id="rId11" o:title=""/>
            </v:shape>
            <o:OLEObject Type="Embed" ProgID="Visio.Drawing.11" ShapeID="_x0000_i1026" DrawAspect="Content" ObjectID="_1697229621" r:id="rId12"/>
          </w:object>
        </w:r>
      </w:del>
    </w:p>
    <w:p w14:paraId="46B7955F" w14:textId="7868AF07" w:rsidR="00D55DC5" w:rsidDel="00722B30" w:rsidRDefault="00504F7D" w:rsidP="00381B1B">
      <w:pPr>
        <w:pStyle w:val="PlainText"/>
        <w:jc w:val="both"/>
        <w:rPr>
          <w:del w:id="186" w:author="421904072277" w:date="2021-10-31T20:40:00Z"/>
          <w:rFonts w:ascii="Times New Roman" w:hAnsi="Times New Roman"/>
          <w:i/>
          <w:sz w:val="24"/>
          <w:szCs w:val="24"/>
          <w:lang w:val="sk-SK"/>
        </w:rPr>
      </w:pPr>
      <w:del w:id="187" w:author="421904072277" w:date="2021-10-31T20:40:00Z">
        <w:r w:rsidRPr="00504F7D" w:rsidDel="00722B30">
          <w:rPr>
            <w:rFonts w:ascii="Times New Roman" w:hAnsi="Times New Roman"/>
            <w:i/>
            <w:sz w:val="24"/>
            <w:szCs w:val="24"/>
            <w:highlight w:val="yellow"/>
            <w:lang w:val="sk-SK"/>
          </w:rPr>
          <w:delText xml:space="preserve">Poznámka: Ďalej už bude ilustračný príklad riešený pomocou automatu </w:delText>
        </w:r>
        <w:r w:rsidR="008C2F75" w:rsidDel="00722B30">
          <w:rPr>
            <w:rFonts w:ascii="Times New Roman" w:hAnsi="Times New Roman"/>
            <w:i/>
            <w:sz w:val="24"/>
            <w:szCs w:val="24"/>
            <w:highlight w:val="yellow"/>
            <w:lang w:val="sk-SK"/>
          </w:rPr>
          <w:delText xml:space="preserve">typu </w:delText>
        </w:r>
        <w:r w:rsidRPr="00504F7D" w:rsidDel="00722B30">
          <w:rPr>
            <w:rFonts w:ascii="Times New Roman" w:hAnsi="Times New Roman"/>
            <w:i/>
            <w:sz w:val="24"/>
            <w:szCs w:val="24"/>
            <w:highlight w:val="yellow"/>
            <w:lang w:val="sk-SK"/>
          </w:rPr>
          <w:delText xml:space="preserve">Mealy. Pomocou automatu Moore by to bolo </w:delText>
        </w:r>
        <w:r w:rsidR="005329C8" w:rsidDel="00722B30">
          <w:rPr>
            <w:rFonts w:ascii="Times New Roman" w:hAnsi="Times New Roman"/>
            <w:i/>
            <w:sz w:val="24"/>
            <w:szCs w:val="24"/>
            <w:highlight w:val="yellow"/>
            <w:lang w:val="sk-SK"/>
          </w:rPr>
          <w:delText>veľmi podobné</w:delText>
        </w:r>
        <w:r w:rsidRPr="00504F7D" w:rsidDel="00722B30">
          <w:rPr>
            <w:rFonts w:ascii="Times New Roman" w:hAnsi="Times New Roman"/>
            <w:i/>
            <w:sz w:val="24"/>
            <w:szCs w:val="24"/>
            <w:highlight w:val="yellow"/>
            <w:lang w:val="sk-SK"/>
          </w:rPr>
          <w:delText>.</w:delText>
        </w:r>
      </w:del>
    </w:p>
    <w:p w14:paraId="0BEA2D9D" w14:textId="77777777" w:rsidR="00504F7D" w:rsidRPr="004B3FBC" w:rsidRDefault="00504F7D" w:rsidP="00381B1B">
      <w:pPr>
        <w:pStyle w:val="PlainText"/>
        <w:jc w:val="both"/>
        <w:rPr>
          <w:rFonts w:ascii="Times New Roman" w:hAnsi="Times New Roman"/>
          <w:i/>
          <w:sz w:val="24"/>
          <w:szCs w:val="24"/>
          <w:lang w:val="sk-SK"/>
        </w:rPr>
      </w:pPr>
    </w:p>
    <w:p w14:paraId="31E49A2E" w14:textId="6F3779B7" w:rsidR="00381B1B" w:rsidRDefault="00107DCE" w:rsidP="00381B1B">
      <w:pPr>
        <w:pStyle w:val="PlainText"/>
        <w:rPr>
          <w:ins w:id="188" w:author="421904072277" w:date="2021-10-31T20:42:00Z"/>
          <w:rFonts w:ascii="Times New Roman" w:hAnsi="Times New Roman"/>
          <w:b/>
          <w:sz w:val="24"/>
          <w:szCs w:val="24"/>
          <w:lang w:val="sk-SK"/>
        </w:rPr>
      </w:pPr>
      <w:r>
        <w:rPr>
          <w:rFonts w:ascii="Times New Roman" w:hAnsi="Times New Roman"/>
          <w:b/>
          <w:sz w:val="24"/>
          <w:szCs w:val="24"/>
          <w:lang w:val="sk-SK"/>
        </w:rPr>
        <w:t>Kódovanie stavov</w:t>
      </w:r>
    </w:p>
    <w:p w14:paraId="3E455146" w14:textId="0FDFDA3A" w:rsidR="00722B30" w:rsidDel="00246C24" w:rsidRDefault="00722B30" w:rsidP="00381B1B">
      <w:pPr>
        <w:pStyle w:val="PlainText"/>
        <w:rPr>
          <w:del w:id="189" w:author="421904072277" w:date="2021-10-31T23:53:00Z"/>
          <w:rFonts w:ascii="Times New Roman" w:hAnsi="Times New Roman"/>
          <w:b/>
          <w:sz w:val="24"/>
          <w:szCs w:val="24"/>
          <w:lang w:val="sk-SK"/>
        </w:rPr>
      </w:pPr>
    </w:p>
    <w:p w14:paraId="19C38FCE" w14:textId="77777777" w:rsidR="00246C24" w:rsidRDefault="00246C24" w:rsidP="00381B1B">
      <w:pPr>
        <w:pStyle w:val="PlainText"/>
        <w:rPr>
          <w:ins w:id="190" w:author="421904072277" w:date="2021-10-31T23:54:00Z"/>
          <w:rFonts w:ascii="Times New Roman" w:hAnsi="Times New Roman"/>
          <w:b/>
          <w:sz w:val="24"/>
          <w:szCs w:val="24"/>
          <w:lang w:val="sk-SK"/>
        </w:rPr>
      </w:pPr>
    </w:p>
    <w:p w14:paraId="29FBAEC1" w14:textId="674B2024" w:rsidR="00504F7D" w:rsidRPr="00504F7D" w:rsidDel="00722B30" w:rsidRDefault="00504F7D" w:rsidP="00504F7D">
      <w:pPr>
        <w:pStyle w:val="PlainText"/>
        <w:jc w:val="both"/>
        <w:rPr>
          <w:del w:id="191" w:author="421904072277" w:date="2021-10-31T20:42:00Z"/>
          <w:rFonts w:ascii="Times New Roman" w:hAnsi="Times New Roman"/>
          <w:i/>
          <w:sz w:val="24"/>
          <w:szCs w:val="24"/>
          <w:lang w:val="sk-SK"/>
        </w:rPr>
      </w:pPr>
      <w:del w:id="192" w:author="421904072277" w:date="2021-10-31T20:42:00Z">
        <w:r w:rsidRPr="00504F7D" w:rsidDel="00722B30">
          <w:rPr>
            <w:rFonts w:ascii="Times New Roman" w:hAnsi="Times New Roman"/>
            <w:i/>
            <w:sz w:val="24"/>
            <w:szCs w:val="24"/>
            <w:highlight w:val="yellow"/>
            <w:lang w:val="sk-SK"/>
          </w:rPr>
          <w:delText>Poznámka: Zvolenie kódovania stavov má vplyv na veľkosť kombinačnej logiky</w:delText>
        </w:r>
        <w:r w:rsidDel="00722B30">
          <w:rPr>
            <w:rFonts w:ascii="Times New Roman" w:hAnsi="Times New Roman"/>
            <w:i/>
            <w:sz w:val="24"/>
            <w:szCs w:val="24"/>
            <w:highlight w:val="yellow"/>
            <w:lang w:val="sk-SK"/>
          </w:rPr>
          <w:delText>. Stavy kódujeme pomocou stavových premenných. Platí, že počet_stavov</w:delText>
        </w:r>
        <w:r w:rsidDel="00722B30">
          <w:rPr>
            <w:rFonts w:ascii="Times New Roman" w:hAnsi="Times New Roman"/>
            <w:i/>
            <w:sz w:val="24"/>
            <w:szCs w:val="24"/>
            <w:highlight w:val="yellow"/>
          </w:rPr>
          <w:delText>&lt;=</w:delText>
        </w:r>
        <w:r w:rsidDel="00722B30">
          <w:rPr>
            <w:rFonts w:ascii="Times New Roman" w:hAnsi="Times New Roman"/>
            <w:i/>
            <w:sz w:val="24"/>
            <w:szCs w:val="24"/>
            <w:highlight w:val="yellow"/>
            <w:lang w:val="sk-SK"/>
          </w:rPr>
          <w:delText>2</w:delText>
        </w:r>
        <w:r w:rsidDel="00722B30">
          <w:rPr>
            <w:rFonts w:ascii="Times New Roman" w:hAnsi="Times New Roman"/>
            <w:i/>
            <w:sz w:val="24"/>
            <w:szCs w:val="24"/>
            <w:highlight w:val="yellow"/>
            <w:vertAlign w:val="superscript"/>
            <w:lang w:val="sk-SK"/>
          </w:rPr>
          <w:delText>počet_stavových_premenných</w:delText>
        </w:r>
        <w:r w:rsidDel="00722B30">
          <w:rPr>
            <w:rFonts w:ascii="Times New Roman" w:hAnsi="Times New Roman"/>
            <w:i/>
            <w:sz w:val="24"/>
            <w:szCs w:val="24"/>
            <w:highlight w:val="yellow"/>
            <w:lang w:val="sk-SK"/>
          </w:rPr>
          <w:delText>. V tomto prípade máme 5 stavov, teda potrebujeme 3 stavové premenné</w:delText>
        </w:r>
        <w:r w:rsidR="003D0C5E" w:rsidDel="00722B30">
          <w:rPr>
            <w:rFonts w:ascii="Times New Roman" w:hAnsi="Times New Roman"/>
            <w:i/>
            <w:sz w:val="24"/>
            <w:szCs w:val="24"/>
            <w:highlight w:val="yellow"/>
            <w:lang w:val="sk-SK"/>
          </w:rPr>
          <w:delText>. Na prednáške budete mať vysvetlený optimálny spôsob kódovania stavov, môžete ho použiť. Tu je zvolené náhodné kódovanie, ktoré nie je podľa tých odporúčaní</w:delText>
        </w:r>
        <w:r w:rsidRPr="00504F7D" w:rsidDel="00722B30">
          <w:rPr>
            <w:rFonts w:ascii="Times New Roman" w:hAnsi="Times New Roman"/>
            <w:i/>
            <w:sz w:val="24"/>
            <w:szCs w:val="24"/>
            <w:highlight w:val="yellow"/>
            <w:lang w:val="sk-SK"/>
          </w:rPr>
          <w:delText>.</w:delText>
        </w:r>
        <w:r w:rsidDel="00722B30">
          <w:rPr>
            <w:rFonts w:ascii="Times New Roman" w:hAnsi="Times New Roman"/>
            <w:i/>
            <w:sz w:val="24"/>
            <w:szCs w:val="24"/>
            <w:lang w:val="sk-SK"/>
          </w:rPr>
          <w:delText xml:space="preserve"> </w:delText>
        </w:r>
      </w:del>
    </w:p>
    <w:p w14:paraId="376BE600" w14:textId="77777777" w:rsidR="00381B1B" w:rsidRDefault="00381B1B" w:rsidP="00381B1B">
      <w:pPr>
        <w:pStyle w:val="PlainText"/>
        <w:rPr>
          <w:rFonts w:ascii="Times New Roman" w:hAnsi="Times New Roman"/>
          <w:sz w:val="24"/>
          <w:lang w:val="sk-SK"/>
        </w:rPr>
      </w:pPr>
    </w:p>
    <w:tbl>
      <w:tblPr>
        <w:tblStyle w:val="TableGrid"/>
        <w:tblW w:w="0" w:type="auto"/>
        <w:tblLook w:val="04A0" w:firstRow="1" w:lastRow="0" w:firstColumn="1" w:lastColumn="0" w:noHBand="0" w:noVBand="1"/>
      </w:tblPr>
      <w:tblGrid>
        <w:gridCol w:w="567"/>
        <w:gridCol w:w="245"/>
        <w:gridCol w:w="1489"/>
        <w:gridCol w:w="1489"/>
        <w:gridCol w:w="1490"/>
        <w:gridCol w:w="1490"/>
      </w:tblGrid>
      <w:tr w:rsidR="00504F7D" w14:paraId="5D9B39F3" w14:textId="77777777" w:rsidTr="00037B1F">
        <w:tc>
          <w:tcPr>
            <w:tcW w:w="567" w:type="dxa"/>
            <w:tcBorders>
              <w:top w:val="nil"/>
              <w:left w:val="nil"/>
              <w:bottom w:val="nil"/>
              <w:right w:val="nil"/>
            </w:tcBorders>
          </w:tcPr>
          <w:p w14:paraId="41635735" w14:textId="77777777" w:rsidR="00504F7D" w:rsidRDefault="00504F7D" w:rsidP="00037B1F">
            <w:pPr>
              <w:rPr>
                <w:lang w:val="en-US"/>
              </w:rPr>
            </w:pPr>
          </w:p>
        </w:tc>
        <w:tc>
          <w:tcPr>
            <w:tcW w:w="245" w:type="dxa"/>
            <w:tcBorders>
              <w:top w:val="nil"/>
              <w:left w:val="nil"/>
              <w:bottom w:val="nil"/>
              <w:right w:val="nil"/>
            </w:tcBorders>
          </w:tcPr>
          <w:p w14:paraId="1B15517D" w14:textId="77777777" w:rsidR="00504F7D" w:rsidRDefault="00504F7D" w:rsidP="00037B1F">
            <w:pPr>
              <w:rPr>
                <w:lang w:val="en-US"/>
              </w:rPr>
            </w:pPr>
          </w:p>
        </w:tc>
        <w:tc>
          <w:tcPr>
            <w:tcW w:w="1489" w:type="dxa"/>
            <w:tcBorders>
              <w:top w:val="nil"/>
              <w:left w:val="nil"/>
              <w:bottom w:val="nil"/>
              <w:right w:val="nil"/>
            </w:tcBorders>
          </w:tcPr>
          <w:p w14:paraId="1BE3FBF5" w14:textId="77777777" w:rsidR="00504F7D" w:rsidRDefault="00504F7D" w:rsidP="00037B1F">
            <w:pPr>
              <w:rPr>
                <w:lang w:val="en-US"/>
              </w:rPr>
            </w:pPr>
          </w:p>
        </w:tc>
        <w:tc>
          <w:tcPr>
            <w:tcW w:w="1489" w:type="dxa"/>
            <w:tcBorders>
              <w:top w:val="nil"/>
              <w:left w:val="nil"/>
              <w:bottom w:val="nil"/>
              <w:right w:val="nil"/>
            </w:tcBorders>
          </w:tcPr>
          <w:p w14:paraId="1445ADCA" w14:textId="77777777" w:rsidR="00504F7D" w:rsidRDefault="00504F7D" w:rsidP="00037B1F">
            <w:pPr>
              <w:rPr>
                <w:lang w:val="en-US"/>
              </w:rPr>
            </w:pPr>
          </w:p>
        </w:tc>
        <w:tc>
          <w:tcPr>
            <w:tcW w:w="1490" w:type="dxa"/>
            <w:tcBorders>
              <w:top w:val="nil"/>
              <w:left w:val="nil"/>
              <w:bottom w:val="single" w:sz="12" w:space="0" w:color="auto"/>
              <w:right w:val="nil"/>
            </w:tcBorders>
          </w:tcPr>
          <w:p w14:paraId="5028D24F" w14:textId="77777777" w:rsidR="00504F7D" w:rsidRDefault="00A00990" w:rsidP="00037B1F">
            <w:pPr>
              <w:rPr>
                <w:lang w:val="en-US"/>
              </w:rPr>
            </w:pPr>
            <w:r>
              <w:rPr>
                <w:lang w:val="en-US"/>
              </w:rPr>
              <w:t>z</w:t>
            </w:r>
            <w:r w:rsidR="00504F7D" w:rsidRPr="0031347A">
              <w:rPr>
                <w:lang w:val="en-US"/>
              </w:rPr>
              <w:t>3</w:t>
            </w:r>
          </w:p>
        </w:tc>
        <w:tc>
          <w:tcPr>
            <w:tcW w:w="1490" w:type="dxa"/>
            <w:tcBorders>
              <w:top w:val="nil"/>
              <w:left w:val="nil"/>
              <w:bottom w:val="single" w:sz="12" w:space="0" w:color="auto"/>
              <w:right w:val="nil"/>
            </w:tcBorders>
          </w:tcPr>
          <w:p w14:paraId="4918F5D1" w14:textId="77777777" w:rsidR="00504F7D" w:rsidRDefault="00504F7D" w:rsidP="00037B1F">
            <w:pPr>
              <w:rPr>
                <w:lang w:val="en-US"/>
              </w:rPr>
            </w:pPr>
          </w:p>
        </w:tc>
      </w:tr>
      <w:tr w:rsidR="00504F7D" w14:paraId="4B423806" w14:textId="77777777" w:rsidTr="00037B1F">
        <w:tc>
          <w:tcPr>
            <w:tcW w:w="567" w:type="dxa"/>
            <w:tcBorders>
              <w:top w:val="nil"/>
              <w:left w:val="nil"/>
              <w:bottom w:val="nil"/>
              <w:right w:val="nil"/>
            </w:tcBorders>
          </w:tcPr>
          <w:p w14:paraId="270B161E" w14:textId="77777777" w:rsidR="00504F7D" w:rsidRDefault="00504F7D" w:rsidP="00037B1F">
            <w:pPr>
              <w:rPr>
                <w:lang w:val="en-US"/>
              </w:rPr>
            </w:pPr>
          </w:p>
        </w:tc>
        <w:tc>
          <w:tcPr>
            <w:tcW w:w="245" w:type="dxa"/>
            <w:tcBorders>
              <w:top w:val="nil"/>
              <w:left w:val="nil"/>
              <w:bottom w:val="nil"/>
              <w:right w:val="nil"/>
            </w:tcBorders>
          </w:tcPr>
          <w:p w14:paraId="6F5C3385" w14:textId="77777777" w:rsidR="00504F7D" w:rsidRDefault="00504F7D" w:rsidP="00037B1F">
            <w:pPr>
              <w:rPr>
                <w:lang w:val="en-US"/>
              </w:rPr>
            </w:pPr>
          </w:p>
        </w:tc>
        <w:tc>
          <w:tcPr>
            <w:tcW w:w="1489" w:type="dxa"/>
            <w:tcBorders>
              <w:top w:val="nil"/>
              <w:left w:val="nil"/>
              <w:bottom w:val="nil"/>
              <w:right w:val="nil"/>
            </w:tcBorders>
          </w:tcPr>
          <w:p w14:paraId="3F315F1E" w14:textId="77777777" w:rsidR="00504F7D" w:rsidRDefault="00504F7D" w:rsidP="00037B1F">
            <w:pPr>
              <w:rPr>
                <w:lang w:val="en-US"/>
              </w:rPr>
            </w:pPr>
          </w:p>
        </w:tc>
        <w:tc>
          <w:tcPr>
            <w:tcW w:w="1489" w:type="dxa"/>
            <w:tcBorders>
              <w:top w:val="nil"/>
              <w:left w:val="nil"/>
              <w:bottom w:val="single" w:sz="12" w:space="0" w:color="auto"/>
              <w:right w:val="nil"/>
            </w:tcBorders>
          </w:tcPr>
          <w:p w14:paraId="641AC7A8" w14:textId="77777777" w:rsidR="00504F7D" w:rsidRDefault="00A00990" w:rsidP="00037B1F">
            <w:pPr>
              <w:rPr>
                <w:lang w:val="en-US"/>
              </w:rPr>
            </w:pPr>
            <w:r>
              <w:rPr>
                <w:lang w:val="en-US"/>
              </w:rPr>
              <w:t>z</w:t>
            </w:r>
            <w:r w:rsidR="00504F7D" w:rsidRPr="0031347A">
              <w:rPr>
                <w:lang w:val="en-US"/>
              </w:rPr>
              <w:t>2</w:t>
            </w:r>
          </w:p>
        </w:tc>
        <w:tc>
          <w:tcPr>
            <w:tcW w:w="1490" w:type="dxa"/>
            <w:tcBorders>
              <w:top w:val="single" w:sz="12" w:space="0" w:color="auto"/>
              <w:left w:val="nil"/>
              <w:bottom w:val="single" w:sz="12" w:space="0" w:color="auto"/>
              <w:right w:val="nil"/>
            </w:tcBorders>
          </w:tcPr>
          <w:p w14:paraId="726A55FD" w14:textId="77777777" w:rsidR="00504F7D" w:rsidRDefault="00504F7D" w:rsidP="00037B1F">
            <w:pPr>
              <w:rPr>
                <w:lang w:val="en-US"/>
              </w:rPr>
            </w:pPr>
          </w:p>
        </w:tc>
        <w:tc>
          <w:tcPr>
            <w:tcW w:w="1490" w:type="dxa"/>
            <w:tcBorders>
              <w:top w:val="single" w:sz="12" w:space="0" w:color="auto"/>
              <w:left w:val="nil"/>
              <w:bottom w:val="nil"/>
              <w:right w:val="nil"/>
            </w:tcBorders>
          </w:tcPr>
          <w:p w14:paraId="7471C291" w14:textId="77777777" w:rsidR="00504F7D" w:rsidRDefault="00504F7D" w:rsidP="00037B1F">
            <w:pPr>
              <w:rPr>
                <w:lang w:val="en-US"/>
              </w:rPr>
            </w:pPr>
          </w:p>
        </w:tc>
      </w:tr>
      <w:tr w:rsidR="00504F7D" w14:paraId="39D9F1A9" w14:textId="77777777" w:rsidTr="00037B1F">
        <w:tc>
          <w:tcPr>
            <w:tcW w:w="567" w:type="dxa"/>
            <w:tcBorders>
              <w:top w:val="nil"/>
              <w:left w:val="nil"/>
              <w:bottom w:val="nil"/>
              <w:right w:val="nil"/>
            </w:tcBorders>
          </w:tcPr>
          <w:p w14:paraId="466C280E" w14:textId="77777777" w:rsidR="00504F7D" w:rsidRPr="00461629" w:rsidRDefault="00504F7D" w:rsidP="00037B1F">
            <w:pPr>
              <w:rPr>
                <w:sz w:val="2"/>
                <w:szCs w:val="2"/>
                <w:lang w:val="en-US"/>
              </w:rPr>
            </w:pPr>
          </w:p>
        </w:tc>
        <w:tc>
          <w:tcPr>
            <w:tcW w:w="245" w:type="dxa"/>
            <w:tcBorders>
              <w:top w:val="nil"/>
              <w:left w:val="nil"/>
              <w:bottom w:val="nil"/>
              <w:right w:val="nil"/>
            </w:tcBorders>
          </w:tcPr>
          <w:p w14:paraId="3E496DD0" w14:textId="77777777" w:rsidR="00504F7D" w:rsidRPr="00461629" w:rsidRDefault="00504F7D" w:rsidP="00037B1F">
            <w:pPr>
              <w:rPr>
                <w:sz w:val="2"/>
                <w:szCs w:val="2"/>
                <w:lang w:val="en-US"/>
              </w:rPr>
            </w:pPr>
          </w:p>
        </w:tc>
        <w:tc>
          <w:tcPr>
            <w:tcW w:w="1489" w:type="dxa"/>
            <w:tcBorders>
              <w:top w:val="nil"/>
              <w:left w:val="nil"/>
              <w:right w:val="nil"/>
            </w:tcBorders>
          </w:tcPr>
          <w:p w14:paraId="22069E67" w14:textId="77777777" w:rsidR="00504F7D" w:rsidRPr="00461629" w:rsidRDefault="00504F7D" w:rsidP="00037B1F">
            <w:pPr>
              <w:rPr>
                <w:sz w:val="2"/>
                <w:szCs w:val="2"/>
                <w:lang w:val="en-US"/>
              </w:rPr>
            </w:pPr>
          </w:p>
        </w:tc>
        <w:tc>
          <w:tcPr>
            <w:tcW w:w="1489" w:type="dxa"/>
            <w:tcBorders>
              <w:top w:val="single" w:sz="12" w:space="0" w:color="auto"/>
              <w:left w:val="nil"/>
              <w:right w:val="nil"/>
            </w:tcBorders>
          </w:tcPr>
          <w:p w14:paraId="72F7A716" w14:textId="77777777" w:rsidR="00504F7D" w:rsidRPr="00461629" w:rsidRDefault="00504F7D" w:rsidP="00037B1F">
            <w:pPr>
              <w:rPr>
                <w:sz w:val="2"/>
                <w:szCs w:val="2"/>
                <w:lang w:val="en-US"/>
              </w:rPr>
            </w:pPr>
          </w:p>
        </w:tc>
        <w:tc>
          <w:tcPr>
            <w:tcW w:w="1490" w:type="dxa"/>
            <w:tcBorders>
              <w:top w:val="single" w:sz="12" w:space="0" w:color="auto"/>
              <w:left w:val="nil"/>
              <w:right w:val="nil"/>
            </w:tcBorders>
          </w:tcPr>
          <w:p w14:paraId="21D1F6BF" w14:textId="77777777" w:rsidR="00504F7D" w:rsidRPr="00461629" w:rsidRDefault="00504F7D" w:rsidP="00037B1F">
            <w:pPr>
              <w:rPr>
                <w:sz w:val="2"/>
                <w:szCs w:val="2"/>
                <w:lang w:val="en-US"/>
              </w:rPr>
            </w:pPr>
          </w:p>
        </w:tc>
        <w:tc>
          <w:tcPr>
            <w:tcW w:w="1490" w:type="dxa"/>
            <w:tcBorders>
              <w:top w:val="nil"/>
              <w:left w:val="nil"/>
              <w:right w:val="nil"/>
            </w:tcBorders>
          </w:tcPr>
          <w:p w14:paraId="0EF3CBB1" w14:textId="77777777" w:rsidR="00504F7D" w:rsidRPr="00461629" w:rsidRDefault="00504F7D" w:rsidP="00037B1F">
            <w:pPr>
              <w:rPr>
                <w:sz w:val="2"/>
                <w:szCs w:val="2"/>
                <w:lang w:val="en-US"/>
              </w:rPr>
            </w:pPr>
          </w:p>
        </w:tc>
      </w:tr>
      <w:tr w:rsidR="00504F7D" w14:paraId="518781C6" w14:textId="77777777" w:rsidTr="00037B1F">
        <w:tc>
          <w:tcPr>
            <w:tcW w:w="567" w:type="dxa"/>
            <w:tcBorders>
              <w:top w:val="nil"/>
              <w:left w:val="nil"/>
              <w:bottom w:val="nil"/>
              <w:right w:val="nil"/>
            </w:tcBorders>
          </w:tcPr>
          <w:p w14:paraId="7918A83F" w14:textId="77777777" w:rsidR="00504F7D" w:rsidRDefault="00504F7D" w:rsidP="00037B1F">
            <w:pPr>
              <w:rPr>
                <w:lang w:val="en-US"/>
              </w:rPr>
            </w:pPr>
          </w:p>
        </w:tc>
        <w:tc>
          <w:tcPr>
            <w:tcW w:w="245" w:type="dxa"/>
            <w:tcBorders>
              <w:top w:val="nil"/>
              <w:left w:val="nil"/>
              <w:bottom w:val="nil"/>
            </w:tcBorders>
          </w:tcPr>
          <w:p w14:paraId="41FB8082" w14:textId="77777777" w:rsidR="00504F7D" w:rsidRDefault="00504F7D" w:rsidP="00037B1F">
            <w:pPr>
              <w:rPr>
                <w:lang w:val="en-US"/>
              </w:rPr>
            </w:pPr>
          </w:p>
        </w:tc>
        <w:tc>
          <w:tcPr>
            <w:tcW w:w="1489" w:type="dxa"/>
          </w:tcPr>
          <w:p w14:paraId="687DCC5F" w14:textId="77777777" w:rsidR="00504F7D" w:rsidRDefault="00504F7D" w:rsidP="00037B1F">
            <w:pPr>
              <w:rPr>
                <w:lang w:val="en-US"/>
              </w:rPr>
            </w:pPr>
            <w:r>
              <w:rPr>
                <w:lang w:val="en-US"/>
              </w:rPr>
              <w:t>S0</w:t>
            </w:r>
          </w:p>
        </w:tc>
        <w:tc>
          <w:tcPr>
            <w:tcW w:w="1489" w:type="dxa"/>
          </w:tcPr>
          <w:p w14:paraId="3D164DDA" w14:textId="77777777" w:rsidR="00504F7D" w:rsidRDefault="00504F7D" w:rsidP="00037B1F">
            <w:pPr>
              <w:rPr>
                <w:lang w:val="en-US"/>
              </w:rPr>
            </w:pPr>
            <w:r>
              <w:rPr>
                <w:lang w:val="en-US"/>
              </w:rPr>
              <w:t>S2</w:t>
            </w:r>
          </w:p>
        </w:tc>
        <w:tc>
          <w:tcPr>
            <w:tcW w:w="1490" w:type="dxa"/>
          </w:tcPr>
          <w:p w14:paraId="1BB568E8" w14:textId="2251B236" w:rsidR="00504F7D" w:rsidRDefault="00504F7D" w:rsidP="00037B1F">
            <w:pPr>
              <w:rPr>
                <w:lang w:val="en-US"/>
              </w:rPr>
            </w:pPr>
            <w:r>
              <w:rPr>
                <w:lang w:val="en-US"/>
              </w:rPr>
              <w:t>S</w:t>
            </w:r>
            <w:ins w:id="193" w:author="421904072277" w:date="2021-10-31T20:50:00Z">
              <w:r w:rsidR="00E3216B">
                <w:rPr>
                  <w:lang w:val="en-US"/>
                </w:rPr>
                <w:t>4</w:t>
              </w:r>
            </w:ins>
            <w:del w:id="194" w:author="421904072277" w:date="2021-10-31T20:50:00Z">
              <w:r w:rsidDel="00E3216B">
                <w:rPr>
                  <w:lang w:val="en-US"/>
                </w:rPr>
                <w:delText>3</w:delText>
              </w:r>
            </w:del>
          </w:p>
        </w:tc>
        <w:tc>
          <w:tcPr>
            <w:tcW w:w="1490" w:type="dxa"/>
          </w:tcPr>
          <w:p w14:paraId="1986556A" w14:textId="77777777" w:rsidR="00504F7D" w:rsidRDefault="00504F7D" w:rsidP="00037B1F">
            <w:pPr>
              <w:rPr>
                <w:lang w:val="en-US"/>
              </w:rPr>
            </w:pPr>
            <w:r>
              <w:rPr>
                <w:lang w:val="en-US"/>
              </w:rPr>
              <w:t>S1</w:t>
            </w:r>
          </w:p>
        </w:tc>
      </w:tr>
      <w:tr w:rsidR="00504F7D" w14:paraId="58DC62E5" w14:textId="77777777" w:rsidTr="00037B1F">
        <w:tc>
          <w:tcPr>
            <w:tcW w:w="567" w:type="dxa"/>
            <w:tcBorders>
              <w:top w:val="nil"/>
              <w:left w:val="nil"/>
              <w:bottom w:val="nil"/>
              <w:right w:val="single" w:sz="12" w:space="0" w:color="auto"/>
            </w:tcBorders>
          </w:tcPr>
          <w:p w14:paraId="568A6098" w14:textId="77777777" w:rsidR="00504F7D" w:rsidRDefault="00A00990" w:rsidP="00037B1F">
            <w:pPr>
              <w:rPr>
                <w:lang w:val="en-US"/>
              </w:rPr>
            </w:pPr>
            <w:r>
              <w:rPr>
                <w:lang w:val="en-US"/>
              </w:rPr>
              <w:t>z</w:t>
            </w:r>
            <w:r w:rsidR="00504F7D" w:rsidRPr="0031347A">
              <w:rPr>
                <w:lang w:val="en-US"/>
              </w:rPr>
              <w:t>1</w:t>
            </w:r>
          </w:p>
        </w:tc>
        <w:tc>
          <w:tcPr>
            <w:tcW w:w="245" w:type="dxa"/>
            <w:tcBorders>
              <w:top w:val="nil"/>
              <w:left w:val="single" w:sz="12" w:space="0" w:color="auto"/>
              <w:bottom w:val="nil"/>
            </w:tcBorders>
          </w:tcPr>
          <w:p w14:paraId="15A894FE" w14:textId="77777777" w:rsidR="00504F7D" w:rsidRDefault="00504F7D" w:rsidP="00037B1F">
            <w:pPr>
              <w:rPr>
                <w:lang w:val="en-US"/>
              </w:rPr>
            </w:pPr>
          </w:p>
        </w:tc>
        <w:tc>
          <w:tcPr>
            <w:tcW w:w="1489" w:type="dxa"/>
          </w:tcPr>
          <w:p w14:paraId="7F688BB8" w14:textId="30F78262" w:rsidR="00504F7D" w:rsidRDefault="00504F7D" w:rsidP="00037B1F">
            <w:pPr>
              <w:rPr>
                <w:lang w:val="en-US"/>
              </w:rPr>
            </w:pPr>
            <w:r>
              <w:rPr>
                <w:lang w:val="en-US"/>
              </w:rPr>
              <w:t>S</w:t>
            </w:r>
            <w:ins w:id="195" w:author="421904072277" w:date="2021-10-31T20:50:00Z">
              <w:r w:rsidR="00E3216B">
                <w:rPr>
                  <w:lang w:val="en-US"/>
                </w:rPr>
                <w:t>3</w:t>
              </w:r>
            </w:ins>
            <w:del w:id="196" w:author="421904072277" w:date="2021-10-31T20:50:00Z">
              <w:r w:rsidDel="00E3216B">
                <w:rPr>
                  <w:lang w:val="en-US"/>
                </w:rPr>
                <w:delText>4</w:delText>
              </w:r>
            </w:del>
          </w:p>
        </w:tc>
        <w:tc>
          <w:tcPr>
            <w:tcW w:w="1489" w:type="dxa"/>
          </w:tcPr>
          <w:p w14:paraId="68C4FB91" w14:textId="77777777" w:rsidR="00504F7D" w:rsidRDefault="00504F7D" w:rsidP="00037B1F">
            <w:pPr>
              <w:rPr>
                <w:lang w:val="en-US"/>
              </w:rPr>
            </w:pPr>
            <w:r>
              <w:rPr>
                <w:lang w:val="en-US"/>
              </w:rPr>
              <w:t>X</w:t>
            </w:r>
          </w:p>
        </w:tc>
        <w:tc>
          <w:tcPr>
            <w:tcW w:w="1490" w:type="dxa"/>
          </w:tcPr>
          <w:p w14:paraId="67F3CEE7" w14:textId="54D5D615" w:rsidR="00504F7D" w:rsidRDefault="00E3216B" w:rsidP="00037B1F">
            <w:pPr>
              <w:rPr>
                <w:lang w:val="en-US"/>
              </w:rPr>
            </w:pPr>
            <w:ins w:id="197" w:author="421904072277" w:date="2021-10-31T20:51:00Z">
              <w:r>
                <w:rPr>
                  <w:lang w:val="en-US"/>
                </w:rPr>
                <w:t>S6</w:t>
              </w:r>
            </w:ins>
            <w:del w:id="198" w:author="421904072277" w:date="2021-10-31T20:51:00Z">
              <w:r w:rsidR="00504F7D" w:rsidDel="00E3216B">
                <w:rPr>
                  <w:lang w:val="en-US"/>
                </w:rPr>
                <w:delText>X</w:delText>
              </w:r>
            </w:del>
          </w:p>
        </w:tc>
        <w:tc>
          <w:tcPr>
            <w:tcW w:w="1490" w:type="dxa"/>
          </w:tcPr>
          <w:p w14:paraId="0F555CF9" w14:textId="185D4ABF" w:rsidR="00504F7D" w:rsidRDefault="00E3216B" w:rsidP="00037B1F">
            <w:pPr>
              <w:rPr>
                <w:lang w:val="en-US"/>
              </w:rPr>
            </w:pPr>
            <w:ins w:id="199" w:author="421904072277" w:date="2021-10-31T20:51:00Z">
              <w:r>
                <w:rPr>
                  <w:lang w:val="en-US"/>
                </w:rPr>
                <w:t>S5</w:t>
              </w:r>
            </w:ins>
            <w:del w:id="200" w:author="421904072277" w:date="2021-10-31T20:51:00Z">
              <w:r w:rsidR="00504F7D" w:rsidDel="00E3216B">
                <w:rPr>
                  <w:lang w:val="en-US"/>
                </w:rPr>
                <w:delText>X</w:delText>
              </w:r>
            </w:del>
          </w:p>
        </w:tc>
      </w:tr>
    </w:tbl>
    <w:p w14:paraId="19CACC00" w14:textId="77777777" w:rsidR="00504F7D" w:rsidRDefault="00504F7D" w:rsidP="00381B1B">
      <w:pPr>
        <w:pStyle w:val="PlainText"/>
        <w:rPr>
          <w:rFonts w:ascii="Times New Roman" w:hAnsi="Times New Roman"/>
          <w:sz w:val="24"/>
          <w:lang w:val="sk-SK"/>
        </w:rPr>
      </w:pPr>
    </w:p>
    <w:tbl>
      <w:tblPr>
        <w:tblStyle w:val="TableGrid"/>
        <w:tblW w:w="0" w:type="auto"/>
        <w:tblLook w:val="04A0" w:firstRow="1" w:lastRow="0" w:firstColumn="1" w:lastColumn="0" w:noHBand="0" w:noVBand="1"/>
      </w:tblPr>
      <w:tblGrid>
        <w:gridCol w:w="675"/>
        <w:gridCol w:w="936"/>
      </w:tblGrid>
      <w:tr w:rsidR="00504F7D" w14:paraId="3962779D" w14:textId="77777777" w:rsidTr="00504F7D">
        <w:tc>
          <w:tcPr>
            <w:tcW w:w="675" w:type="dxa"/>
          </w:tcPr>
          <w:p w14:paraId="1400E98E" w14:textId="77777777" w:rsidR="00504F7D" w:rsidRDefault="00504F7D" w:rsidP="00381B1B">
            <w:pPr>
              <w:pStyle w:val="PlainText"/>
              <w:rPr>
                <w:rFonts w:ascii="Times New Roman" w:hAnsi="Times New Roman"/>
                <w:sz w:val="24"/>
                <w:lang w:val="sk-SK"/>
              </w:rPr>
            </w:pPr>
            <w:r>
              <w:rPr>
                <w:rFonts w:ascii="Times New Roman" w:hAnsi="Times New Roman"/>
                <w:sz w:val="24"/>
                <w:lang w:val="sk-SK"/>
              </w:rPr>
              <w:lastRenderedPageBreak/>
              <w:t>Stav</w:t>
            </w:r>
          </w:p>
        </w:tc>
        <w:tc>
          <w:tcPr>
            <w:tcW w:w="851" w:type="dxa"/>
          </w:tcPr>
          <w:p w14:paraId="020C9FFE" w14:textId="77777777" w:rsidR="00504F7D" w:rsidRDefault="00A00990" w:rsidP="00A00990">
            <w:pPr>
              <w:pStyle w:val="PlainText"/>
              <w:rPr>
                <w:rFonts w:ascii="Times New Roman" w:hAnsi="Times New Roman"/>
                <w:sz w:val="24"/>
                <w:lang w:val="sk-SK"/>
              </w:rPr>
            </w:pPr>
            <w:r>
              <w:rPr>
                <w:rFonts w:ascii="Times New Roman" w:hAnsi="Times New Roman"/>
                <w:sz w:val="24"/>
                <w:lang w:val="sk-SK"/>
              </w:rPr>
              <w:t>z</w:t>
            </w:r>
            <w:r w:rsidR="00504F7D" w:rsidRPr="00504F7D">
              <w:rPr>
                <w:rFonts w:ascii="Times New Roman" w:hAnsi="Times New Roman"/>
                <w:sz w:val="24"/>
                <w:vertAlign w:val="subscript"/>
                <w:lang w:val="sk-SK"/>
              </w:rPr>
              <w:t>1</w:t>
            </w:r>
            <w:r>
              <w:rPr>
                <w:rFonts w:ascii="Times New Roman" w:hAnsi="Times New Roman"/>
                <w:sz w:val="24"/>
                <w:lang w:val="sk-SK"/>
              </w:rPr>
              <w:t>z</w:t>
            </w:r>
            <w:r w:rsidR="00504F7D" w:rsidRPr="00504F7D">
              <w:rPr>
                <w:rFonts w:ascii="Times New Roman" w:hAnsi="Times New Roman"/>
                <w:sz w:val="24"/>
                <w:vertAlign w:val="subscript"/>
                <w:lang w:val="sk-SK"/>
              </w:rPr>
              <w:t>2</w:t>
            </w:r>
            <w:r>
              <w:rPr>
                <w:rFonts w:ascii="Times New Roman" w:hAnsi="Times New Roman"/>
                <w:sz w:val="24"/>
                <w:lang w:val="sk-SK"/>
              </w:rPr>
              <w:t>z</w:t>
            </w:r>
            <w:r w:rsidR="00504F7D" w:rsidRPr="00504F7D">
              <w:rPr>
                <w:rFonts w:ascii="Times New Roman" w:hAnsi="Times New Roman"/>
                <w:sz w:val="24"/>
                <w:vertAlign w:val="subscript"/>
                <w:lang w:val="sk-SK"/>
              </w:rPr>
              <w:t>3</w:t>
            </w:r>
          </w:p>
        </w:tc>
      </w:tr>
      <w:tr w:rsidR="00504F7D" w14:paraId="67DB0CB0" w14:textId="77777777" w:rsidTr="00504F7D">
        <w:tc>
          <w:tcPr>
            <w:tcW w:w="675" w:type="dxa"/>
          </w:tcPr>
          <w:p w14:paraId="11939F8D" w14:textId="77777777" w:rsidR="00504F7D" w:rsidRDefault="00392788" w:rsidP="00381B1B">
            <w:pPr>
              <w:pStyle w:val="PlainText"/>
              <w:rPr>
                <w:rFonts w:ascii="Times New Roman" w:hAnsi="Times New Roman"/>
                <w:sz w:val="24"/>
                <w:lang w:val="sk-SK"/>
              </w:rPr>
            </w:pPr>
            <w:r>
              <w:rPr>
                <w:rFonts w:ascii="Times New Roman" w:hAnsi="Times New Roman"/>
                <w:sz w:val="24"/>
                <w:lang w:val="sk-SK"/>
              </w:rPr>
              <w:t>S0</w:t>
            </w:r>
          </w:p>
        </w:tc>
        <w:tc>
          <w:tcPr>
            <w:tcW w:w="851" w:type="dxa"/>
          </w:tcPr>
          <w:p w14:paraId="675CA2B6" w14:textId="77777777" w:rsidR="00504F7D" w:rsidRDefault="00392788" w:rsidP="00381B1B">
            <w:pPr>
              <w:pStyle w:val="PlainText"/>
              <w:rPr>
                <w:rFonts w:ascii="Times New Roman" w:hAnsi="Times New Roman"/>
                <w:sz w:val="24"/>
                <w:lang w:val="sk-SK"/>
              </w:rPr>
            </w:pPr>
            <w:r>
              <w:rPr>
                <w:rFonts w:ascii="Times New Roman" w:hAnsi="Times New Roman"/>
                <w:sz w:val="24"/>
                <w:lang w:val="sk-SK"/>
              </w:rPr>
              <w:t>000</w:t>
            </w:r>
          </w:p>
        </w:tc>
      </w:tr>
      <w:tr w:rsidR="00504F7D" w14:paraId="2A30D814" w14:textId="77777777" w:rsidTr="00504F7D">
        <w:tc>
          <w:tcPr>
            <w:tcW w:w="675" w:type="dxa"/>
          </w:tcPr>
          <w:p w14:paraId="59829D58" w14:textId="77777777" w:rsidR="00504F7D" w:rsidRDefault="00392788" w:rsidP="00381B1B">
            <w:pPr>
              <w:pStyle w:val="PlainText"/>
              <w:rPr>
                <w:rFonts w:ascii="Times New Roman" w:hAnsi="Times New Roman"/>
                <w:sz w:val="24"/>
                <w:lang w:val="sk-SK"/>
              </w:rPr>
            </w:pPr>
            <w:r>
              <w:rPr>
                <w:rFonts w:ascii="Times New Roman" w:hAnsi="Times New Roman"/>
                <w:sz w:val="24"/>
                <w:lang w:val="sk-SK"/>
              </w:rPr>
              <w:t>S1</w:t>
            </w:r>
          </w:p>
        </w:tc>
        <w:tc>
          <w:tcPr>
            <w:tcW w:w="851" w:type="dxa"/>
          </w:tcPr>
          <w:p w14:paraId="02DB17E8" w14:textId="77777777" w:rsidR="00504F7D" w:rsidRDefault="00392788" w:rsidP="00381B1B">
            <w:pPr>
              <w:pStyle w:val="PlainText"/>
              <w:rPr>
                <w:rFonts w:ascii="Times New Roman" w:hAnsi="Times New Roman"/>
                <w:sz w:val="24"/>
                <w:lang w:val="sk-SK"/>
              </w:rPr>
            </w:pPr>
            <w:r>
              <w:rPr>
                <w:rFonts w:ascii="Times New Roman" w:hAnsi="Times New Roman"/>
                <w:sz w:val="24"/>
                <w:lang w:val="sk-SK"/>
              </w:rPr>
              <w:t>001</w:t>
            </w:r>
          </w:p>
        </w:tc>
      </w:tr>
      <w:tr w:rsidR="00504F7D" w14:paraId="094BA016" w14:textId="77777777" w:rsidTr="00504F7D">
        <w:tc>
          <w:tcPr>
            <w:tcW w:w="675" w:type="dxa"/>
          </w:tcPr>
          <w:p w14:paraId="2EDE44F8" w14:textId="77777777" w:rsidR="00504F7D" w:rsidRDefault="00392788" w:rsidP="00381B1B">
            <w:pPr>
              <w:pStyle w:val="PlainText"/>
              <w:rPr>
                <w:rFonts w:ascii="Times New Roman" w:hAnsi="Times New Roman"/>
                <w:sz w:val="24"/>
                <w:lang w:val="sk-SK"/>
              </w:rPr>
            </w:pPr>
            <w:r>
              <w:rPr>
                <w:rFonts w:ascii="Times New Roman" w:hAnsi="Times New Roman"/>
                <w:sz w:val="24"/>
                <w:lang w:val="sk-SK"/>
              </w:rPr>
              <w:t>S2</w:t>
            </w:r>
          </w:p>
        </w:tc>
        <w:tc>
          <w:tcPr>
            <w:tcW w:w="851" w:type="dxa"/>
          </w:tcPr>
          <w:p w14:paraId="2008B670" w14:textId="77777777" w:rsidR="00504F7D" w:rsidRDefault="00392788" w:rsidP="00381B1B">
            <w:pPr>
              <w:pStyle w:val="PlainText"/>
              <w:rPr>
                <w:rFonts w:ascii="Times New Roman" w:hAnsi="Times New Roman"/>
                <w:sz w:val="24"/>
                <w:lang w:val="sk-SK"/>
              </w:rPr>
            </w:pPr>
            <w:r>
              <w:rPr>
                <w:rFonts w:ascii="Times New Roman" w:hAnsi="Times New Roman"/>
                <w:sz w:val="24"/>
                <w:lang w:val="sk-SK"/>
              </w:rPr>
              <w:t>010</w:t>
            </w:r>
          </w:p>
        </w:tc>
      </w:tr>
      <w:tr w:rsidR="00504F7D" w14:paraId="2242CE71" w14:textId="77777777" w:rsidTr="00504F7D">
        <w:tc>
          <w:tcPr>
            <w:tcW w:w="675" w:type="dxa"/>
          </w:tcPr>
          <w:p w14:paraId="354924B7" w14:textId="77777777" w:rsidR="00504F7D" w:rsidRDefault="00392788" w:rsidP="00381B1B">
            <w:pPr>
              <w:pStyle w:val="PlainText"/>
              <w:rPr>
                <w:rFonts w:ascii="Times New Roman" w:hAnsi="Times New Roman"/>
                <w:sz w:val="24"/>
                <w:lang w:val="sk-SK"/>
              </w:rPr>
            </w:pPr>
            <w:r>
              <w:rPr>
                <w:rFonts w:ascii="Times New Roman" w:hAnsi="Times New Roman"/>
                <w:sz w:val="24"/>
                <w:lang w:val="sk-SK"/>
              </w:rPr>
              <w:t>S3</w:t>
            </w:r>
          </w:p>
        </w:tc>
        <w:tc>
          <w:tcPr>
            <w:tcW w:w="851" w:type="dxa"/>
          </w:tcPr>
          <w:p w14:paraId="52124736" w14:textId="46078F7D" w:rsidR="00504F7D" w:rsidRDefault="00392788" w:rsidP="00381B1B">
            <w:pPr>
              <w:pStyle w:val="PlainText"/>
              <w:rPr>
                <w:rFonts w:ascii="Times New Roman" w:hAnsi="Times New Roman"/>
                <w:sz w:val="24"/>
                <w:lang w:val="sk-SK"/>
              </w:rPr>
            </w:pPr>
            <w:del w:id="201" w:author="421904072277" w:date="2021-10-31T20:42:00Z">
              <w:r w:rsidDel="00722B30">
                <w:rPr>
                  <w:rFonts w:ascii="Times New Roman" w:hAnsi="Times New Roman"/>
                  <w:sz w:val="24"/>
                  <w:lang w:val="sk-SK"/>
                </w:rPr>
                <w:delText>011</w:delText>
              </w:r>
            </w:del>
            <w:ins w:id="202" w:author="421904072277" w:date="2021-10-31T20:42:00Z">
              <w:r w:rsidR="00722B30">
                <w:rPr>
                  <w:rFonts w:ascii="Times New Roman" w:hAnsi="Times New Roman"/>
                  <w:sz w:val="24"/>
                  <w:lang w:val="sk-SK"/>
                </w:rPr>
                <w:t>100</w:t>
              </w:r>
            </w:ins>
          </w:p>
        </w:tc>
      </w:tr>
      <w:tr w:rsidR="00504F7D" w14:paraId="0CB082A1" w14:textId="77777777" w:rsidTr="00504F7D">
        <w:tc>
          <w:tcPr>
            <w:tcW w:w="675" w:type="dxa"/>
          </w:tcPr>
          <w:p w14:paraId="77F68722" w14:textId="77777777" w:rsidR="00504F7D" w:rsidRDefault="00392788" w:rsidP="00381B1B">
            <w:pPr>
              <w:pStyle w:val="PlainText"/>
              <w:rPr>
                <w:rFonts w:ascii="Times New Roman" w:hAnsi="Times New Roman"/>
                <w:sz w:val="24"/>
                <w:lang w:val="sk-SK"/>
              </w:rPr>
            </w:pPr>
            <w:r>
              <w:rPr>
                <w:rFonts w:ascii="Times New Roman" w:hAnsi="Times New Roman"/>
                <w:sz w:val="24"/>
                <w:lang w:val="sk-SK"/>
              </w:rPr>
              <w:t>S4</w:t>
            </w:r>
          </w:p>
        </w:tc>
        <w:tc>
          <w:tcPr>
            <w:tcW w:w="851" w:type="dxa"/>
          </w:tcPr>
          <w:p w14:paraId="47AB2B7F" w14:textId="4C3794F0" w:rsidR="00504F7D" w:rsidRDefault="00722B30" w:rsidP="00381B1B">
            <w:pPr>
              <w:pStyle w:val="PlainText"/>
              <w:rPr>
                <w:rFonts w:ascii="Times New Roman" w:hAnsi="Times New Roman"/>
                <w:sz w:val="24"/>
                <w:lang w:val="sk-SK"/>
              </w:rPr>
            </w:pPr>
            <w:ins w:id="203" w:author="421904072277" w:date="2021-10-31T20:43:00Z">
              <w:r>
                <w:rPr>
                  <w:rFonts w:ascii="Times New Roman" w:hAnsi="Times New Roman"/>
                  <w:sz w:val="24"/>
                  <w:lang w:val="sk-SK"/>
                </w:rPr>
                <w:t>011</w:t>
              </w:r>
            </w:ins>
            <w:del w:id="204" w:author="421904072277" w:date="2021-10-31T20:43:00Z">
              <w:r w:rsidR="00392788" w:rsidDel="00722B30">
                <w:rPr>
                  <w:rFonts w:ascii="Times New Roman" w:hAnsi="Times New Roman"/>
                  <w:sz w:val="24"/>
                  <w:lang w:val="sk-SK"/>
                </w:rPr>
                <w:delText>100</w:delText>
              </w:r>
            </w:del>
          </w:p>
        </w:tc>
      </w:tr>
      <w:tr w:rsidR="00722B30" w14:paraId="3F9FFC16" w14:textId="77777777" w:rsidTr="00504F7D">
        <w:trPr>
          <w:ins w:id="205" w:author="421904072277" w:date="2021-10-31T20:43:00Z"/>
        </w:trPr>
        <w:tc>
          <w:tcPr>
            <w:tcW w:w="675" w:type="dxa"/>
          </w:tcPr>
          <w:p w14:paraId="75FFD514" w14:textId="67D87096" w:rsidR="00722B30" w:rsidRDefault="00722B30" w:rsidP="00381B1B">
            <w:pPr>
              <w:pStyle w:val="PlainText"/>
              <w:rPr>
                <w:ins w:id="206" w:author="421904072277" w:date="2021-10-31T20:43:00Z"/>
                <w:rFonts w:ascii="Times New Roman" w:hAnsi="Times New Roman"/>
                <w:sz w:val="24"/>
                <w:lang w:val="sk-SK"/>
              </w:rPr>
            </w:pPr>
            <w:ins w:id="207" w:author="421904072277" w:date="2021-10-31T20:43:00Z">
              <w:r>
                <w:rPr>
                  <w:rFonts w:ascii="Times New Roman" w:hAnsi="Times New Roman"/>
                  <w:sz w:val="24"/>
                  <w:lang w:val="sk-SK"/>
                </w:rPr>
                <w:t>S5</w:t>
              </w:r>
            </w:ins>
          </w:p>
        </w:tc>
        <w:tc>
          <w:tcPr>
            <w:tcW w:w="851" w:type="dxa"/>
          </w:tcPr>
          <w:p w14:paraId="729E57EC" w14:textId="190A623E" w:rsidR="00722B30" w:rsidRDefault="00722B30" w:rsidP="00381B1B">
            <w:pPr>
              <w:pStyle w:val="PlainText"/>
              <w:rPr>
                <w:ins w:id="208" w:author="421904072277" w:date="2021-10-31T20:43:00Z"/>
                <w:rFonts w:ascii="Times New Roman" w:hAnsi="Times New Roman"/>
                <w:sz w:val="24"/>
                <w:lang w:val="sk-SK"/>
              </w:rPr>
            </w:pPr>
            <w:ins w:id="209" w:author="421904072277" w:date="2021-10-31T20:43:00Z">
              <w:r>
                <w:rPr>
                  <w:rFonts w:ascii="Times New Roman" w:hAnsi="Times New Roman"/>
                  <w:sz w:val="24"/>
                  <w:lang w:val="sk-SK"/>
                </w:rPr>
                <w:t>101</w:t>
              </w:r>
            </w:ins>
          </w:p>
        </w:tc>
      </w:tr>
      <w:tr w:rsidR="00722B30" w14:paraId="385E8B7E" w14:textId="77777777" w:rsidTr="00504F7D">
        <w:trPr>
          <w:ins w:id="210" w:author="421904072277" w:date="2021-10-31T20:43:00Z"/>
        </w:trPr>
        <w:tc>
          <w:tcPr>
            <w:tcW w:w="675" w:type="dxa"/>
          </w:tcPr>
          <w:p w14:paraId="795656E7" w14:textId="6B734531" w:rsidR="00722B30" w:rsidRDefault="00722B30" w:rsidP="00381B1B">
            <w:pPr>
              <w:pStyle w:val="PlainText"/>
              <w:rPr>
                <w:ins w:id="211" w:author="421904072277" w:date="2021-10-31T20:43:00Z"/>
                <w:rFonts w:ascii="Times New Roman" w:hAnsi="Times New Roman"/>
                <w:sz w:val="24"/>
                <w:lang w:val="sk-SK"/>
              </w:rPr>
            </w:pPr>
            <w:ins w:id="212" w:author="421904072277" w:date="2021-10-31T20:43:00Z">
              <w:r>
                <w:rPr>
                  <w:rFonts w:ascii="Times New Roman" w:hAnsi="Times New Roman"/>
                  <w:sz w:val="24"/>
                  <w:lang w:val="sk-SK"/>
                </w:rPr>
                <w:t>S6</w:t>
              </w:r>
            </w:ins>
          </w:p>
        </w:tc>
        <w:tc>
          <w:tcPr>
            <w:tcW w:w="851" w:type="dxa"/>
          </w:tcPr>
          <w:p w14:paraId="0050D741" w14:textId="407099FA" w:rsidR="00722B30" w:rsidRDefault="00722B30" w:rsidP="00381B1B">
            <w:pPr>
              <w:pStyle w:val="PlainText"/>
              <w:rPr>
                <w:ins w:id="213" w:author="421904072277" w:date="2021-10-31T20:43:00Z"/>
                <w:rFonts w:ascii="Times New Roman" w:hAnsi="Times New Roman"/>
                <w:sz w:val="24"/>
                <w:lang w:val="sk-SK"/>
              </w:rPr>
            </w:pPr>
            <w:ins w:id="214" w:author="421904072277" w:date="2021-10-31T20:43:00Z">
              <w:r>
                <w:rPr>
                  <w:rFonts w:ascii="Times New Roman" w:hAnsi="Times New Roman"/>
                  <w:sz w:val="24"/>
                  <w:lang w:val="sk-SK"/>
                </w:rPr>
                <w:t>111</w:t>
              </w:r>
            </w:ins>
          </w:p>
        </w:tc>
      </w:tr>
    </w:tbl>
    <w:p w14:paraId="6A9005A5" w14:textId="77777777" w:rsidR="00504F7D" w:rsidRDefault="00504F7D" w:rsidP="00381B1B">
      <w:pPr>
        <w:pStyle w:val="PlainText"/>
        <w:rPr>
          <w:rFonts w:ascii="Times New Roman" w:hAnsi="Times New Roman"/>
          <w:sz w:val="24"/>
          <w:lang w:val="sk-SK"/>
        </w:rPr>
      </w:pPr>
    </w:p>
    <w:p w14:paraId="32357CC2" w14:textId="0ECC7346" w:rsidR="00392788" w:rsidRPr="00691530" w:rsidRDefault="00392788" w:rsidP="00392788">
      <w:pPr>
        <w:pStyle w:val="PlainText"/>
        <w:rPr>
          <w:rFonts w:ascii="Times New Roman" w:hAnsi="Times New Roman"/>
          <w:sz w:val="24"/>
          <w:lang w:val="sk-SK"/>
        </w:rPr>
      </w:pPr>
      <w:r>
        <w:rPr>
          <w:rFonts w:ascii="Times New Roman" w:hAnsi="Times New Roman"/>
          <w:sz w:val="24"/>
          <w:lang w:val="sk-SK"/>
        </w:rPr>
        <w:t xml:space="preserve">Prechodová tabuľka pre automat </w:t>
      </w:r>
      <w:del w:id="215" w:author="421904072277" w:date="2021-10-31T20:49:00Z">
        <w:r w:rsidDel="00722B30">
          <w:rPr>
            <w:rFonts w:ascii="Times New Roman" w:hAnsi="Times New Roman"/>
            <w:sz w:val="24"/>
            <w:lang w:val="sk-SK"/>
          </w:rPr>
          <w:delText xml:space="preserve">Mealy </w:delText>
        </w:r>
      </w:del>
      <w:proofErr w:type="spellStart"/>
      <w:ins w:id="216" w:author="421904072277" w:date="2021-10-31T20:49:00Z">
        <w:r w:rsidR="00722B30">
          <w:rPr>
            <w:rFonts w:ascii="Times New Roman" w:hAnsi="Times New Roman"/>
            <w:sz w:val="24"/>
            <w:lang w:val="sk-SK"/>
          </w:rPr>
          <w:t>Moore</w:t>
        </w:r>
        <w:proofErr w:type="spellEnd"/>
        <w:r w:rsidR="00722B30">
          <w:rPr>
            <w:rFonts w:ascii="Times New Roman" w:hAnsi="Times New Roman"/>
            <w:sz w:val="24"/>
            <w:lang w:val="sk-SK"/>
          </w:rPr>
          <w:t xml:space="preserve"> </w:t>
        </w:r>
      </w:ins>
      <w:r>
        <w:rPr>
          <w:rFonts w:ascii="Times New Roman" w:hAnsi="Times New Roman"/>
          <w:sz w:val="24"/>
          <w:lang w:val="sk-SK"/>
        </w:rPr>
        <w:t>po dosadení zakódovaných stavov</w:t>
      </w:r>
    </w:p>
    <w:tbl>
      <w:tblPr>
        <w:tblStyle w:val="TableGrid"/>
        <w:tblpPr w:leftFromText="141" w:rightFromText="141" w:vertAnchor="text" w:horzAnchor="margin" w:tblpY="355"/>
        <w:tblOverlap w:val="never"/>
        <w:tblW w:w="0" w:type="auto"/>
        <w:tblLook w:val="04A0" w:firstRow="1" w:lastRow="0" w:firstColumn="1" w:lastColumn="0" w:noHBand="0" w:noVBand="1"/>
      </w:tblPr>
      <w:tblGrid>
        <w:gridCol w:w="603"/>
        <w:gridCol w:w="592"/>
        <w:gridCol w:w="592"/>
        <w:gridCol w:w="857"/>
      </w:tblGrid>
      <w:tr w:rsidR="00722B30" w14:paraId="0ED0D362" w14:textId="77777777" w:rsidTr="00772E11">
        <w:trPr>
          <w:ins w:id="217" w:author="421904072277" w:date="2021-10-31T20:44:00Z"/>
        </w:trPr>
        <w:tc>
          <w:tcPr>
            <w:tcW w:w="603" w:type="dxa"/>
            <w:tcBorders>
              <w:top w:val="nil"/>
              <w:left w:val="nil"/>
              <w:bottom w:val="nil"/>
              <w:right w:val="single" w:sz="12" w:space="0" w:color="auto"/>
            </w:tcBorders>
          </w:tcPr>
          <w:p w14:paraId="06A1D901" w14:textId="77777777" w:rsidR="00722B30" w:rsidRDefault="00722B30" w:rsidP="00772E11">
            <w:pPr>
              <w:rPr>
                <w:ins w:id="218" w:author="421904072277" w:date="2021-10-31T20:44:00Z"/>
                <w:lang w:val="en-US"/>
              </w:rPr>
            </w:pPr>
          </w:p>
        </w:tc>
        <w:tc>
          <w:tcPr>
            <w:tcW w:w="1184" w:type="dxa"/>
            <w:gridSpan w:val="2"/>
            <w:tcBorders>
              <w:top w:val="nil"/>
              <w:left w:val="single" w:sz="12" w:space="0" w:color="auto"/>
              <w:right w:val="single" w:sz="12" w:space="0" w:color="auto"/>
            </w:tcBorders>
          </w:tcPr>
          <w:p w14:paraId="0A0EA208" w14:textId="77777777" w:rsidR="00722B30" w:rsidRDefault="00722B30" w:rsidP="00772E11">
            <w:pPr>
              <w:rPr>
                <w:ins w:id="219" w:author="421904072277" w:date="2021-10-31T20:44:00Z"/>
                <w:lang w:val="en-US"/>
              </w:rPr>
            </w:pPr>
            <w:ins w:id="220" w:author="421904072277" w:date="2021-10-31T20:44:00Z">
              <w:r>
                <w:rPr>
                  <w:lang w:val="en-US"/>
                </w:rPr>
                <w:t>Nový stav</w:t>
              </w:r>
            </w:ins>
          </w:p>
        </w:tc>
        <w:tc>
          <w:tcPr>
            <w:tcW w:w="857" w:type="dxa"/>
            <w:tcBorders>
              <w:top w:val="nil"/>
              <w:left w:val="single" w:sz="12" w:space="0" w:color="auto"/>
              <w:right w:val="single" w:sz="12" w:space="0" w:color="auto"/>
            </w:tcBorders>
          </w:tcPr>
          <w:p w14:paraId="6E6AB5E4" w14:textId="77777777" w:rsidR="00722B30" w:rsidRDefault="00722B30" w:rsidP="00772E11">
            <w:pPr>
              <w:jc w:val="center"/>
              <w:rPr>
                <w:ins w:id="221" w:author="421904072277" w:date="2021-10-31T20:44:00Z"/>
                <w:lang w:val="en-US"/>
              </w:rPr>
            </w:pPr>
            <w:ins w:id="222" w:author="421904072277" w:date="2021-10-31T20:44:00Z">
              <w:r>
                <w:rPr>
                  <w:lang w:val="en-US"/>
                </w:rPr>
                <w:t>výstup</w:t>
              </w:r>
            </w:ins>
          </w:p>
        </w:tc>
      </w:tr>
      <w:tr w:rsidR="00722B30" w14:paraId="55EEDEB6" w14:textId="77777777" w:rsidTr="00772E11">
        <w:trPr>
          <w:ins w:id="223" w:author="421904072277" w:date="2021-10-31T20:44:00Z"/>
        </w:trPr>
        <w:tc>
          <w:tcPr>
            <w:tcW w:w="603" w:type="dxa"/>
            <w:tcBorders>
              <w:top w:val="nil"/>
              <w:left w:val="nil"/>
              <w:bottom w:val="single" w:sz="12" w:space="0" w:color="auto"/>
              <w:right w:val="single" w:sz="12" w:space="0" w:color="auto"/>
            </w:tcBorders>
          </w:tcPr>
          <w:p w14:paraId="7C4A0B46" w14:textId="77777777" w:rsidR="00722B30" w:rsidRDefault="00722B30" w:rsidP="00772E11">
            <w:pPr>
              <w:rPr>
                <w:ins w:id="224" w:author="421904072277" w:date="2021-10-31T20:44:00Z"/>
                <w:lang w:val="en-US"/>
              </w:rPr>
            </w:pPr>
            <w:ins w:id="225" w:author="421904072277" w:date="2021-10-31T20:44:00Z">
              <w:r>
                <w:rPr>
                  <w:lang w:val="en-US"/>
                </w:rPr>
                <w:t>stav</w:t>
              </w:r>
            </w:ins>
          </w:p>
        </w:tc>
        <w:tc>
          <w:tcPr>
            <w:tcW w:w="592" w:type="dxa"/>
            <w:tcBorders>
              <w:left w:val="single" w:sz="12" w:space="0" w:color="auto"/>
              <w:bottom w:val="single" w:sz="12" w:space="0" w:color="auto"/>
            </w:tcBorders>
          </w:tcPr>
          <w:p w14:paraId="3F9F70DE" w14:textId="77777777" w:rsidR="00722B30" w:rsidRDefault="00722B30" w:rsidP="00772E11">
            <w:pPr>
              <w:rPr>
                <w:ins w:id="226" w:author="421904072277" w:date="2021-10-31T20:44:00Z"/>
                <w:lang w:val="en-US"/>
              </w:rPr>
            </w:pPr>
            <w:ins w:id="227" w:author="421904072277" w:date="2021-10-31T20:44:00Z">
              <w:r>
                <w:rPr>
                  <w:lang w:val="en-US"/>
                </w:rPr>
                <w:t>x=0</w:t>
              </w:r>
            </w:ins>
          </w:p>
        </w:tc>
        <w:tc>
          <w:tcPr>
            <w:tcW w:w="592" w:type="dxa"/>
            <w:tcBorders>
              <w:bottom w:val="single" w:sz="12" w:space="0" w:color="auto"/>
              <w:right w:val="single" w:sz="12" w:space="0" w:color="auto"/>
            </w:tcBorders>
          </w:tcPr>
          <w:p w14:paraId="62B9D8FA" w14:textId="77777777" w:rsidR="00722B30" w:rsidRDefault="00722B30" w:rsidP="00772E11">
            <w:pPr>
              <w:rPr>
                <w:ins w:id="228" w:author="421904072277" w:date="2021-10-31T20:44:00Z"/>
                <w:lang w:val="en-US"/>
              </w:rPr>
            </w:pPr>
            <w:ins w:id="229" w:author="421904072277" w:date="2021-10-31T20:44:00Z">
              <w:r>
                <w:rPr>
                  <w:lang w:val="en-US"/>
                </w:rPr>
                <w:t>x=1</w:t>
              </w:r>
            </w:ins>
          </w:p>
        </w:tc>
        <w:tc>
          <w:tcPr>
            <w:tcW w:w="857" w:type="dxa"/>
            <w:tcBorders>
              <w:bottom w:val="single" w:sz="12" w:space="0" w:color="auto"/>
              <w:right w:val="single" w:sz="12" w:space="0" w:color="auto"/>
            </w:tcBorders>
          </w:tcPr>
          <w:p w14:paraId="0EC5D0FB" w14:textId="77777777" w:rsidR="00722B30" w:rsidRDefault="00722B30" w:rsidP="00772E11">
            <w:pPr>
              <w:jc w:val="center"/>
              <w:rPr>
                <w:ins w:id="230" w:author="421904072277" w:date="2021-10-31T20:44:00Z"/>
                <w:lang w:val="en-US"/>
              </w:rPr>
            </w:pPr>
            <w:ins w:id="231" w:author="421904072277" w:date="2021-10-31T20:44:00Z">
              <w:r>
                <w:rPr>
                  <w:lang w:val="en-US"/>
                </w:rPr>
                <w:t>y</w:t>
              </w:r>
            </w:ins>
          </w:p>
        </w:tc>
      </w:tr>
      <w:tr w:rsidR="00722B30" w14:paraId="19F941E6" w14:textId="77777777" w:rsidTr="00772E11">
        <w:trPr>
          <w:ins w:id="232" w:author="421904072277" w:date="2021-10-31T20:44:00Z"/>
        </w:trPr>
        <w:tc>
          <w:tcPr>
            <w:tcW w:w="603" w:type="dxa"/>
            <w:tcBorders>
              <w:top w:val="single" w:sz="12" w:space="0" w:color="auto"/>
              <w:right w:val="single" w:sz="12" w:space="0" w:color="auto"/>
            </w:tcBorders>
          </w:tcPr>
          <w:p w14:paraId="47E2C86E" w14:textId="77777777" w:rsidR="00722B30" w:rsidRDefault="00722B30" w:rsidP="00772E11">
            <w:pPr>
              <w:rPr>
                <w:ins w:id="233" w:author="421904072277" w:date="2021-10-31T20:44:00Z"/>
                <w:lang w:val="en-US"/>
              </w:rPr>
            </w:pPr>
            <w:ins w:id="234" w:author="421904072277" w:date="2021-10-31T20:44:00Z">
              <w:r>
                <w:rPr>
                  <w:lang w:val="en-US"/>
                </w:rPr>
                <w:t>000</w:t>
              </w:r>
            </w:ins>
          </w:p>
        </w:tc>
        <w:tc>
          <w:tcPr>
            <w:tcW w:w="592" w:type="dxa"/>
            <w:tcBorders>
              <w:top w:val="single" w:sz="12" w:space="0" w:color="auto"/>
              <w:left w:val="single" w:sz="12" w:space="0" w:color="auto"/>
            </w:tcBorders>
          </w:tcPr>
          <w:p w14:paraId="622FF568" w14:textId="77777777" w:rsidR="00722B30" w:rsidRDefault="00722B30" w:rsidP="00772E11">
            <w:pPr>
              <w:rPr>
                <w:ins w:id="235" w:author="421904072277" w:date="2021-10-31T20:44:00Z"/>
                <w:lang w:val="en-US"/>
              </w:rPr>
            </w:pPr>
            <w:ins w:id="236" w:author="421904072277" w:date="2021-10-31T20:44:00Z">
              <w:r>
                <w:rPr>
                  <w:lang w:val="en-US"/>
                </w:rPr>
                <w:t>000</w:t>
              </w:r>
            </w:ins>
          </w:p>
        </w:tc>
        <w:tc>
          <w:tcPr>
            <w:tcW w:w="592" w:type="dxa"/>
            <w:tcBorders>
              <w:top w:val="single" w:sz="12" w:space="0" w:color="auto"/>
              <w:right w:val="single" w:sz="12" w:space="0" w:color="auto"/>
            </w:tcBorders>
          </w:tcPr>
          <w:p w14:paraId="64E681A1" w14:textId="6EA5D956" w:rsidR="00722B30" w:rsidRDefault="00722B30" w:rsidP="00772E11">
            <w:pPr>
              <w:rPr>
                <w:ins w:id="237" w:author="421904072277" w:date="2021-10-31T20:44:00Z"/>
                <w:lang w:val="en-US"/>
              </w:rPr>
            </w:pPr>
            <w:ins w:id="238" w:author="421904072277" w:date="2021-10-31T20:45:00Z">
              <w:r>
                <w:t>001</w:t>
              </w:r>
            </w:ins>
          </w:p>
        </w:tc>
        <w:tc>
          <w:tcPr>
            <w:tcW w:w="857" w:type="dxa"/>
            <w:tcBorders>
              <w:top w:val="single" w:sz="12" w:space="0" w:color="auto"/>
              <w:right w:val="single" w:sz="12" w:space="0" w:color="auto"/>
            </w:tcBorders>
          </w:tcPr>
          <w:p w14:paraId="7A07D813" w14:textId="77777777" w:rsidR="00722B30" w:rsidRDefault="00722B30" w:rsidP="00772E11">
            <w:pPr>
              <w:jc w:val="center"/>
              <w:rPr>
                <w:ins w:id="239" w:author="421904072277" w:date="2021-10-31T20:44:00Z"/>
                <w:lang w:val="en-US"/>
              </w:rPr>
            </w:pPr>
            <w:ins w:id="240" w:author="421904072277" w:date="2021-10-31T20:44:00Z">
              <w:r>
                <w:rPr>
                  <w:lang w:val="en-US"/>
                </w:rPr>
                <w:t>0</w:t>
              </w:r>
            </w:ins>
          </w:p>
        </w:tc>
      </w:tr>
      <w:tr w:rsidR="00722B30" w14:paraId="12FED0FF" w14:textId="77777777" w:rsidTr="00772E11">
        <w:trPr>
          <w:ins w:id="241" w:author="421904072277" w:date="2021-10-31T20:44:00Z"/>
        </w:trPr>
        <w:tc>
          <w:tcPr>
            <w:tcW w:w="603" w:type="dxa"/>
            <w:tcBorders>
              <w:right w:val="single" w:sz="12" w:space="0" w:color="auto"/>
            </w:tcBorders>
          </w:tcPr>
          <w:p w14:paraId="0A61C4BD" w14:textId="77777777" w:rsidR="00722B30" w:rsidRDefault="00722B30" w:rsidP="00772E11">
            <w:pPr>
              <w:pStyle w:val="PlainText"/>
              <w:rPr>
                <w:ins w:id="242" w:author="421904072277" w:date="2021-10-31T20:44:00Z"/>
                <w:rFonts w:ascii="Times New Roman" w:hAnsi="Times New Roman"/>
                <w:sz w:val="24"/>
                <w:lang w:val="sk-SK"/>
              </w:rPr>
            </w:pPr>
            <w:ins w:id="243" w:author="421904072277" w:date="2021-10-31T20:44:00Z">
              <w:r>
                <w:rPr>
                  <w:rFonts w:ascii="Times New Roman" w:hAnsi="Times New Roman"/>
                  <w:sz w:val="24"/>
                  <w:lang w:val="sk-SK"/>
                </w:rPr>
                <w:t>001</w:t>
              </w:r>
            </w:ins>
          </w:p>
        </w:tc>
        <w:tc>
          <w:tcPr>
            <w:tcW w:w="592" w:type="dxa"/>
            <w:tcBorders>
              <w:left w:val="single" w:sz="12" w:space="0" w:color="auto"/>
            </w:tcBorders>
          </w:tcPr>
          <w:p w14:paraId="63C53244" w14:textId="77777777" w:rsidR="00722B30" w:rsidRDefault="00722B30" w:rsidP="00772E11">
            <w:pPr>
              <w:rPr>
                <w:ins w:id="244" w:author="421904072277" w:date="2021-10-31T20:44:00Z"/>
                <w:lang w:val="en-US"/>
              </w:rPr>
            </w:pPr>
            <w:ins w:id="245" w:author="421904072277" w:date="2021-10-31T20:44:00Z">
              <w:r>
                <w:rPr>
                  <w:lang w:val="en-US"/>
                </w:rPr>
                <w:t>010</w:t>
              </w:r>
            </w:ins>
          </w:p>
        </w:tc>
        <w:tc>
          <w:tcPr>
            <w:tcW w:w="592" w:type="dxa"/>
            <w:tcBorders>
              <w:right w:val="single" w:sz="12" w:space="0" w:color="auto"/>
            </w:tcBorders>
          </w:tcPr>
          <w:p w14:paraId="1F264FF8" w14:textId="77777777" w:rsidR="00722B30" w:rsidRDefault="00722B30" w:rsidP="00772E11">
            <w:pPr>
              <w:rPr>
                <w:ins w:id="246" w:author="421904072277" w:date="2021-10-31T20:44:00Z"/>
                <w:lang w:val="en-US"/>
              </w:rPr>
            </w:pPr>
            <w:ins w:id="247" w:author="421904072277" w:date="2021-10-31T20:44:00Z">
              <w:r>
                <w:rPr>
                  <w:lang w:val="en-US"/>
                </w:rPr>
                <w:t>001</w:t>
              </w:r>
            </w:ins>
          </w:p>
        </w:tc>
        <w:tc>
          <w:tcPr>
            <w:tcW w:w="857" w:type="dxa"/>
            <w:tcBorders>
              <w:right w:val="single" w:sz="12" w:space="0" w:color="auto"/>
            </w:tcBorders>
          </w:tcPr>
          <w:p w14:paraId="1BD69AD6" w14:textId="77777777" w:rsidR="00722B30" w:rsidRDefault="00722B30" w:rsidP="00772E11">
            <w:pPr>
              <w:jc w:val="center"/>
              <w:rPr>
                <w:ins w:id="248" w:author="421904072277" w:date="2021-10-31T20:44:00Z"/>
                <w:lang w:val="en-US"/>
              </w:rPr>
            </w:pPr>
            <w:ins w:id="249" w:author="421904072277" w:date="2021-10-31T20:44:00Z">
              <w:r>
                <w:rPr>
                  <w:lang w:val="en-US"/>
                </w:rPr>
                <w:t>0</w:t>
              </w:r>
            </w:ins>
          </w:p>
        </w:tc>
      </w:tr>
      <w:tr w:rsidR="00722B30" w14:paraId="0B329BAB" w14:textId="77777777" w:rsidTr="00772E11">
        <w:trPr>
          <w:ins w:id="250" w:author="421904072277" w:date="2021-10-31T20:44:00Z"/>
        </w:trPr>
        <w:tc>
          <w:tcPr>
            <w:tcW w:w="603" w:type="dxa"/>
            <w:tcBorders>
              <w:right w:val="single" w:sz="12" w:space="0" w:color="auto"/>
            </w:tcBorders>
          </w:tcPr>
          <w:p w14:paraId="54A48487" w14:textId="77777777" w:rsidR="00722B30" w:rsidRDefault="00722B30" w:rsidP="00772E11">
            <w:pPr>
              <w:pStyle w:val="PlainText"/>
              <w:rPr>
                <w:ins w:id="251" w:author="421904072277" w:date="2021-10-31T20:44:00Z"/>
                <w:rFonts w:ascii="Times New Roman" w:hAnsi="Times New Roman"/>
                <w:sz w:val="24"/>
                <w:lang w:val="sk-SK"/>
              </w:rPr>
            </w:pPr>
            <w:ins w:id="252" w:author="421904072277" w:date="2021-10-31T20:44:00Z">
              <w:r>
                <w:rPr>
                  <w:rFonts w:ascii="Times New Roman" w:hAnsi="Times New Roman"/>
                  <w:sz w:val="24"/>
                  <w:lang w:val="sk-SK"/>
                </w:rPr>
                <w:t>010</w:t>
              </w:r>
            </w:ins>
          </w:p>
        </w:tc>
        <w:tc>
          <w:tcPr>
            <w:tcW w:w="592" w:type="dxa"/>
            <w:tcBorders>
              <w:left w:val="single" w:sz="12" w:space="0" w:color="auto"/>
            </w:tcBorders>
          </w:tcPr>
          <w:p w14:paraId="467D0A3B" w14:textId="4B92B1F6" w:rsidR="00722B30" w:rsidRDefault="00722B30" w:rsidP="00772E11">
            <w:pPr>
              <w:rPr>
                <w:ins w:id="253" w:author="421904072277" w:date="2021-10-31T20:44:00Z"/>
                <w:lang w:val="en-US"/>
              </w:rPr>
            </w:pPr>
            <w:ins w:id="254" w:author="421904072277" w:date="2021-10-31T20:45:00Z">
              <w:r>
                <w:rPr>
                  <w:lang w:val="en-US"/>
                </w:rPr>
                <w:t>100</w:t>
              </w:r>
            </w:ins>
          </w:p>
        </w:tc>
        <w:tc>
          <w:tcPr>
            <w:tcW w:w="592" w:type="dxa"/>
            <w:tcBorders>
              <w:right w:val="single" w:sz="12" w:space="0" w:color="auto"/>
            </w:tcBorders>
          </w:tcPr>
          <w:p w14:paraId="45FE5572" w14:textId="7FD82ADF" w:rsidR="00722B30" w:rsidRDefault="00722B30" w:rsidP="00772E11">
            <w:pPr>
              <w:rPr>
                <w:ins w:id="255" w:author="421904072277" w:date="2021-10-31T20:44:00Z"/>
                <w:lang w:val="en-US"/>
              </w:rPr>
            </w:pPr>
            <w:ins w:id="256" w:author="421904072277" w:date="2021-10-31T20:45:00Z">
              <w:r>
                <w:t>001</w:t>
              </w:r>
            </w:ins>
          </w:p>
        </w:tc>
        <w:tc>
          <w:tcPr>
            <w:tcW w:w="857" w:type="dxa"/>
            <w:tcBorders>
              <w:right w:val="single" w:sz="12" w:space="0" w:color="auto"/>
            </w:tcBorders>
          </w:tcPr>
          <w:p w14:paraId="4920D25A" w14:textId="77777777" w:rsidR="00722B30" w:rsidRDefault="00722B30" w:rsidP="00772E11">
            <w:pPr>
              <w:jc w:val="center"/>
              <w:rPr>
                <w:ins w:id="257" w:author="421904072277" w:date="2021-10-31T20:44:00Z"/>
                <w:lang w:val="en-US"/>
              </w:rPr>
            </w:pPr>
            <w:ins w:id="258" w:author="421904072277" w:date="2021-10-31T20:44:00Z">
              <w:r>
                <w:rPr>
                  <w:lang w:val="en-US"/>
                </w:rPr>
                <w:t>0</w:t>
              </w:r>
            </w:ins>
          </w:p>
        </w:tc>
      </w:tr>
      <w:tr w:rsidR="00722B30" w14:paraId="6D4912CA" w14:textId="77777777" w:rsidTr="00772E11">
        <w:trPr>
          <w:ins w:id="259" w:author="421904072277" w:date="2021-10-31T20:44:00Z"/>
        </w:trPr>
        <w:tc>
          <w:tcPr>
            <w:tcW w:w="603" w:type="dxa"/>
            <w:tcBorders>
              <w:right w:val="single" w:sz="12" w:space="0" w:color="auto"/>
            </w:tcBorders>
          </w:tcPr>
          <w:p w14:paraId="2F8AA1D9" w14:textId="77777777" w:rsidR="00722B30" w:rsidRDefault="00722B30" w:rsidP="00772E11">
            <w:pPr>
              <w:pStyle w:val="PlainText"/>
              <w:rPr>
                <w:ins w:id="260" w:author="421904072277" w:date="2021-10-31T20:44:00Z"/>
                <w:rFonts w:ascii="Times New Roman" w:hAnsi="Times New Roman"/>
                <w:sz w:val="24"/>
                <w:lang w:val="sk-SK"/>
              </w:rPr>
            </w:pPr>
            <w:ins w:id="261" w:author="421904072277" w:date="2021-10-31T20:44:00Z">
              <w:r>
                <w:rPr>
                  <w:rFonts w:ascii="Times New Roman" w:hAnsi="Times New Roman"/>
                  <w:sz w:val="24"/>
                  <w:lang w:val="sk-SK"/>
                </w:rPr>
                <w:t>100</w:t>
              </w:r>
            </w:ins>
          </w:p>
        </w:tc>
        <w:tc>
          <w:tcPr>
            <w:tcW w:w="592" w:type="dxa"/>
            <w:tcBorders>
              <w:left w:val="single" w:sz="12" w:space="0" w:color="auto"/>
            </w:tcBorders>
          </w:tcPr>
          <w:p w14:paraId="746FDA8B" w14:textId="0749E3E2" w:rsidR="00722B30" w:rsidRDefault="00722B30" w:rsidP="00772E11">
            <w:pPr>
              <w:rPr>
                <w:ins w:id="262" w:author="421904072277" w:date="2021-10-31T20:44:00Z"/>
                <w:lang w:val="en-US"/>
              </w:rPr>
            </w:pPr>
            <w:ins w:id="263" w:author="421904072277" w:date="2021-10-31T20:46:00Z">
              <w:r>
                <w:rPr>
                  <w:lang w:val="en-US"/>
                </w:rPr>
                <w:t>011</w:t>
              </w:r>
            </w:ins>
          </w:p>
        </w:tc>
        <w:tc>
          <w:tcPr>
            <w:tcW w:w="592" w:type="dxa"/>
            <w:tcBorders>
              <w:right w:val="single" w:sz="12" w:space="0" w:color="auto"/>
            </w:tcBorders>
          </w:tcPr>
          <w:p w14:paraId="0220091A" w14:textId="29924B21" w:rsidR="00722B30" w:rsidRDefault="00722B30" w:rsidP="00772E11">
            <w:pPr>
              <w:rPr>
                <w:ins w:id="264" w:author="421904072277" w:date="2021-10-31T20:44:00Z"/>
                <w:lang w:val="en-US"/>
              </w:rPr>
            </w:pPr>
            <w:ins w:id="265" w:author="421904072277" w:date="2021-10-31T20:45:00Z">
              <w:r>
                <w:t>001</w:t>
              </w:r>
            </w:ins>
          </w:p>
        </w:tc>
        <w:tc>
          <w:tcPr>
            <w:tcW w:w="857" w:type="dxa"/>
            <w:tcBorders>
              <w:right w:val="single" w:sz="12" w:space="0" w:color="auto"/>
            </w:tcBorders>
          </w:tcPr>
          <w:p w14:paraId="2209CEA3" w14:textId="77777777" w:rsidR="00722B30" w:rsidRDefault="00722B30" w:rsidP="00772E11">
            <w:pPr>
              <w:jc w:val="center"/>
              <w:rPr>
                <w:ins w:id="266" w:author="421904072277" w:date="2021-10-31T20:44:00Z"/>
                <w:lang w:val="en-US"/>
              </w:rPr>
            </w:pPr>
            <w:ins w:id="267" w:author="421904072277" w:date="2021-10-31T20:44:00Z">
              <w:r>
                <w:rPr>
                  <w:lang w:val="en-US"/>
                </w:rPr>
                <w:t>0</w:t>
              </w:r>
            </w:ins>
          </w:p>
        </w:tc>
      </w:tr>
      <w:tr w:rsidR="00722B30" w14:paraId="3D0E9B11" w14:textId="77777777" w:rsidTr="00772E11">
        <w:trPr>
          <w:ins w:id="268" w:author="421904072277" w:date="2021-10-31T20:44:00Z"/>
        </w:trPr>
        <w:tc>
          <w:tcPr>
            <w:tcW w:w="603" w:type="dxa"/>
            <w:tcBorders>
              <w:right w:val="single" w:sz="12" w:space="0" w:color="auto"/>
            </w:tcBorders>
          </w:tcPr>
          <w:p w14:paraId="2762BC7B" w14:textId="77777777" w:rsidR="00722B30" w:rsidRDefault="00722B30" w:rsidP="00772E11">
            <w:pPr>
              <w:pStyle w:val="PlainText"/>
              <w:rPr>
                <w:ins w:id="269" w:author="421904072277" w:date="2021-10-31T20:44:00Z"/>
                <w:rFonts w:ascii="Times New Roman" w:hAnsi="Times New Roman"/>
                <w:sz w:val="24"/>
                <w:lang w:val="sk-SK"/>
              </w:rPr>
            </w:pPr>
            <w:ins w:id="270" w:author="421904072277" w:date="2021-10-31T20:44:00Z">
              <w:r>
                <w:rPr>
                  <w:rFonts w:ascii="Times New Roman" w:hAnsi="Times New Roman"/>
                  <w:sz w:val="24"/>
                  <w:lang w:val="sk-SK"/>
                </w:rPr>
                <w:t>011</w:t>
              </w:r>
            </w:ins>
          </w:p>
        </w:tc>
        <w:tc>
          <w:tcPr>
            <w:tcW w:w="592" w:type="dxa"/>
            <w:tcBorders>
              <w:left w:val="single" w:sz="12" w:space="0" w:color="auto"/>
            </w:tcBorders>
          </w:tcPr>
          <w:p w14:paraId="11E58025" w14:textId="3E283378" w:rsidR="00722B30" w:rsidRDefault="00722B30" w:rsidP="00772E11">
            <w:pPr>
              <w:rPr>
                <w:ins w:id="271" w:author="421904072277" w:date="2021-10-31T20:44:00Z"/>
                <w:lang w:val="en-US"/>
              </w:rPr>
            </w:pPr>
            <w:ins w:id="272" w:author="421904072277" w:date="2021-10-31T20:46:00Z">
              <w:r>
                <w:rPr>
                  <w:lang w:val="en-US"/>
                </w:rPr>
                <w:t>000</w:t>
              </w:r>
            </w:ins>
          </w:p>
        </w:tc>
        <w:tc>
          <w:tcPr>
            <w:tcW w:w="592" w:type="dxa"/>
            <w:tcBorders>
              <w:right w:val="single" w:sz="12" w:space="0" w:color="auto"/>
            </w:tcBorders>
          </w:tcPr>
          <w:p w14:paraId="2C71CD88" w14:textId="333B222D" w:rsidR="00722B30" w:rsidRDefault="00722B30" w:rsidP="00772E11">
            <w:pPr>
              <w:rPr>
                <w:ins w:id="273" w:author="421904072277" w:date="2021-10-31T20:44:00Z"/>
                <w:lang w:val="en-US"/>
              </w:rPr>
            </w:pPr>
            <w:ins w:id="274" w:author="421904072277" w:date="2021-10-31T20:46:00Z">
              <w:r>
                <w:rPr>
                  <w:lang w:val="en-US"/>
                </w:rPr>
                <w:t>101</w:t>
              </w:r>
            </w:ins>
          </w:p>
        </w:tc>
        <w:tc>
          <w:tcPr>
            <w:tcW w:w="857" w:type="dxa"/>
            <w:tcBorders>
              <w:right w:val="single" w:sz="12" w:space="0" w:color="auto"/>
            </w:tcBorders>
          </w:tcPr>
          <w:p w14:paraId="24E695D4" w14:textId="77777777" w:rsidR="00722B30" w:rsidRDefault="00722B30" w:rsidP="00772E11">
            <w:pPr>
              <w:jc w:val="center"/>
              <w:rPr>
                <w:ins w:id="275" w:author="421904072277" w:date="2021-10-31T20:44:00Z"/>
                <w:lang w:val="en-US"/>
              </w:rPr>
            </w:pPr>
            <w:ins w:id="276" w:author="421904072277" w:date="2021-10-31T20:44:00Z">
              <w:r>
                <w:rPr>
                  <w:lang w:val="en-US"/>
                </w:rPr>
                <w:t>0</w:t>
              </w:r>
            </w:ins>
          </w:p>
        </w:tc>
      </w:tr>
      <w:tr w:rsidR="00722B30" w14:paraId="3B2CE778" w14:textId="77777777" w:rsidTr="00772E11">
        <w:trPr>
          <w:ins w:id="277" w:author="421904072277" w:date="2021-10-31T20:44:00Z"/>
        </w:trPr>
        <w:tc>
          <w:tcPr>
            <w:tcW w:w="603" w:type="dxa"/>
            <w:tcBorders>
              <w:right w:val="single" w:sz="12" w:space="0" w:color="auto"/>
            </w:tcBorders>
          </w:tcPr>
          <w:p w14:paraId="745FA5BA" w14:textId="77777777" w:rsidR="00722B30" w:rsidRDefault="00722B30" w:rsidP="00772E11">
            <w:pPr>
              <w:pStyle w:val="PlainText"/>
              <w:rPr>
                <w:ins w:id="278" w:author="421904072277" w:date="2021-10-31T20:44:00Z"/>
                <w:rFonts w:ascii="Times New Roman" w:hAnsi="Times New Roman"/>
                <w:sz w:val="24"/>
                <w:lang w:val="sk-SK"/>
              </w:rPr>
            </w:pPr>
            <w:ins w:id="279" w:author="421904072277" w:date="2021-10-31T20:44:00Z">
              <w:r>
                <w:rPr>
                  <w:rFonts w:ascii="Times New Roman" w:hAnsi="Times New Roman"/>
                  <w:sz w:val="24"/>
                  <w:lang w:val="sk-SK"/>
                </w:rPr>
                <w:t>101</w:t>
              </w:r>
            </w:ins>
          </w:p>
        </w:tc>
        <w:tc>
          <w:tcPr>
            <w:tcW w:w="592" w:type="dxa"/>
            <w:tcBorders>
              <w:left w:val="single" w:sz="12" w:space="0" w:color="auto"/>
            </w:tcBorders>
          </w:tcPr>
          <w:p w14:paraId="1465C683" w14:textId="79660425" w:rsidR="00722B30" w:rsidRDefault="00722B30" w:rsidP="00772E11">
            <w:pPr>
              <w:rPr>
                <w:ins w:id="280" w:author="421904072277" w:date="2021-10-31T20:44:00Z"/>
                <w:lang w:val="en-US"/>
              </w:rPr>
            </w:pPr>
            <w:ins w:id="281" w:author="421904072277" w:date="2021-10-31T20:46:00Z">
              <w:r>
                <w:rPr>
                  <w:lang w:val="en-US"/>
                </w:rPr>
                <w:t>111</w:t>
              </w:r>
            </w:ins>
          </w:p>
        </w:tc>
        <w:tc>
          <w:tcPr>
            <w:tcW w:w="592" w:type="dxa"/>
            <w:tcBorders>
              <w:right w:val="single" w:sz="12" w:space="0" w:color="auto"/>
            </w:tcBorders>
          </w:tcPr>
          <w:p w14:paraId="1F7D3F79" w14:textId="16D9A67B" w:rsidR="00722B30" w:rsidRDefault="00722B30" w:rsidP="00772E11">
            <w:pPr>
              <w:rPr>
                <w:ins w:id="282" w:author="421904072277" w:date="2021-10-31T20:44:00Z"/>
                <w:lang w:val="en-US"/>
              </w:rPr>
            </w:pPr>
            <w:ins w:id="283" w:author="421904072277" w:date="2021-10-31T20:45:00Z">
              <w:r>
                <w:t>001</w:t>
              </w:r>
            </w:ins>
          </w:p>
        </w:tc>
        <w:tc>
          <w:tcPr>
            <w:tcW w:w="857" w:type="dxa"/>
            <w:tcBorders>
              <w:right w:val="single" w:sz="12" w:space="0" w:color="auto"/>
            </w:tcBorders>
          </w:tcPr>
          <w:p w14:paraId="22F8BB0F" w14:textId="77777777" w:rsidR="00722B30" w:rsidRDefault="00722B30" w:rsidP="00772E11">
            <w:pPr>
              <w:jc w:val="center"/>
              <w:rPr>
                <w:ins w:id="284" w:author="421904072277" w:date="2021-10-31T20:44:00Z"/>
                <w:lang w:val="en-US"/>
              </w:rPr>
            </w:pPr>
            <w:ins w:id="285" w:author="421904072277" w:date="2021-10-31T20:44:00Z">
              <w:r>
                <w:rPr>
                  <w:lang w:val="en-US"/>
                </w:rPr>
                <w:t>0</w:t>
              </w:r>
            </w:ins>
          </w:p>
        </w:tc>
      </w:tr>
      <w:tr w:rsidR="00722B30" w14:paraId="45788E21" w14:textId="77777777" w:rsidTr="00772E11">
        <w:trPr>
          <w:ins w:id="286" w:author="421904072277" w:date="2021-10-31T20:44:00Z"/>
        </w:trPr>
        <w:tc>
          <w:tcPr>
            <w:tcW w:w="603" w:type="dxa"/>
            <w:tcBorders>
              <w:right w:val="single" w:sz="12" w:space="0" w:color="auto"/>
            </w:tcBorders>
          </w:tcPr>
          <w:p w14:paraId="44B8C933" w14:textId="77777777" w:rsidR="00722B30" w:rsidRDefault="00722B30" w:rsidP="00772E11">
            <w:pPr>
              <w:pStyle w:val="PlainText"/>
              <w:rPr>
                <w:ins w:id="287" w:author="421904072277" w:date="2021-10-31T20:44:00Z"/>
                <w:rFonts w:ascii="Times New Roman" w:hAnsi="Times New Roman"/>
                <w:sz w:val="24"/>
                <w:lang w:val="sk-SK"/>
              </w:rPr>
            </w:pPr>
            <w:ins w:id="288" w:author="421904072277" w:date="2021-10-31T20:44:00Z">
              <w:r>
                <w:rPr>
                  <w:rFonts w:ascii="Times New Roman" w:hAnsi="Times New Roman"/>
                  <w:sz w:val="24"/>
                  <w:lang w:val="sk-SK"/>
                </w:rPr>
                <w:t>111</w:t>
              </w:r>
            </w:ins>
          </w:p>
        </w:tc>
        <w:tc>
          <w:tcPr>
            <w:tcW w:w="592" w:type="dxa"/>
            <w:tcBorders>
              <w:left w:val="single" w:sz="12" w:space="0" w:color="auto"/>
            </w:tcBorders>
          </w:tcPr>
          <w:p w14:paraId="000B84DF" w14:textId="31584268" w:rsidR="00722B30" w:rsidRDefault="00722B30" w:rsidP="00772E11">
            <w:pPr>
              <w:rPr>
                <w:ins w:id="289" w:author="421904072277" w:date="2021-10-31T20:44:00Z"/>
                <w:lang w:val="en-US"/>
              </w:rPr>
            </w:pPr>
            <w:ins w:id="290" w:author="421904072277" w:date="2021-10-31T20:46:00Z">
              <w:r>
                <w:t>100</w:t>
              </w:r>
            </w:ins>
          </w:p>
        </w:tc>
        <w:tc>
          <w:tcPr>
            <w:tcW w:w="592" w:type="dxa"/>
            <w:tcBorders>
              <w:right w:val="single" w:sz="12" w:space="0" w:color="auto"/>
            </w:tcBorders>
          </w:tcPr>
          <w:p w14:paraId="54F4FC3C" w14:textId="1104ADDE" w:rsidR="00722B30" w:rsidRDefault="00722B30" w:rsidP="00772E11">
            <w:pPr>
              <w:rPr>
                <w:ins w:id="291" w:author="421904072277" w:date="2021-10-31T20:44:00Z"/>
                <w:lang w:val="en-US"/>
              </w:rPr>
            </w:pPr>
            <w:ins w:id="292" w:author="421904072277" w:date="2021-10-31T20:45:00Z">
              <w:r>
                <w:t>001</w:t>
              </w:r>
            </w:ins>
          </w:p>
        </w:tc>
        <w:tc>
          <w:tcPr>
            <w:tcW w:w="857" w:type="dxa"/>
            <w:tcBorders>
              <w:right w:val="single" w:sz="12" w:space="0" w:color="auto"/>
            </w:tcBorders>
          </w:tcPr>
          <w:p w14:paraId="557D5D7E" w14:textId="77777777" w:rsidR="00722B30" w:rsidRDefault="00722B30" w:rsidP="00772E11">
            <w:pPr>
              <w:jc w:val="center"/>
              <w:rPr>
                <w:ins w:id="293" w:author="421904072277" w:date="2021-10-31T20:44:00Z"/>
                <w:lang w:val="en-US"/>
              </w:rPr>
            </w:pPr>
            <w:ins w:id="294" w:author="421904072277" w:date="2021-10-31T20:44:00Z">
              <w:r>
                <w:rPr>
                  <w:lang w:val="en-US"/>
                </w:rPr>
                <w:t>1</w:t>
              </w:r>
            </w:ins>
          </w:p>
        </w:tc>
      </w:tr>
    </w:tbl>
    <w:p w14:paraId="2912A0AE" w14:textId="77777777" w:rsidR="00504F7D" w:rsidRDefault="00504F7D" w:rsidP="00381B1B">
      <w:pPr>
        <w:pStyle w:val="PlainText"/>
        <w:rPr>
          <w:rFonts w:ascii="Times New Roman" w:hAnsi="Times New Roman"/>
          <w:sz w:val="24"/>
          <w:lang w:val="sk-SK"/>
        </w:rPr>
      </w:pPr>
    </w:p>
    <w:p w14:paraId="29E7F0DA" w14:textId="77777777" w:rsidR="00722B30" w:rsidRDefault="00722B30" w:rsidP="00381B1B">
      <w:pPr>
        <w:pStyle w:val="PlainText"/>
        <w:rPr>
          <w:ins w:id="295" w:author="421904072277" w:date="2021-10-31T20:44:00Z"/>
          <w:rFonts w:ascii="Times New Roman" w:hAnsi="Times New Roman"/>
          <w:b/>
          <w:sz w:val="24"/>
          <w:lang w:val="sk-SK"/>
        </w:rPr>
      </w:pPr>
    </w:p>
    <w:p w14:paraId="6A964602" w14:textId="77777777" w:rsidR="00722B30" w:rsidRDefault="00722B30" w:rsidP="00381B1B">
      <w:pPr>
        <w:pStyle w:val="PlainText"/>
        <w:rPr>
          <w:ins w:id="296" w:author="421904072277" w:date="2021-10-31T20:44:00Z"/>
          <w:rFonts w:ascii="Times New Roman" w:hAnsi="Times New Roman"/>
          <w:b/>
          <w:sz w:val="24"/>
          <w:lang w:val="sk-SK"/>
        </w:rPr>
      </w:pPr>
    </w:p>
    <w:p w14:paraId="3F7D21BC" w14:textId="77777777" w:rsidR="00722B30" w:rsidRDefault="00722B30" w:rsidP="00381B1B">
      <w:pPr>
        <w:pStyle w:val="PlainText"/>
        <w:rPr>
          <w:ins w:id="297" w:author="421904072277" w:date="2021-10-31T20:44:00Z"/>
          <w:rFonts w:ascii="Times New Roman" w:hAnsi="Times New Roman"/>
          <w:b/>
          <w:sz w:val="24"/>
          <w:lang w:val="sk-SK"/>
        </w:rPr>
      </w:pPr>
    </w:p>
    <w:p w14:paraId="689BD158" w14:textId="77777777" w:rsidR="00722B30" w:rsidRDefault="00722B30" w:rsidP="00381B1B">
      <w:pPr>
        <w:pStyle w:val="PlainText"/>
        <w:rPr>
          <w:ins w:id="298" w:author="421904072277" w:date="2021-10-31T20:44:00Z"/>
          <w:rFonts w:ascii="Times New Roman" w:hAnsi="Times New Roman"/>
          <w:b/>
          <w:sz w:val="24"/>
          <w:lang w:val="sk-SK"/>
        </w:rPr>
      </w:pPr>
    </w:p>
    <w:p w14:paraId="6D1983AB" w14:textId="77777777" w:rsidR="00722B30" w:rsidRDefault="00722B30" w:rsidP="00381B1B">
      <w:pPr>
        <w:pStyle w:val="PlainText"/>
        <w:rPr>
          <w:ins w:id="299" w:author="421904072277" w:date="2021-10-31T20:44:00Z"/>
          <w:rFonts w:ascii="Times New Roman" w:hAnsi="Times New Roman"/>
          <w:b/>
          <w:sz w:val="24"/>
          <w:lang w:val="sk-SK"/>
        </w:rPr>
      </w:pPr>
    </w:p>
    <w:p w14:paraId="6DE870C2" w14:textId="77777777" w:rsidR="00722B30" w:rsidRDefault="00722B30" w:rsidP="00381B1B">
      <w:pPr>
        <w:pStyle w:val="PlainText"/>
        <w:rPr>
          <w:ins w:id="300" w:author="421904072277" w:date="2021-10-31T20:44:00Z"/>
          <w:rFonts w:ascii="Times New Roman" w:hAnsi="Times New Roman"/>
          <w:b/>
          <w:sz w:val="24"/>
          <w:lang w:val="sk-SK"/>
        </w:rPr>
      </w:pPr>
    </w:p>
    <w:p w14:paraId="2D120D21" w14:textId="77777777" w:rsidR="00722B30" w:rsidRDefault="00722B30" w:rsidP="00381B1B">
      <w:pPr>
        <w:pStyle w:val="PlainText"/>
        <w:rPr>
          <w:ins w:id="301" w:author="421904072277" w:date="2021-10-31T20:44:00Z"/>
          <w:rFonts w:ascii="Times New Roman" w:hAnsi="Times New Roman"/>
          <w:b/>
          <w:sz w:val="24"/>
          <w:lang w:val="sk-SK"/>
        </w:rPr>
      </w:pPr>
    </w:p>
    <w:p w14:paraId="7EE3A6AD" w14:textId="77777777" w:rsidR="00722B30" w:rsidRDefault="00722B30" w:rsidP="00381B1B">
      <w:pPr>
        <w:pStyle w:val="PlainText"/>
        <w:rPr>
          <w:ins w:id="302" w:author="421904072277" w:date="2021-10-31T20:44:00Z"/>
          <w:rFonts w:ascii="Times New Roman" w:hAnsi="Times New Roman"/>
          <w:b/>
          <w:sz w:val="24"/>
          <w:lang w:val="sk-SK"/>
        </w:rPr>
      </w:pPr>
    </w:p>
    <w:p w14:paraId="49B52A07" w14:textId="77777777" w:rsidR="00722B30" w:rsidRDefault="00722B30" w:rsidP="00381B1B">
      <w:pPr>
        <w:pStyle w:val="PlainText"/>
        <w:rPr>
          <w:ins w:id="303" w:author="421904072277" w:date="2021-10-31T20:44:00Z"/>
          <w:rFonts w:ascii="Times New Roman" w:hAnsi="Times New Roman"/>
          <w:b/>
          <w:sz w:val="24"/>
          <w:lang w:val="sk-SK"/>
        </w:rPr>
      </w:pPr>
    </w:p>
    <w:p w14:paraId="7355973D" w14:textId="77777777" w:rsidR="00722B30" w:rsidRDefault="00722B30" w:rsidP="00381B1B">
      <w:pPr>
        <w:pStyle w:val="PlainText"/>
        <w:rPr>
          <w:ins w:id="304" w:author="421904072277" w:date="2021-10-31T20:44:00Z"/>
          <w:rFonts w:ascii="Times New Roman" w:hAnsi="Times New Roman"/>
          <w:b/>
          <w:sz w:val="24"/>
          <w:lang w:val="sk-SK"/>
        </w:rPr>
      </w:pPr>
    </w:p>
    <w:p w14:paraId="20D0BFB1" w14:textId="77777777" w:rsidR="00722B30" w:rsidRDefault="00722B30" w:rsidP="00381B1B">
      <w:pPr>
        <w:pStyle w:val="PlainText"/>
        <w:rPr>
          <w:ins w:id="305" w:author="421904072277" w:date="2021-10-31T20:44:00Z"/>
          <w:rFonts w:ascii="Times New Roman" w:hAnsi="Times New Roman"/>
          <w:b/>
          <w:sz w:val="24"/>
          <w:lang w:val="sk-SK"/>
        </w:rPr>
      </w:pPr>
    </w:p>
    <w:p w14:paraId="4AAAEC9B" w14:textId="3597EFA1" w:rsidR="007338DF" w:rsidRDefault="007338DF" w:rsidP="00381B1B">
      <w:pPr>
        <w:pStyle w:val="PlainText"/>
        <w:rPr>
          <w:rFonts w:ascii="Times New Roman" w:hAnsi="Times New Roman"/>
          <w:b/>
          <w:sz w:val="24"/>
          <w:lang w:val="sk-SK"/>
        </w:rPr>
      </w:pPr>
      <w:r>
        <w:rPr>
          <w:rFonts w:ascii="Times New Roman" w:hAnsi="Times New Roman"/>
          <w:b/>
          <w:sz w:val="24"/>
          <w:lang w:val="sk-SK"/>
        </w:rPr>
        <w:t>Budiace funkcie</w:t>
      </w:r>
      <w:r w:rsidR="00A00990">
        <w:rPr>
          <w:rFonts w:ascii="Times New Roman" w:hAnsi="Times New Roman"/>
          <w:b/>
          <w:sz w:val="24"/>
          <w:lang w:val="sk-SK"/>
        </w:rPr>
        <w:t xml:space="preserve"> pre D preklápacie obvody (D-PO)</w:t>
      </w:r>
      <w:r w:rsidR="00FE77A4">
        <w:rPr>
          <w:rFonts w:ascii="Times New Roman" w:hAnsi="Times New Roman"/>
          <w:b/>
          <w:sz w:val="24"/>
          <w:lang w:val="sk-SK"/>
        </w:rPr>
        <w:t xml:space="preserve"> a výstupná funkcia</w:t>
      </w:r>
    </w:p>
    <w:p w14:paraId="1A43D565" w14:textId="69F1ADB7" w:rsidR="0031347A" w:rsidDel="00E3216B" w:rsidRDefault="007338DF" w:rsidP="007338DF">
      <w:pPr>
        <w:pStyle w:val="PlainText"/>
        <w:jc w:val="both"/>
        <w:rPr>
          <w:del w:id="306" w:author="421904072277" w:date="2021-10-31T20:52:00Z"/>
          <w:rFonts w:ascii="Times New Roman" w:hAnsi="Times New Roman"/>
          <w:i/>
          <w:sz w:val="24"/>
          <w:highlight w:val="yellow"/>
          <w:lang w:val="sk-SK"/>
        </w:rPr>
      </w:pPr>
      <w:del w:id="307" w:author="421904072277" w:date="2021-10-31T20:52:00Z">
        <w:r w:rsidRPr="007338DF" w:rsidDel="00E3216B">
          <w:rPr>
            <w:rFonts w:ascii="Times New Roman" w:hAnsi="Times New Roman"/>
            <w:i/>
            <w:sz w:val="24"/>
            <w:highlight w:val="yellow"/>
          </w:rPr>
          <w:delText>Pozn</w:delText>
        </w:r>
        <w:r w:rsidRPr="007338DF" w:rsidDel="00E3216B">
          <w:rPr>
            <w:rFonts w:ascii="Times New Roman" w:hAnsi="Times New Roman"/>
            <w:i/>
            <w:sz w:val="24"/>
            <w:highlight w:val="yellow"/>
            <w:lang w:val="sk-SK"/>
          </w:rPr>
          <w:delText>ámka: Budiace funkcie nám pom</w:delText>
        </w:r>
        <w:r w:rsidR="005329C8" w:rsidDel="00E3216B">
          <w:rPr>
            <w:rFonts w:ascii="Times New Roman" w:hAnsi="Times New Roman"/>
            <w:i/>
            <w:sz w:val="24"/>
            <w:highlight w:val="yellow"/>
            <w:lang w:val="sk-SK"/>
          </w:rPr>
          <w:delText>áhajú určiť do akého stavu sa pre</w:delText>
        </w:r>
        <w:r w:rsidRPr="007338DF" w:rsidDel="00E3216B">
          <w:rPr>
            <w:rFonts w:ascii="Times New Roman" w:hAnsi="Times New Roman"/>
            <w:i/>
            <w:sz w:val="24"/>
            <w:highlight w:val="yellow"/>
            <w:lang w:val="sk-SK"/>
          </w:rPr>
          <w:delText>sunieme. Keďže nasledujúci stav (aj pre Mealy aj pre Moore) závisí od aktuálneho stavu</w:delText>
        </w:r>
        <w:r w:rsidR="005329C8" w:rsidDel="00E3216B">
          <w:rPr>
            <w:rFonts w:ascii="Times New Roman" w:hAnsi="Times New Roman"/>
            <w:i/>
            <w:sz w:val="24"/>
            <w:highlight w:val="yellow"/>
            <w:lang w:val="sk-SK"/>
          </w:rPr>
          <w:delText xml:space="preserve"> </w:delText>
        </w:r>
        <w:r w:rsidR="005329C8" w:rsidRPr="007338DF" w:rsidDel="00E3216B">
          <w:rPr>
            <w:rFonts w:ascii="Times New Roman" w:hAnsi="Times New Roman"/>
            <w:i/>
            <w:sz w:val="24"/>
            <w:highlight w:val="yellow"/>
            <w:lang w:val="sk-SK"/>
          </w:rPr>
          <w:delText>(stav určujú stavové premenné)</w:delText>
        </w:r>
        <w:r w:rsidRPr="007338DF" w:rsidDel="00E3216B">
          <w:rPr>
            <w:rFonts w:ascii="Times New Roman" w:hAnsi="Times New Roman"/>
            <w:i/>
            <w:sz w:val="24"/>
            <w:highlight w:val="yellow"/>
            <w:lang w:val="sk-SK"/>
          </w:rPr>
          <w:delText xml:space="preserve"> a vstupnej premennej, tak tieto hodnoty budeme potrebovať do Karnaughových máp jednotlivých budiacich funkcií</w:delText>
        </w:r>
        <w:r w:rsidDel="00E3216B">
          <w:rPr>
            <w:rFonts w:ascii="Times New Roman" w:hAnsi="Times New Roman"/>
            <w:i/>
            <w:sz w:val="24"/>
            <w:highlight w:val="yellow"/>
            <w:lang w:val="sk-SK"/>
          </w:rPr>
          <w:delText xml:space="preserve">. </w:delText>
        </w:r>
      </w:del>
    </w:p>
    <w:p w14:paraId="375E4A6D" w14:textId="284AE05E" w:rsidR="007338DF" w:rsidRPr="007338DF" w:rsidDel="00E3216B" w:rsidRDefault="0031347A" w:rsidP="007338DF">
      <w:pPr>
        <w:pStyle w:val="PlainText"/>
        <w:jc w:val="both"/>
        <w:rPr>
          <w:del w:id="308" w:author="421904072277" w:date="2021-10-31T20:52:00Z"/>
          <w:rFonts w:ascii="Times New Roman" w:hAnsi="Times New Roman"/>
          <w:i/>
          <w:sz w:val="24"/>
          <w:lang w:val="sk-SK"/>
        </w:rPr>
      </w:pPr>
      <w:del w:id="309" w:author="421904072277" w:date="2021-10-31T20:52:00Z">
        <w:r w:rsidDel="00E3216B">
          <w:rPr>
            <w:rFonts w:ascii="Times New Roman" w:hAnsi="Times New Roman"/>
            <w:i/>
            <w:sz w:val="24"/>
            <w:highlight w:val="yellow"/>
            <w:lang w:val="sk-SK"/>
          </w:rPr>
          <w:delText>Postup vypĺňania pre zlúčenú Karnaughovu mapu D1, D2 a D3: Nájdeme pozíciu pre stav S0 (</w:delText>
        </w:r>
        <w:r w:rsidR="00A00990" w:rsidDel="00E3216B">
          <w:rPr>
            <w:rFonts w:ascii="Times New Roman" w:hAnsi="Times New Roman"/>
            <w:i/>
            <w:sz w:val="24"/>
            <w:highlight w:val="yellow"/>
            <w:lang w:val="sk-SK"/>
          </w:rPr>
          <w:delText>z</w:delText>
        </w:r>
        <w:r w:rsidDel="00E3216B">
          <w:rPr>
            <w:rFonts w:ascii="Times New Roman" w:hAnsi="Times New Roman"/>
            <w:i/>
            <w:sz w:val="24"/>
            <w:highlight w:val="yellow"/>
            <w:lang w:val="sk-SK"/>
          </w:rPr>
          <w:delText>1=0</w:delText>
        </w:r>
        <w:r w:rsidDel="00E3216B">
          <w:rPr>
            <w:rFonts w:ascii="Times New Roman" w:hAnsi="Times New Roman"/>
            <w:i/>
            <w:sz w:val="24"/>
            <w:highlight w:val="yellow"/>
          </w:rPr>
          <w:delText xml:space="preserve">, </w:delText>
        </w:r>
        <w:r w:rsidR="00A00990" w:rsidDel="00E3216B">
          <w:rPr>
            <w:rFonts w:ascii="Times New Roman" w:hAnsi="Times New Roman"/>
            <w:i/>
            <w:sz w:val="24"/>
            <w:highlight w:val="yellow"/>
          </w:rPr>
          <w:delText>z</w:delText>
        </w:r>
        <w:r w:rsidDel="00E3216B">
          <w:rPr>
            <w:rFonts w:ascii="Times New Roman" w:hAnsi="Times New Roman"/>
            <w:i/>
            <w:sz w:val="24"/>
            <w:highlight w:val="yellow"/>
          </w:rPr>
          <w:delText xml:space="preserve">2=0, </w:delText>
        </w:r>
        <w:r w:rsidR="00A00990" w:rsidDel="00E3216B">
          <w:rPr>
            <w:rFonts w:ascii="Times New Roman" w:hAnsi="Times New Roman"/>
            <w:i/>
            <w:sz w:val="24"/>
            <w:highlight w:val="yellow"/>
          </w:rPr>
          <w:delText>z</w:delText>
        </w:r>
        <w:r w:rsidDel="00E3216B">
          <w:rPr>
            <w:rFonts w:ascii="Times New Roman" w:hAnsi="Times New Roman"/>
            <w:i/>
            <w:sz w:val="24"/>
            <w:highlight w:val="yellow"/>
          </w:rPr>
          <w:delText>3=0)</w:delText>
        </w:r>
        <w:r w:rsidDel="00E3216B">
          <w:rPr>
            <w:rFonts w:ascii="Times New Roman" w:hAnsi="Times New Roman"/>
            <w:i/>
            <w:sz w:val="24"/>
            <w:highlight w:val="yellow"/>
            <w:lang w:val="sk-SK"/>
          </w:rPr>
          <w:delText xml:space="preserve">, nájdeme dve políčka, ktoré sa líšia </w:delText>
        </w:r>
        <w:r w:rsidR="00427A23" w:rsidDel="00E3216B">
          <w:rPr>
            <w:rFonts w:ascii="Times New Roman" w:hAnsi="Times New Roman"/>
            <w:i/>
            <w:sz w:val="24"/>
            <w:highlight w:val="yellow"/>
            <w:lang w:val="sk-SK"/>
          </w:rPr>
          <w:delText xml:space="preserve">len </w:delText>
        </w:r>
        <w:r w:rsidDel="00E3216B">
          <w:rPr>
            <w:rFonts w:ascii="Times New Roman" w:hAnsi="Times New Roman"/>
            <w:i/>
            <w:sz w:val="24"/>
            <w:highlight w:val="yellow"/>
            <w:lang w:val="sk-SK"/>
          </w:rPr>
          <w:delText>podľa hodnoty vstupu (premennej x). Po pozretí do prechodovej tabuľky zistíme, že keď je x=0, tak z S0 ideme do S0 (000), teda do políčka v Karnaughovej mape, kde je S0 a x=0 napíšeme „000“ (S0</w:delText>
        </w:r>
        <w:r w:rsidR="00427A23" w:rsidDel="00E3216B">
          <w:rPr>
            <w:rFonts w:ascii="Times New Roman" w:hAnsi="Times New Roman"/>
            <w:i/>
            <w:sz w:val="24"/>
            <w:highlight w:val="yellow"/>
            <w:lang w:val="sk-SK"/>
          </w:rPr>
          <w:delText xml:space="preserve"> – stavu kam ideme</w:delText>
        </w:r>
        <w:r w:rsidDel="00E3216B">
          <w:rPr>
            <w:rFonts w:ascii="Times New Roman" w:hAnsi="Times New Roman"/>
            <w:i/>
            <w:sz w:val="24"/>
            <w:highlight w:val="yellow"/>
            <w:lang w:val="sk-SK"/>
          </w:rPr>
          <w:delText xml:space="preserve">), podobným spôsobom doplníme do druhého polička </w:delText>
        </w:r>
        <w:r w:rsidR="00427A23" w:rsidDel="00E3216B">
          <w:rPr>
            <w:rFonts w:ascii="Times New Roman" w:hAnsi="Times New Roman"/>
            <w:i/>
            <w:sz w:val="24"/>
            <w:highlight w:val="yellow"/>
            <w:lang w:val="sk-SK"/>
          </w:rPr>
          <w:delText xml:space="preserve">„001“ </w:delText>
        </w:r>
        <w:r w:rsidDel="00E3216B">
          <w:rPr>
            <w:rFonts w:ascii="Times New Roman" w:hAnsi="Times New Roman"/>
            <w:i/>
            <w:sz w:val="24"/>
            <w:highlight w:val="yellow"/>
            <w:lang w:val="sk-SK"/>
          </w:rPr>
          <w:delText>(</w:delText>
        </w:r>
        <w:r w:rsidR="00427A23" w:rsidDel="00E3216B">
          <w:rPr>
            <w:rFonts w:ascii="Times New Roman" w:hAnsi="Times New Roman"/>
            <w:i/>
            <w:sz w:val="24"/>
            <w:highlight w:val="yellow"/>
            <w:lang w:val="sk-SK"/>
          </w:rPr>
          <w:delText>S1</w:delText>
        </w:r>
        <w:r w:rsidDel="00E3216B">
          <w:rPr>
            <w:rFonts w:ascii="Times New Roman" w:hAnsi="Times New Roman"/>
            <w:i/>
            <w:sz w:val="24"/>
            <w:highlight w:val="yellow"/>
            <w:lang w:val="sk-SK"/>
          </w:rPr>
          <w:delText>)</w:delText>
        </w:r>
        <w:r w:rsidR="00FE77A4" w:rsidDel="00E3216B">
          <w:rPr>
            <w:rFonts w:ascii="Times New Roman" w:hAnsi="Times New Roman"/>
            <w:i/>
            <w:sz w:val="24"/>
            <w:highlight w:val="yellow"/>
            <w:lang w:val="sk-SK"/>
          </w:rPr>
          <w:delText>. Podobným spôsobom dopĺňame hodnoty pre funkciu Y, len si všímame stĺpce v prechodovej tabuľke, ktoré prislúchajú k funkcii Y</w:delText>
        </w:r>
        <w:r w:rsidR="007338DF" w:rsidRPr="007338DF" w:rsidDel="00E3216B">
          <w:rPr>
            <w:rFonts w:ascii="Times New Roman" w:hAnsi="Times New Roman"/>
            <w:i/>
            <w:sz w:val="24"/>
            <w:highlight w:val="yellow"/>
            <w:lang w:val="sk-SK"/>
          </w:rPr>
          <w:delText>.</w:delText>
        </w:r>
      </w:del>
    </w:p>
    <w:p w14:paraId="3759FD0F" w14:textId="77777777" w:rsidR="00504F7D" w:rsidRDefault="00504F7D" w:rsidP="00381B1B">
      <w:pPr>
        <w:pStyle w:val="PlainText"/>
        <w:rPr>
          <w:rFonts w:ascii="Times New Roman" w:hAnsi="Times New Roman"/>
          <w:sz w:val="24"/>
          <w:lang w:val="sk-SK"/>
        </w:rPr>
      </w:pPr>
    </w:p>
    <w:tbl>
      <w:tblPr>
        <w:tblStyle w:val="TableGrid"/>
        <w:tblW w:w="0" w:type="auto"/>
        <w:jc w:val="center"/>
        <w:tblLook w:val="04A0" w:firstRow="1" w:lastRow="0" w:firstColumn="1" w:lastColumn="0" w:noHBand="0" w:noVBand="1"/>
      </w:tblPr>
      <w:tblGrid>
        <w:gridCol w:w="419"/>
        <w:gridCol w:w="443"/>
        <w:gridCol w:w="245"/>
        <w:gridCol w:w="1489"/>
        <w:gridCol w:w="1489"/>
        <w:gridCol w:w="1490"/>
        <w:gridCol w:w="1490"/>
      </w:tblGrid>
      <w:tr w:rsidR="007338DF" w14:paraId="79A212D9" w14:textId="77777777" w:rsidTr="007338DF">
        <w:trPr>
          <w:jc w:val="center"/>
        </w:trPr>
        <w:tc>
          <w:tcPr>
            <w:tcW w:w="419" w:type="dxa"/>
            <w:tcBorders>
              <w:top w:val="nil"/>
              <w:left w:val="nil"/>
              <w:bottom w:val="nil"/>
              <w:right w:val="nil"/>
            </w:tcBorders>
          </w:tcPr>
          <w:p w14:paraId="124DEA8A" w14:textId="77777777" w:rsidR="007338DF" w:rsidRDefault="007338DF" w:rsidP="00037B1F">
            <w:pPr>
              <w:rPr>
                <w:lang w:val="en-US"/>
              </w:rPr>
            </w:pPr>
          </w:p>
        </w:tc>
        <w:tc>
          <w:tcPr>
            <w:tcW w:w="431" w:type="dxa"/>
            <w:tcBorders>
              <w:top w:val="nil"/>
              <w:left w:val="nil"/>
              <w:bottom w:val="nil"/>
              <w:right w:val="nil"/>
            </w:tcBorders>
          </w:tcPr>
          <w:p w14:paraId="522B6B8D" w14:textId="77777777" w:rsidR="007338DF" w:rsidRDefault="007338DF" w:rsidP="00037B1F">
            <w:pPr>
              <w:rPr>
                <w:lang w:val="en-US"/>
              </w:rPr>
            </w:pPr>
          </w:p>
        </w:tc>
        <w:tc>
          <w:tcPr>
            <w:tcW w:w="245" w:type="dxa"/>
            <w:tcBorders>
              <w:top w:val="nil"/>
              <w:left w:val="nil"/>
              <w:bottom w:val="nil"/>
              <w:right w:val="nil"/>
            </w:tcBorders>
          </w:tcPr>
          <w:p w14:paraId="66C9DBA2" w14:textId="77777777" w:rsidR="007338DF" w:rsidRDefault="007338DF" w:rsidP="00037B1F">
            <w:pPr>
              <w:rPr>
                <w:lang w:val="en-US"/>
              </w:rPr>
            </w:pPr>
          </w:p>
        </w:tc>
        <w:tc>
          <w:tcPr>
            <w:tcW w:w="1489" w:type="dxa"/>
            <w:tcBorders>
              <w:top w:val="nil"/>
              <w:left w:val="nil"/>
              <w:bottom w:val="nil"/>
              <w:right w:val="nil"/>
            </w:tcBorders>
          </w:tcPr>
          <w:p w14:paraId="68FBC6C4" w14:textId="77777777" w:rsidR="007338DF" w:rsidRDefault="007338DF" w:rsidP="00037B1F">
            <w:pPr>
              <w:rPr>
                <w:lang w:val="en-US"/>
              </w:rPr>
            </w:pPr>
          </w:p>
        </w:tc>
        <w:tc>
          <w:tcPr>
            <w:tcW w:w="1489" w:type="dxa"/>
            <w:tcBorders>
              <w:top w:val="nil"/>
              <w:left w:val="nil"/>
              <w:bottom w:val="nil"/>
              <w:right w:val="nil"/>
            </w:tcBorders>
          </w:tcPr>
          <w:p w14:paraId="1E054325" w14:textId="77777777" w:rsidR="007338DF" w:rsidRDefault="007338DF" w:rsidP="00037B1F">
            <w:pPr>
              <w:rPr>
                <w:lang w:val="en-US"/>
              </w:rPr>
            </w:pPr>
          </w:p>
        </w:tc>
        <w:tc>
          <w:tcPr>
            <w:tcW w:w="1490" w:type="dxa"/>
            <w:tcBorders>
              <w:top w:val="nil"/>
              <w:left w:val="nil"/>
              <w:bottom w:val="single" w:sz="12" w:space="0" w:color="auto"/>
              <w:right w:val="nil"/>
            </w:tcBorders>
          </w:tcPr>
          <w:p w14:paraId="4AED922C" w14:textId="77777777" w:rsidR="007338DF" w:rsidRDefault="00A00990" w:rsidP="00037B1F">
            <w:pPr>
              <w:rPr>
                <w:lang w:val="en-US"/>
              </w:rPr>
            </w:pPr>
            <w:r>
              <w:rPr>
                <w:lang w:val="en-US"/>
              </w:rPr>
              <w:t>z</w:t>
            </w:r>
            <w:r w:rsidR="007338DF">
              <w:rPr>
                <w:lang w:val="en-US"/>
              </w:rPr>
              <w:t>3</w:t>
            </w:r>
          </w:p>
        </w:tc>
        <w:tc>
          <w:tcPr>
            <w:tcW w:w="1490" w:type="dxa"/>
            <w:tcBorders>
              <w:top w:val="nil"/>
              <w:left w:val="nil"/>
              <w:bottom w:val="single" w:sz="12" w:space="0" w:color="auto"/>
              <w:right w:val="nil"/>
            </w:tcBorders>
          </w:tcPr>
          <w:p w14:paraId="170D7083" w14:textId="77777777" w:rsidR="007338DF" w:rsidRDefault="007338DF" w:rsidP="00037B1F">
            <w:pPr>
              <w:rPr>
                <w:lang w:val="en-US"/>
              </w:rPr>
            </w:pPr>
          </w:p>
        </w:tc>
      </w:tr>
      <w:tr w:rsidR="007338DF" w14:paraId="6DC5C370" w14:textId="77777777" w:rsidTr="007338DF">
        <w:trPr>
          <w:jc w:val="center"/>
        </w:trPr>
        <w:tc>
          <w:tcPr>
            <w:tcW w:w="419" w:type="dxa"/>
            <w:tcBorders>
              <w:top w:val="nil"/>
              <w:left w:val="nil"/>
              <w:bottom w:val="nil"/>
              <w:right w:val="nil"/>
            </w:tcBorders>
          </w:tcPr>
          <w:p w14:paraId="59BA170D" w14:textId="77777777" w:rsidR="007338DF" w:rsidRDefault="007338DF" w:rsidP="00037B1F">
            <w:pPr>
              <w:rPr>
                <w:lang w:val="en-US"/>
              </w:rPr>
            </w:pPr>
          </w:p>
        </w:tc>
        <w:tc>
          <w:tcPr>
            <w:tcW w:w="431" w:type="dxa"/>
            <w:tcBorders>
              <w:top w:val="nil"/>
              <w:left w:val="nil"/>
              <w:bottom w:val="nil"/>
              <w:right w:val="nil"/>
            </w:tcBorders>
          </w:tcPr>
          <w:p w14:paraId="53133041" w14:textId="77777777" w:rsidR="007338DF" w:rsidRDefault="007338DF" w:rsidP="00037B1F">
            <w:pPr>
              <w:rPr>
                <w:lang w:val="en-US"/>
              </w:rPr>
            </w:pPr>
          </w:p>
        </w:tc>
        <w:tc>
          <w:tcPr>
            <w:tcW w:w="245" w:type="dxa"/>
            <w:tcBorders>
              <w:top w:val="nil"/>
              <w:left w:val="nil"/>
              <w:bottom w:val="nil"/>
              <w:right w:val="nil"/>
            </w:tcBorders>
          </w:tcPr>
          <w:p w14:paraId="222F01FC" w14:textId="77777777" w:rsidR="007338DF" w:rsidRDefault="007338DF" w:rsidP="00037B1F">
            <w:pPr>
              <w:rPr>
                <w:lang w:val="en-US"/>
              </w:rPr>
            </w:pPr>
          </w:p>
        </w:tc>
        <w:tc>
          <w:tcPr>
            <w:tcW w:w="1489" w:type="dxa"/>
            <w:tcBorders>
              <w:top w:val="nil"/>
              <w:left w:val="nil"/>
              <w:bottom w:val="nil"/>
              <w:right w:val="nil"/>
            </w:tcBorders>
          </w:tcPr>
          <w:p w14:paraId="006BE842" w14:textId="77777777" w:rsidR="007338DF" w:rsidRDefault="007338DF" w:rsidP="00037B1F">
            <w:pPr>
              <w:rPr>
                <w:lang w:val="en-US"/>
              </w:rPr>
            </w:pPr>
          </w:p>
        </w:tc>
        <w:tc>
          <w:tcPr>
            <w:tcW w:w="1489" w:type="dxa"/>
            <w:tcBorders>
              <w:top w:val="nil"/>
              <w:left w:val="nil"/>
              <w:bottom w:val="single" w:sz="12" w:space="0" w:color="auto"/>
              <w:right w:val="nil"/>
            </w:tcBorders>
          </w:tcPr>
          <w:p w14:paraId="46B9D8EF" w14:textId="77777777" w:rsidR="007338DF" w:rsidRDefault="00A00990" w:rsidP="00037B1F">
            <w:pPr>
              <w:rPr>
                <w:lang w:val="en-US"/>
              </w:rPr>
            </w:pPr>
            <w:r>
              <w:rPr>
                <w:lang w:val="en-US"/>
              </w:rPr>
              <w:t>z</w:t>
            </w:r>
            <w:r w:rsidR="007338DF">
              <w:rPr>
                <w:lang w:val="en-US"/>
              </w:rPr>
              <w:t>2</w:t>
            </w:r>
          </w:p>
        </w:tc>
        <w:tc>
          <w:tcPr>
            <w:tcW w:w="1490" w:type="dxa"/>
            <w:tcBorders>
              <w:top w:val="single" w:sz="12" w:space="0" w:color="auto"/>
              <w:left w:val="nil"/>
              <w:bottom w:val="single" w:sz="12" w:space="0" w:color="auto"/>
              <w:right w:val="nil"/>
            </w:tcBorders>
          </w:tcPr>
          <w:p w14:paraId="62C42210" w14:textId="77777777" w:rsidR="007338DF" w:rsidRDefault="007338DF" w:rsidP="00037B1F">
            <w:pPr>
              <w:rPr>
                <w:lang w:val="en-US"/>
              </w:rPr>
            </w:pPr>
          </w:p>
        </w:tc>
        <w:tc>
          <w:tcPr>
            <w:tcW w:w="1490" w:type="dxa"/>
            <w:tcBorders>
              <w:top w:val="single" w:sz="12" w:space="0" w:color="auto"/>
              <w:left w:val="nil"/>
              <w:bottom w:val="nil"/>
              <w:right w:val="nil"/>
            </w:tcBorders>
          </w:tcPr>
          <w:p w14:paraId="195BB1EE" w14:textId="77777777" w:rsidR="007338DF" w:rsidRDefault="007338DF" w:rsidP="00037B1F">
            <w:pPr>
              <w:rPr>
                <w:lang w:val="en-US"/>
              </w:rPr>
            </w:pPr>
          </w:p>
        </w:tc>
      </w:tr>
      <w:tr w:rsidR="007338DF" w14:paraId="5A3685B4" w14:textId="77777777" w:rsidTr="007338DF">
        <w:trPr>
          <w:jc w:val="center"/>
        </w:trPr>
        <w:tc>
          <w:tcPr>
            <w:tcW w:w="419" w:type="dxa"/>
            <w:tcBorders>
              <w:top w:val="nil"/>
              <w:left w:val="nil"/>
              <w:bottom w:val="nil"/>
              <w:right w:val="nil"/>
            </w:tcBorders>
          </w:tcPr>
          <w:p w14:paraId="56E78092" w14:textId="77777777" w:rsidR="007338DF" w:rsidRPr="00765100" w:rsidRDefault="007338DF" w:rsidP="00037B1F">
            <w:pPr>
              <w:rPr>
                <w:sz w:val="2"/>
                <w:szCs w:val="2"/>
                <w:lang w:val="en-US"/>
              </w:rPr>
            </w:pPr>
          </w:p>
        </w:tc>
        <w:tc>
          <w:tcPr>
            <w:tcW w:w="431" w:type="dxa"/>
            <w:tcBorders>
              <w:top w:val="nil"/>
              <w:left w:val="nil"/>
              <w:bottom w:val="nil"/>
              <w:right w:val="nil"/>
            </w:tcBorders>
          </w:tcPr>
          <w:p w14:paraId="0A3C35A3" w14:textId="77777777" w:rsidR="007338DF" w:rsidRPr="00765100" w:rsidRDefault="007338DF" w:rsidP="00037B1F">
            <w:pPr>
              <w:rPr>
                <w:sz w:val="2"/>
                <w:szCs w:val="2"/>
                <w:lang w:val="en-US"/>
              </w:rPr>
            </w:pPr>
          </w:p>
        </w:tc>
        <w:tc>
          <w:tcPr>
            <w:tcW w:w="245" w:type="dxa"/>
            <w:tcBorders>
              <w:top w:val="nil"/>
              <w:left w:val="nil"/>
              <w:bottom w:val="nil"/>
              <w:right w:val="nil"/>
            </w:tcBorders>
          </w:tcPr>
          <w:p w14:paraId="42E26477" w14:textId="77777777" w:rsidR="007338DF" w:rsidRPr="00765100" w:rsidRDefault="007338DF" w:rsidP="00037B1F">
            <w:pPr>
              <w:rPr>
                <w:sz w:val="2"/>
                <w:szCs w:val="2"/>
                <w:lang w:val="en-US"/>
              </w:rPr>
            </w:pPr>
          </w:p>
        </w:tc>
        <w:tc>
          <w:tcPr>
            <w:tcW w:w="1489" w:type="dxa"/>
            <w:tcBorders>
              <w:top w:val="nil"/>
              <w:left w:val="nil"/>
              <w:right w:val="nil"/>
            </w:tcBorders>
          </w:tcPr>
          <w:p w14:paraId="0234F031" w14:textId="77777777" w:rsidR="007338DF" w:rsidRPr="00765100" w:rsidRDefault="007338DF" w:rsidP="00037B1F">
            <w:pPr>
              <w:rPr>
                <w:sz w:val="2"/>
                <w:szCs w:val="2"/>
                <w:lang w:val="en-US"/>
              </w:rPr>
            </w:pPr>
          </w:p>
        </w:tc>
        <w:tc>
          <w:tcPr>
            <w:tcW w:w="1489" w:type="dxa"/>
            <w:tcBorders>
              <w:top w:val="single" w:sz="12" w:space="0" w:color="auto"/>
              <w:left w:val="nil"/>
              <w:right w:val="nil"/>
            </w:tcBorders>
          </w:tcPr>
          <w:p w14:paraId="43EF3BCD" w14:textId="77777777" w:rsidR="007338DF" w:rsidRPr="00765100" w:rsidRDefault="007338DF" w:rsidP="00037B1F">
            <w:pPr>
              <w:rPr>
                <w:sz w:val="2"/>
                <w:szCs w:val="2"/>
                <w:lang w:val="en-US"/>
              </w:rPr>
            </w:pPr>
          </w:p>
        </w:tc>
        <w:tc>
          <w:tcPr>
            <w:tcW w:w="1490" w:type="dxa"/>
            <w:tcBorders>
              <w:top w:val="single" w:sz="12" w:space="0" w:color="auto"/>
              <w:left w:val="nil"/>
              <w:right w:val="nil"/>
            </w:tcBorders>
          </w:tcPr>
          <w:p w14:paraId="4BD60390" w14:textId="77777777" w:rsidR="007338DF" w:rsidRPr="00765100" w:rsidRDefault="007338DF" w:rsidP="00037B1F">
            <w:pPr>
              <w:rPr>
                <w:sz w:val="2"/>
                <w:szCs w:val="2"/>
                <w:lang w:val="en-US"/>
              </w:rPr>
            </w:pPr>
          </w:p>
        </w:tc>
        <w:tc>
          <w:tcPr>
            <w:tcW w:w="1490" w:type="dxa"/>
            <w:tcBorders>
              <w:top w:val="nil"/>
              <w:left w:val="nil"/>
              <w:right w:val="nil"/>
            </w:tcBorders>
          </w:tcPr>
          <w:p w14:paraId="6C537EDB" w14:textId="77777777" w:rsidR="007338DF" w:rsidRPr="00765100" w:rsidRDefault="007338DF" w:rsidP="00037B1F">
            <w:pPr>
              <w:rPr>
                <w:sz w:val="2"/>
                <w:szCs w:val="2"/>
                <w:lang w:val="en-US"/>
              </w:rPr>
            </w:pPr>
          </w:p>
        </w:tc>
      </w:tr>
      <w:tr w:rsidR="007338DF" w14:paraId="51AF4871" w14:textId="77777777" w:rsidTr="007338DF">
        <w:trPr>
          <w:jc w:val="center"/>
        </w:trPr>
        <w:tc>
          <w:tcPr>
            <w:tcW w:w="419" w:type="dxa"/>
            <w:tcBorders>
              <w:top w:val="nil"/>
              <w:left w:val="nil"/>
              <w:bottom w:val="nil"/>
              <w:right w:val="nil"/>
            </w:tcBorders>
          </w:tcPr>
          <w:p w14:paraId="78B424D3" w14:textId="77777777" w:rsidR="007338DF" w:rsidRDefault="007338DF" w:rsidP="00037B1F">
            <w:pPr>
              <w:rPr>
                <w:lang w:val="en-US"/>
              </w:rPr>
            </w:pPr>
          </w:p>
        </w:tc>
        <w:tc>
          <w:tcPr>
            <w:tcW w:w="431" w:type="dxa"/>
            <w:tcBorders>
              <w:top w:val="nil"/>
              <w:left w:val="nil"/>
              <w:bottom w:val="nil"/>
              <w:right w:val="nil"/>
            </w:tcBorders>
          </w:tcPr>
          <w:p w14:paraId="31F5BC12" w14:textId="77777777" w:rsidR="007338DF" w:rsidRDefault="007338DF" w:rsidP="00037B1F">
            <w:pPr>
              <w:rPr>
                <w:lang w:val="en-US"/>
              </w:rPr>
            </w:pPr>
          </w:p>
        </w:tc>
        <w:tc>
          <w:tcPr>
            <w:tcW w:w="245" w:type="dxa"/>
            <w:tcBorders>
              <w:top w:val="nil"/>
              <w:left w:val="nil"/>
              <w:bottom w:val="nil"/>
            </w:tcBorders>
          </w:tcPr>
          <w:p w14:paraId="3B3CDD79" w14:textId="77777777" w:rsidR="007338DF" w:rsidRDefault="007338DF" w:rsidP="00037B1F">
            <w:pPr>
              <w:rPr>
                <w:lang w:val="en-US"/>
              </w:rPr>
            </w:pPr>
          </w:p>
        </w:tc>
        <w:tc>
          <w:tcPr>
            <w:tcW w:w="1489" w:type="dxa"/>
          </w:tcPr>
          <w:p w14:paraId="29094A1E" w14:textId="6173632C" w:rsidR="007338DF" w:rsidRDefault="00DE15ED" w:rsidP="00037B1F">
            <w:pPr>
              <w:rPr>
                <w:lang w:val="en-US"/>
              </w:rPr>
            </w:pPr>
            <w:ins w:id="310" w:author="421904072277" w:date="2021-10-31T21:01:00Z">
              <w:r>
                <w:rPr>
                  <w:lang w:val="en-US"/>
                </w:rPr>
                <w:t>000</w:t>
              </w:r>
            </w:ins>
            <w:del w:id="311" w:author="421904072277" w:date="2021-10-31T21:00:00Z">
              <w:r w:rsidR="007338DF" w:rsidDel="00DE15ED">
                <w:rPr>
                  <w:lang w:val="en-US"/>
                </w:rPr>
                <w:delText>000</w:delText>
              </w:r>
            </w:del>
          </w:p>
        </w:tc>
        <w:tc>
          <w:tcPr>
            <w:tcW w:w="1489" w:type="dxa"/>
          </w:tcPr>
          <w:p w14:paraId="646D2E99" w14:textId="1AF97D53" w:rsidR="007338DF" w:rsidRDefault="00DE15ED" w:rsidP="00037B1F">
            <w:pPr>
              <w:rPr>
                <w:lang w:val="en-US"/>
              </w:rPr>
            </w:pPr>
            <w:ins w:id="312" w:author="421904072277" w:date="2021-10-31T21:01:00Z">
              <w:r>
                <w:rPr>
                  <w:lang w:val="en-US"/>
                </w:rPr>
                <w:t>100</w:t>
              </w:r>
            </w:ins>
            <w:del w:id="313" w:author="421904072277" w:date="2021-10-31T21:00:00Z">
              <w:r w:rsidR="007338DF" w:rsidDel="00DE15ED">
                <w:rPr>
                  <w:lang w:val="en-US"/>
                </w:rPr>
                <w:delText>000</w:delText>
              </w:r>
            </w:del>
          </w:p>
        </w:tc>
        <w:tc>
          <w:tcPr>
            <w:tcW w:w="1490" w:type="dxa"/>
          </w:tcPr>
          <w:p w14:paraId="4BA18B48" w14:textId="384C2699" w:rsidR="007338DF" w:rsidRDefault="00DE15ED" w:rsidP="00037B1F">
            <w:pPr>
              <w:rPr>
                <w:lang w:val="en-US"/>
              </w:rPr>
            </w:pPr>
            <w:ins w:id="314" w:author="421904072277" w:date="2021-10-31T21:02:00Z">
              <w:r>
                <w:rPr>
                  <w:lang w:val="en-US"/>
                </w:rPr>
                <w:t>000</w:t>
              </w:r>
            </w:ins>
            <w:del w:id="315" w:author="421904072277" w:date="2021-10-31T21:00:00Z">
              <w:r w:rsidR="007338DF" w:rsidDel="00DE15ED">
                <w:rPr>
                  <w:lang w:val="en-US"/>
                </w:rPr>
                <w:delText>100</w:delText>
              </w:r>
            </w:del>
          </w:p>
        </w:tc>
        <w:tc>
          <w:tcPr>
            <w:tcW w:w="1490" w:type="dxa"/>
          </w:tcPr>
          <w:p w14:paraId="0F6931FC" w14:textId="312C79B1" w:rsidR="007338DF" w:rsidRDefault="00DE15ED" w:rsidP="00DE15ED">
            <w:pPr>
              <w:tabs>
                <w:tab w:val="left" w:pos="756"/>
              </w:tabs>
              <w:rPr>
                <w:lang w:val="en-US"/>
              </w:rPr>
              <w:pPrChange w:id="316" w:author="421904072277" w:date="2021-10-31T21:00:00Z">
                <w:pPr/>
              </w:pPrChange>
            </w:pPr>
            <w:ins w:id="317" w:author="421904072277" w:date="2021-10-31T21:01:00Z">
              <w:r>
                <w:rPr>
                  <w:lang w:val="en-US"/>
                </w:rPr>
                <w:t>010</w:t>
              </w:r>
            </w:ins>
            <w:del w:id="318" w:author="421904072277" w:date="2021-10-31T21:00:00Z">
              <w:r w:rsidR="007338DF" w:rsidDel="00DE15ED">
                <w:rPr>
                  <w:lang w:val="en-US"/>
                </w:rPr>
                <w:delText>010</w:delText>
              </w:r>
            </w:del>
          </w:p>
        </w:tc>
      </w:tr>
      <w:tr w:rsidR="007338DF" w14:paraId="21079C91" w14:textId="77777777" w:rsidTr="007338DF">
        <w:trPr>
          <w:jc w:val="center"/>
        </w:trPr>
        <w:tc>
          <w:tcPr>
            <w:tcW w:w="419" w:type="dxa"/>
            <w:tcBorders>
              <w:top w:val="nil"/>
              <w:left w:val="nil"/>
              <w:bottom w:val="nil"/>
              <w:right w:val="nil"/>
            </w:tcBorders>
          </w:tcPr>
          <w:p w14:paraId="4C7B0439" w14:textId="77777777" w:rsidR="007338DF" w:rsidRDefault="007338DF" w:rsidP="00037B1F">
            <w:pPr>
              <w:rPr>
                <w:lang w:val="en-US"/>
              </w:rPr>
            </w:pPr>
          </w:p>
        </w:tc>
        <w:tc>
          <w:tcPr>
            <w:tcW w:w="431" w:type="dxa"/>
            <w:tcBorders>
              <w:top w:val="nil"/>
              <w:left w:val="nil"/>
              <w:bottom w:val="nil"/>
              <w:right w:val="single" w:sz="12" w:space="0" w:color="auto"/>
            </w:tcBorders>
          </w:tcPr>
          <w:p w14:paraId="265DCB23" w14:textId="77777777" w:rsidR="007338DF" w:rsidRDefault="00A00990" w:rsidP="00037B1F">
            <w:pPr>
              <w:rPr>
                <w:lang w:val="en-US"/>
              </w:rPr>
            </w:pPr>
            <w:r>
              <w:rPr>
                <w:lang w:val="en-US"/>
              </w:rPr>
              <w:t>z</w:t>
            </w:r>
            <w:r w:rsidR="007338DF">
              <w:rPr>
                <w:lang w:val="en-US"/>
              </w:rPr>
              <w:t>1</w:t>
            </w:r>
          </w:p>
        </w:tc>
        <w:tc>
          <w:tcPr>
            <w:tcW w:w="245" w:type="dxa"/>
            <w:tcBorders>
              <w:top w:val="nil"/>
              <w:left w:val="single" w:sz="12" w:space="0" w:color="auto"/>
              <w:bottom w:val="nil"/>
            </w:tcBorders>
          </w:tcPr>
          <w:p w14:paraId="7746BBAD" w14:textId="77777777" w:rsidR="007338DF" w:rsidRDefault="007338DF" w:rsidP="00037B1F">
            <w:pPr>
              <w:rPr>
                <w:lang w:val="en-US"/>
              </w:rPr>
            </w:pPr>
          </w:p>
        </w:tc>
        <w:tc>
          <w:tcPr>
            <w:tcW w:w="1489" w:type="dxa"/>
          </w:tcPr>
          <w:p w14:paraId="6F9AE45D" w14:textId="384B8D48" w:rsidR="007338DF" w:rsidRDefault="00DE15ED" w:rsidP="00037B1F">
            <w:pPr>
              <w:rPr>
                <w:lang w:val="en-US"/>
              </w:rPr>
            </w:pPr>
            <w:ins w:id="319" w:author="421904072277" w:date="2021-10-31T21:01:00Z">
              <w:r>
                <w:rPr>
                  <w:lang w:val="en-US"/>
                </w:rPr>
                <w:t>0</w:t>
              </w:r>
            </w:ins>
            <w:ins w:id="320" w:author="421904072277" w:date="2021-10-31T21:02:00Z">
              <w:r>
                <w:rPr>
                  <w:lang w:val="en-US"/>
                </w:rPr>
                <w:t>1</w:t>
              </w:r>
            </w:ins>
            <w:ins w:id="321" w:author="421904072277" w:date="2021-10-31T21:01:00Z">
              <w:r>
                <w:rPr>
                  <w:lang w:val="en-US"/>
                </w:rPr>
                <w:t>1</w:t>
              </w:r>
            </w:ins>
            <w:del w:id="322" w:author="421904072277" w:date="2021-10-31T21:00:00Z">
              <w:r w:rsidR="007338DF" w:rsidDel="00DE15ED">
                <w:rPr>
                  <w:lang w:val="en-US"/>
                </w:rPr>
                <w:delText>000</w:delText>
              </w:r>
            </w:del>
          </w:p>
        </w:tc>
        <w:tc>
          <w:tcPr>
            <w:tcW w:w="1489" w:type="dxa"/>
          </w:tcPr>
          <w:p w14:paraId="2437C231" w14:textId="144E2964" w:rsidR="007338DF" w:rsidRDefault="00DE15ED" w:rsidP="00037B1F">
            <w:pPr>
              <w:rPr>
                <w:lang w:val="en-US"/>
              </w:rPr>
            </w:pPr>
            <w:ins w:id="323" w:author="421904072277" w:date="2021-10-31T21:02:00Z">
              <w:r>
                <w:rPr>
                  <w:lang w:val="en-US"/>
                </w:rPr>
                <w:t>XXX</w:t>
              </w:r>
            </w:ins>
            <w:del w:id="324" w:author="421904072277" w:date="2021-10-31T21:00:00Z">
              <w:r w:rsidR="007338DF" w:rsidDel="00DE15ED">
                <w:rPr>
                  <w:lang w:val="en-US"/>
                </w:rPr>
                <w:delText>XXX</w:delText>
              </w:r>
            </w:del>
          </w:p>
        </w:tc>
        <w:tc>
          <w:tcPr>
            <w:tcW w:w="1490" w:type="dxa"/>
          </w:tcPr>
          <w:p w14:paraId="0A2195C4" w14:textId="4CDA0CA7" w:rsidR="007338DF" w:rsidRDefault="00DE15ED" w:rsidP="00037B1F">
            <w:pPr>
              <w:rPr>
                <w:lang w:val="en-US"/>
              </w:rPr>
            </w:pPr>
            <w:ins w:id="325" w:author="421904072277" w:date="2021-10-31T21:02:00Z">
              <w:r>
                <w:rPr>
                  <w:lang w:val="en-US"/>
                </w:rPr>
                <w:t>100</w:t>
              </w:r>
            </w:ins>
            <w:del w:id="326" w:author="421904072277" w:date="2021-10-31T21:00:00Z">
              <w:r w:rsidR="007338DF" w:rsidDel="00DE15ED">
                <w:rPr>
                  <w:lang w:val="en-US"/>
                </w:rPr>
                <w:delText>XXX</w:delText>
              </w:r>
            </w:del>
          </w:p>
        </w:tc>
        <w:tc>
          <w:tcPr>
            <w:tcW w:w="1490" w:type="dxa"/>
          </w:tcPr>
          <w:p w14:paraId="457B2A03" w14:textId="782889CE" w:rsidR="007338DF" w:rsidRDefault="00DE15ED" w:rsidP="00037B1F">
            <w:pPr>
              <w:rPr>
                <w:lang w:val="en-US"/>
              </w:rPr>
            </w:pPr>
            <w:ins w:id="327" w:author="421904072277" w:date="2021-10-31T21:02:00Z">
              <w:r>
                <w:rPr>
                  <w:lang w:val="en-US"/>
                </w:rPr>
                <w:t>111</w:t>
              </w:r>
            </w:ins>
            <w:del w:id="328" w:author="421904072277" w:date="2021-10-31T21:00:00Z">
              <w:r w:rsidR="007338DF" w:rsidDel="00DE15ED">
                <w:rPr>
                  <w:lang w:val="en-US"/>
                </w:rPr>
                <w:delText>XXX</w:delText>
              </w:r>
            </w:del>
          </w:p>
        </w:tc>
      </w:tr>
      <w:tr w:rsidR="007338DF" w14:paraId="692DD775" w14:textId="77777777" w:rsidTr="007338DF">
        <w:trPr>
          <w:jc w:val="center"/>
        </w:trPr>
        <w:tc>
          <w:tcPr>
            <w:tcW w:w="419" w:type="dxa"/>
            <w:tcBorders>
              <w:top w:val="nil"/>
              <w:left w:val="nil"/>
              <w:bottom w:val="nil"/>
              <w:right w:val="single" w:sz="12" w:space="0" w:color="auto"/>
            </w:tcBorders>
          </w:tcPr>
          <w:p w14:paraId="3C0E3A99" w14:textId="77777777" w:rsidR="007338DF" w:rsidRDefault="007338DF" w:rsidP="00037B1F">
            <w:pPr>
              <w:rPr>
                <w:lang w:val="en-US"/>
              </w:rPr>
            </w:pPr>
          </w:p>
        </w:tc>
        <w:tc>
          <w:tcPr>
            <w:tcW w:w="431" w:type="dxa"/>
            <w:tcBorders>
              <w:top w:val="nil"/>
              <w:left w:val="single" w:sz="12" w:space="0" w:color="auto"/>
              <w:bottom w:val="nil"/>
              <w:right w:val="single" w:sz="12" w:space="0" w:color="auto"/>
            </w:tcBorders>
          </w:tcPr>
          <w:p w14:paraId="08EAC3D8" w14:textId="77777777" w:rsidR="007338DF" w:rsidRDefault="007338DF" w:rsidP="00037B1F">
            <w:pPr>
              <w:rPr>
                <w:lang w:val="en-US"/>
              </w:rPr>
            </w:pPr>
          </w:p>
        </w:tc>
        <w:tc>
          <w:tcPr>
            <w:tcW w:w="245" w:type="dxa"/>
            <w:tcBorders>
              <w:top w:val="nil"/>
              <w:left w:val="single" w:sz="12" w:space="0" w:color="auto"/>
              <w:bottom w:val="nil"/>
            </w:tcBorders>
          </w:tcPr>
          <w:p w14:paraId="3167FB27" w14:textId="77777777" w:rsidR="007338DF" w:rsidRDefault="007338DF" w:rsidP="00037B1F">
            <w:pPr>
              <w:rPr>
                <w:lang w:val="en-US"/>
              </w:rPr>
            </w:pPr>
          </w:p>
        </w:tc>
        <w:tc>
          <w:tcPr>
            <w:tcW w:w="1489" w:type="dxa"/>
          </w:tcPr>
          <w:p w14:paraId="7D1ADE28" w14:textId="20802A2B" w:rsidR="007338DF" w:rsidRDefault="00DE15ED" w:rsidP="00037B1F">
            <w:pPr>
              <w:rPr>
                <w:lang w:val="en-US"/>
              </w:rPr>
            </w:pPr>
            <w:ins w:id="329" w:author="421904072277" w:date="2021-10-31T21:01:00Z">
              <w:r>
                <w:rPr>
                  <w:lang w:val="en-US"/>
                </w:rPr>
                <w:t>0</w:t>
              </w:r>
            </w:ins>
            <w:ins w:id="330" w:author="421904072277" w:date="2021-10-31T21:02:00Z">
              <w:r>
                <w:rPr>
                  <w:lang w:val="en-US"/>
                </w:rPr>
                <w:t>01</w:t>
              </w:r>
            </w:ins>
            <w:del w:id="331" w:author="421904072277" w:date="2021-10-31T21:00:00Z">
              <w:r w:rsidR="007338DF" w:rsidDel="00DE15ED">
                <w:rPr>
                  <w:lang w:val="en-US"/>
                </w:rPr>
                <w:delText>011</w:delText>
              </w:r>
            </w:del>
          </w:p>
        </w:tc>
        <w:tc>
          <w:tcPr>
            <w:tcW w:w="1489" w:type="dxa"/>
          </w:tcPr>
          <w:p w14:paraId="0AC9A051" w14:textId="1DC0671C" w:rsidR="007338DF" w:rsidRDefault="00DE15ED" w:rsidP="00037B1F">
            <w:pPr>
              <w:rPr>
                <w:lang w:val="en-US"/>
              </w:rPr>
            </w:pPr>
            <w:ins w:id="332" w:author="421904072277" w:date="2021-10-31T21:02:00Z">
              <w:r>
                <w:rPr>
                  <w:lang w:val="en-US"/>
                </w:rPr>
                <w:t>XXX</w:t>
              </w:r>
            </w:ins>
            <w:del w:id="333" w:author="421904072277" w:date="2021-10-31T21:00:00Z">
              <w:r w:rsidR="007338DF" w:rsidDel="00DE15ED">
                <w:rPr>
                  <w:lang w:val="en-US"/>
                </w:rPr>
                <w:delText>XXX</w:delText>
              </w:r>
            </w:del>
          </w:p>
        </w:tc>
        <w:tc>
          <w:tcPr>
            <w:tcW w:w="1490" w:type="dxa"/>
          </w:tcPr>
          <w:p w14:paraId="7417F999" w14:textId="719BA307" w:rsidR="007338DF" w:rsidRDefault="00DE15ED" w:rsidP="00037B1F">
            <w:pPr>
              <w:rPr>
                <w:lang w:val="en-US"/>
              </w:rPr>
            </w:pPr>
            <w:ins w:id="334" w:author="421904072277" w:date="2021-10-31T21:02:00Z">
              <w:r>
                <w:rPr>
                  <w:lang w:val="en-US"/>
                </w:rPr>
                <w:t>001</w:t>
              </w:r>
            </w:ins>
            <w:del w:id="335" w:author="421904072277" w:date="2021-10-31T21:00:00Z">
              <w:r w:rsidR="007338DF" w:rsidDel="00DE15ED">
                <w:rPr>
                  <w:lang w:val="en-US"/>
                </w:rPr>
                <w:delText>XXX</w:delText>
              </w:r>
            </w:del>
          </w:p>
        </w:tc>
        <w:tc>
          <w:tcPr>
            <w:tcW w:w="1490" w:type="dxa"/>
          </w:tcPr>
          <w:p w14:paraId="56CF48EF" w14:textId="0A41419B" w:rsidR="007338DF" w:rsidRDefault="00DE15ED" w:rsidP="00037B1F">
            <w:pPr>
              <w:rPr>
                <w:lang w:val="en-US"/>
              </w:rPr>
            </w:pPr>
            <w:ins w:id="336" w:author="421904072277" w:date="2021-10-31T21:02:00Z">
              <w:r>
                <w:rPr>
                  <w:lang w:val="en-US"/>
                </w:rPr>
                <w:t>001</w:t>
              </w:r>
            </w:ins>
            <w:del w:id="337" w:author="421904072277" w:date="2021-10-31T20:59:00Z">
              <w:r w:rsidR="007338DF" w:rsidDel="00DE15ED">
                <w:rPr>
                  <w:lang w:val="en-US"/>
                </w:rPr>
                <w:delText>XXX</w:delText>
              </w:r>
            </w:del>
          </w:p>
        </w:tc>
      </w:tr>
      <w:tr w:rsidR="007338DF" w14:paraId="27EF2467" w14:textId="77777777" w:rsidTr="007338DF">
        <w:trPr>
          <w:jc w:val="center"/>
        </w:trPr>
        <w:tc>
          <w:tcPr>
            <w:tcW w:w="419" w:type="dxa"/>
            <w:tcBorders>
              <w:top w:val="nil"/>
              <w:left w:val="nil"/>
              <w:bottom w:val="nil"/>
              <w:right w:val="single" w:sz="12" w:space="0" w:color="auto"/>
            </w:tcBorders>
          </w:tcPr>
          <w:p w14:paraId="1EAF8D28" w14:textId="77777777" w:rsidR="007338DF" w:rsidRDefault="007338DF" w:rsidP="00037B1F">
            <w:pPr>
              <w:rPr>
                <w:lang w:val="en-US"/>
              </w:rPr>
            </w:pPr>
            <w:r>
              <w:rPr>
                <w:lang w:val="en-US"/>
              </w:rPr>
              <w:t>X</w:t>
            </w:r>
          </w:p>
        </w:tc>
        <w:tc>
          <w:tcPr>
            <w:tcW w:w="431" w:type="dxa"/>
            <w:tcBorders>
              <w:top w:val="nil"/>
              <w:left w:val="single" w:sz="12" w:space="0" w:color="auto"/>
              <w:bottom w:val="nil"/>
              <w:right w:val="nil"/>
            </w:tcBorders>
          </w:tcPr>
          <w:p w14:paraId="4FC6EF5A" w14:textId="77777777" w:rsidR="007338DF" w:rsidRDefault="007338DF" w:rsidP="00037B1F">
            <w:pPr>
              <w:rPr>
                <w:lang w:val="en-US"/>
              </w:rPr>
            </w:pPr>
          </w:p>
        </w:tc>
        <w:tc>
          <w:tcPr>
            <w:tcW w:w="245" w:type="dxa"/>
            <w:tcBorders>
              <w:top w:val="nil"/>
              <w:left w:val="nil"/>
              <w:bottom w:val="nil"/>
            </w:tcBorders>
          </w:tcPr>
          <w:p w14:paraId="1DD935E6" w14:textId="77777777" w:rsidR="007338DF" w:rsidRDefault="007338DF" w:rsidP="00037B1F">
            <w:pPr>
              <w:rPr>
                <w:lang w:val="en-US"/>
              </w:rPr>
            </w:pPr>
          </w:p>
        </w:tc>
        <w:tc>
          <w:tcPr>
            <w:tcW w:w="1489" w:type="dxa"/>
          </w:tcPr>
          <w:p w14:paraId="30F5891B" w14:textId="511D4214" w:rsidR="007338DF" w:rsidRDefault="00DE15ED" w:rsidP="00DE15ED">
            <w:pPr>
              <w:tabs>
                <w:tab w:val="left" w:pos="1008"/>
              </w:tabs>
              <w:rPr>
                <w:lang w:val="en-US"/>
              </w:rPr>
              <w:pPrChange w:id="338" w:author="421904072277" w:date="2021-10-31T21:00:00Z">
                <w:pPr/>
              </w:pPrChange>
            </w:pPr>
            <w:ins w:id="339" w:author="421904072277" w:date="2021-10-31T21:01:00Z">
              <w:r>
                <w:rPr>
                  <w:lang w:val="en-US"/>
                </w:rPr>
                <w:t>001</w:t>
              </w:r>
            </w:ins>
            <w:del w:id="340" w:author="421904072277" w:date="2021-10-31T21:00:00Z">
              <w:r w:rsidR="007338DF" w:rsidDel="00DE15ED">
                <w:rPr>
                  <w:lang w:val="en-US"/>
                </w:rPr>
                <w:delText>001</w:delText>
              </w:r>
            </w:del>
          </w:p>
        </w:tc>
        <w:tc>
          <w:tcPr>
            <w:tcW w:w="1489" w:type="dxa"/>
          </w:tcPr>
          <w:p w14:paraId="56998E66" w14:textId="276E2236" w:rsidR="007338DF" w:rsidRDefault="00DE15ED" w:rsidP="00037B1F">
            <w:pPr>
              <w:rPr>
                <w:lang w:val="en-US"/>
              </w:rPr>
            </w:pPr>
            <w:ins w:id="341" w:author="421904072277" w:date="2021-10-31T21:01:00Z">
              <w:r>
                <w:rPr>
                  <w:lang w:val="en-US"/>
                </w:rPr>
                <w:t>001</w:t>
              </w:r>
            </w:ins>
            <w:del w:id="342" w:author="421904072277" w:date="2021-10-31T21:00:00Z">
              <w:r w:rsidR="007338DF" w:rsidDel="00DE15ED">
                <w:rPr>
                  <w:lang w:val="en-US"/>
                </w:rPr>
                <w:delText>011</w:delText>
              </w:r>
            </w:del>
          </w:p>
        </w:tc>
        <w:tc>
          <w:tcPr>
            <w:tcW w:w="1490" w:type="dxa"/>
          </w:tcPr>
          <w:p w14:paraId="5BF8C4BB" w14:textId="566B2785" w:rsidR="007338DF" w:rsidRDefault="00DE15ED" w:rsidP="00037B1F">
            <w:pPr>
              <w:rPr>
                <w:lang w:val="en-US"/>
              </w:rPr>
            </w:pPr>
            <w:ins w:id="343" w:author="421904072277" w:date="2021-10-31T21:02:00Z">
              <w:r>
                <w:rPr>
                  <w:lang w:val="en-US"/>
                </w:rPr>
                <w:t>101</w:t>
              </w:r>
            </w:ins>
            <w:del w:id="344" w:author="421904072277" w:date="2021-10-31T21:00:00Z">
              <w:r w:rsidR="007338DF" w:rsidDel="00DE15ED">
                <w:rPr>
                  <w:lang w:val="en-US"/>
                </w:rPr>
                <w:delText>001</w:delText>
              </w:r>
            </w:del>
          </w:p>
        </w:tc>
        <w:tc>
          <w:tcPr>
            <w:tcW w:w="1490" w:type="dxa"/>
          </w:tcPr>
          <w:p w14:paraId="71A0266D" w14:textId="06618124" w:rsidR="007338DF" w:rsidRDefault="00DE15ED" w:rsidP="00037B1F">
            <w:pPr>
              <w:rPr>
                <w:lang w:val="en-US"/>
              </w:rPr>
            </w:pPr>
            <w:ins w:id="345" w:author="421904072277" w:date="2021-10-31T21:01:00Z">
              <w:r>
                <w:rPr>
                  <w:lang w:val="en-US"/>
                </w:rPr>
                <w:t>001</w:t>
              </w:r>
            </w:ins>
            <w:del w:id="346" w:author="421904072277" w:date="2021-10-31T20:59:00Z">
              <w:r w:rsidR="007338DF" w:rsidDel="00DE15ED">
                <w:rPr>
                  <w:lang w:val="en-US"/>
                </w:rPr>
                <w:delText>001</w:delText>
              </w:r>
            </w:del>
          </w:p>
        </w:tc>
      </w:tr>
    </w:tbl>
    <w:p w14:paraId="1C544030" w14:textId="77777777" w:rsidR="007338DF" w:rsidRDefault="007338DF" w:rsidP="007338DF">
      <w:pPr>
        <w:pStyle w:val="PlainText"/>
        <w:jc w:val="center"/>
        <w:rPr>
          <w:rFonts w:ascii="Times New Roman" w:hAnsi="Times New Roman"/>
          <w:sz w:val="24"/>
          <w:lang w:val="sk-SK"/>
        </w:rPr>
      </w:pPr>
      <w:r>
        <w:rPr>
          <w:rFonts w:ascii="Times New Roman" w:hAnsi="Times New Roman"/>
          <w:sz w:val="24"/>
          <w:lang w:val="sk-SK"/>
        </w:rPr>
        <w:t>D1,D2,D3</w:t>
      </w:r>
    </w:p>
    <w:p w14:paraId="672F30D3" w14:textId="77777777" w:rsidR="007338DF" w:rsidRDefault="007338DF" w:rsidP="00381B1B">
      <w:pPr>
        <w:pStyle w:val="PlainText"/>
        <w:rPr>
          <w:rFonts w:ascii="Times New Roman" w:hAnsi="Times New Roman"/>
          <w:sz w:val="24"/>
          <w:lang w:val="sk-SK"/>
        </w:rPr>
      </w:pPr>
    </w:p>
    <w:tbl>
      <w:tblPr>
        <w:tblStyle w:val="TableGrid"/>
        <w:tblW w:w="0" w:type="auto"/>
        <w:jc w:val="center"/>
        <w:tblLook w:val="04A0" w:firstRow="1" w:lastRow="0" w:firstColumn="1" w:lastColumn="0" w:noHBand="0" w:noVBand="1"/>
      </w:tblPr>
      <w:tblGrid>
        <w:gridCol w:w="419"/>
        <w:gridCol w:w="443"/>
        <w:gridCol w:w="245"/>
        <w:gridCol w:w="1489"/>
        <w:gridCol w:w="1489"/>
        <w:gridCol w:w="1490"/>
        <w:gridCol w:w="1490"/>
      </w:tblGrid>
      <w:tr w:rsidR="007338DF" w14:paraId="552C6F34" w14:textId="77777777" w:rsidTr="007338DF">
        <w:trPr>
          <w:jc w:val="center"/>
        </w:trPr>
        <w:tc>
          <w:tcPr>
            <w:tcW w:w="419" w:type="dxa"/>
            <w:tcBorders>
              <w:top w:val="nil"/>
              <w:left w:val="nil"/>
              <w:bottom w:val="nil"/>
              <w:right w:val="nil"/>
            </w:tcBorders>
          </w:tcPr>
          <w:p w14:paraId="1871021F" w14:textId="77777777" w:rsidR="007338DF" w:rsidRDefault="007338DF" w:rsidP="00037B1F">
            <w:pPr>
              <w:rPr>
                <w:lang w:val="en-US"/>
              </w:rPr>
            </w:pPr>
          </w:p>
        </w:tc>
        <w:tc>
          <w:tcPr>
            <w:tcW w:w="431" w:type="dxa"/>
            <w:tcBorders>
              <w:top w:val="nil"/>
              <w:left w:val="nil"/>
              <w:bottom w:val="nil"/>
              <w:right w:val="nil"/>
            </w:tcBorders>
          </w:tcPr>
          <w:p w14:paraId="426B0F37" w14:textId="77777777" w:rsidR="007338DF" w:rsidRDefault="007338DF" w:rsidP="00037B1F">
            <w:pPr>
              <w:rPr>
                <w:lang w:val="en-US"/>
              </w:rPr>
            </w:pPr>
          </w:p>
        </w:tc>
        <w:tc>
          <w:tcPr>
            <w:tcW w:w="245" w:type="dxa"/>
            <w:tcBorders>
              <w:top w:val="nil"/>
              <w:left w:val="nil"/>
              <w:bottom w:val="nil"/>
              <w:right w:val="nil"/>
            </w:tcBorders>
          </w:tcPr>
          <w:p w14:paraId="2033946A" w14:textId="77777777" w:rsidR="007338DF" w:rsidRDefault="007338DF" w:rsidP="00037B1F">
            <w:pPr>
              <w:rPr>
                <w:lang w:val="en-US"/>
              </w:rPr>
            </w:pPr>
          </w:p>
        </w:tc>
        <w:tc>
          <w:tcPr>
            <w:tcW w:w="1489" w:type="dxa"/>
            <w:tcBorders>
              <w:top w:val="nil"/>
              <w:left w:val="nil"/>
              <w:bottom w:val="nil"/>
              <w:right w:val="nil"/>
            </w:tcBorders>
          </w:tcPr>
          <w:p w14:paraId="75D15B67" w14:textId="77777777" w:rsidR="007338DF" w:rsidRDefault="007338DF" w:rsidP="00037B1F">
            <w:pPr>
              <w:rPr>
                <w:lang w:val="en-US"/>
              </w:rPr>
            </w:pPr>
          </w:p>
        </w:tc>
        <w:tc>
          <w:tcPr>
            <w:tcW w:w="1489" w:type="dxa"/>
            <w:tcBorders>
              <w:top w:val="nil"/>
              <w:left w:val="nil"/>
              <w:bottom w:val="nil"/>
              <w:right w:val="nil"/>
            </w:tcBorders>
          </w:tcPr>
          <w:p w14:paraId="7BAC87C2" w14:textId="77777777" w:rsidR="007338DF" w:rsidRDefault="007338DF" w:rsidP="00037B1F">
            <w:pPr>
              <w:rPr>
                <w:lang w:val="en-US"/>
              </w:rPr>
            </w:pPr>
          </w:p>
        </w:tc>
        <w:tc>
          <w:tcPr>
            <w:tcW w:w="1490" w:type="dxa"/>
            <w:tcBorders>
              <w:top w:val="nil"/>
              <w:left w:val="nil"/>
              <w:bottom w:val="single" w:sz="12" w:space="0" w:color="auto"/>
              <w:right w:val="nil"/>
            </w:tcBorders>
          </w:tcPr>
          <w:p w14:paraId="24E11BBC" w14:textId="77777777" w:rsidR="007338DF" w:rsidRDefault="00A00990" w:rsidP="00037B1F">
            <w:pPr>
              <w:rPr>
                <w:lang w:val="en-US"/>
              </w:rPr>
            </w:pPr>
            <w:r>
              <w:rPr>
                <w:lang w:val="en-US"/>
              </w:rPr>
              <w:t>z</w:t>
            </w:r>
            <w:r w:rsidR="007338DF">
              <w:rPr>
                <w:lang w:val="en-US"/>
              </w:rPr>
              <w:t>3</w:t>
            </w:r>
          </w:p>
        </w:tc>
        <w:tc>
          <w:tcPr>
            <w:tcW w:w="1490" w:type="dxa"/>
            <w:tcBorders>
              <w:top w:val="nil"/>
              <w:left w:val="nil"/>
              <w:bottom w:val="single" w:sz="12" w:space="0" w:color="auto"/>
              <w:right w:val="nil"/>
            </w:tcBorders>
          </w:tcPr>
          <w:p w14:paraId="6AF1B151" w14:textId="77777777" w:rsidR="007338DF" w:rsidRDefault="007338DF" w:rsidP="00037B1F">
            <w:pPr>
              <w:rPr>
                <w:lang w:val="en-US"/>
              </w:rPr>
            </w:pPr>
          </w:p>
        </w:tc>
      </w:tr>
      <w:tr w:rsidR="007338DF" w14:paraId="4A9D91C5" w14:textId="77777777" w:rsidTr="007338DF">
        <w:trPr>
          <w:jc w:val="center"/>
        </w:trPr>
        <w:tc>
          <w:tcPr>
            <w:tcW w:w="419" w:type="dxa"/>
            <w:tcBorders>
              <w:top w:val="nil"/>
              <w:left w:val="nil"/>
              <w:bottom w:val="nil"/>
              <w:right w:val="nil"/>
            </w:tcBorders>
          </w:tcPr>
          <w:p w14:paraId="24B3049F" w14:textId="77777777" w:rsidR="007338DF" w:rsidRDefault="007338DF" w:rsidP="00037B1F">
            <w:pPr>
              <w:rPr>
                <w:lang w:val="en-US"/>
              </w:rPr>
            </w:pPr>
          </w:p>
        </w:tc>
        <w:tc>
          <w:tcPr>
            <w:tcW w:w="431" w:type="dxa"/>
            <w:tcBorders>
              <w:top w:val="nil"/>
              <w:left w:val="nil"/>
              <w:bottom w:val="nil"/>
              <w:right w:val="nil"/>
            </w:tcBorders>
          </w:tcPr>
          <w:p w14:paraId="02C4FC5E" w14:textId="77777777" w:rsidR="007338DF" w:rsidRDefault="007338DF" w:rsidP="00037B1F">
            <w:pPr>
              <w:rPr>
                <w:lang w:val="en-US"/>
              </w:rPr>
            </w:pPr>
          </w:p>
        </w:tc>
        <w:tc>
          <w:tcPr>
            <w:tcW w:w="245" w:type="dxa"/>
            <w:tcBorders>
              <w:top w:val="nil"/>
              <w:left w:val="nil"/>
              <w:bottom w:val="nil"/>
              <w:right w:val="nil"/>
            </w:tcBorders>
          </w:tcPr>
          <w:p w14:paraId="5A1242E4" w14:textId="77777777" w:rsidR="007338DF" w:rsidRDefault="007338DF" w:rsidP="00037B1F">
            <w:pPr>
              <w:rPr>
                <w:lang w:val="en-US"/>
              </w:rPr>
            </w:pPr>
          </w:p>
        </w:tc>
        <w:tc>
          <w:tcPr>
            <w:tcW w:w="1489" w:type="dxa"/>
            <w:tcBorders>
              <w:top w:val="nil"/>
              <w:left w:val="nil"/>
              <w:bottom w:val="nil"/>
              <w:right w:val="nil"/>
            </w:tcBorders>
          </w:tcPr>
          <w:p w14:paraId="099D0D22" w14:textId="77777777" w:rsidR="007338DF" w:rsidRDefault="007338DF" w:rsidP="00037B1F">
            <w:pPr>
              <w:rPr>
                <w:lang w:val="en-US"/>
              </w:rPr>
            </w:pPr>
          </w:p>
        </w:tc>
        <w:tc>
          <w:tcPr>
            <w:tcW w:w="1489" w:type="dxa"/>
            <w:tcBorders>
              <w:top w:val="nil"/>
              <w:left w:val="nil"/>
              <w:bottom w:val="single" w:sz="12" w:space="0" w:color="auto"/>
              <w:right w:val="nil"/>
            </w:tcBorders>
          </w:tcPr>
          <w:p w14:paraId="690D95D5" w14:textId="77777777" w:rsidR="007338DF" w:rsidRDefault="00A00990" w:rsidP="00037B1F">
            <w:pPr>
              <w:rPr>
                <w:lang w:val="en-US"/>
              </w:rPr>
            </w:pPr>
            <w:r>
              <w:rPr>
                <w:lang w:val="en-US"/>
              </w:rPr>
              <w:t>z</w:t>
            </w:r>
            <w:r w:rsidR="007338DF">
              <w:rPr>
                <w:lang w:val="en-US"/>
              </w:rPr>
              <w:t>2</w:t>
            </w:r>
          </w:p>
        </w:tc>
        <w:tc>
          <w:tcPr>
            <w:tcW w:w="1490" w:type="dxa"/>
            <w:tcBorders>
              <w:top w:val="single" w:sz="12" w:space="0" w:color="auto"/>
              <w:left w:val="nil"/>
              <w:bottom w:val="single" w:sz="12" w:space="0" w:color="auto"/>
              <w:right w:val="nil"/>
            </w:tcBorders>
          </w:tcPr>
          <w:p w14:paraId="493A0D55" w14:textId="77777777" w:rsidR="007338DF" w:rsidRDefault="007338DF" w:rsidP="00037B1F">
            <w:pPr>
              <w:rPr>
                <w:lang w:val="en-US"/>
              </w:rPr>
            </w:pPr>
          </w:p>
        </w:tc>
        <w:tc>
          <w:tcPr>
            <w:tcW w:w="1490" w:type="dxa"/>
            <w:tcBorders>
              <w:top w:val="single" w:sz="12" w:space="0" w:color="auto"/>
              <w:left w:val="nil"/>
              <w:bottom w:val="nil"/>
              <w:right w:val="nil"/>
            </w:tcBorders>
          </w:tcPr>
          <w:p w14:paraId="531E4082" w14:textId="77777777" w:rsidR="007338DF" w:rsidRDefault="007338DF" w:rsidP="00037B1F">
            <w:pPr>
              <w:rPr>
                <w:lang w:val="en-US"/>
              </w:rPr>
            </w:pPr>
          </w:p>
        </w:tc>
      </w:tr>
      <w:tr w:rsidR="007338DF" w14:paraId="0629AD38" w14:textId="77777777" w:rsidTr="007338DF">
        <w:trPr>
          <w:jc w:val="center"/>
        </w:trPr>
        <w:tc>
          <w:tcPr>
            <w:tcW w:w="419" w:type="dxa"/>
            <w:tcBorders>
              <w:top w:val="nil"/>
              <w:left w:val="nil"/>
              <w:bottom w:val="nil"/>
              <w:right w:val="nil"/>
            </w:tcBorders>
          </w:tcPr>
          <w:p w14:paraId="19EE048A" w14:textId="77777777" w:rsidR="007338DF" w:rsidRPr="00765100" w:rsidRDefault="007338DF" w:rsidP="00037B1F">
            <w:pPr>
              <w:rPr>
                <w:sz w:val="2"/>
                <w:szCs w:val="2"/>
                <w:lang w:val="en-US"/>
              </w:rPr>
            </w:pPr>
          </w:p>
        </w:tc>
        <w:tc>
          <w:tcPr>
            <w:tcW w:w="431" w:type="dxa"/>
            <w:tcBorders>
              <w:top w:val="nil"/>
              <w:left w:val="nil"/>
              <w:bottom w:val="nil"/>
              <w:right w:val="nil"/>
            </w:tcBorders>
          </w:tcPr>
          <w:p w14:paraId="5B30F108" w14:textId="77777777" w:rsidR="007338DF" w:rsidRPr="00765100" w:rsidRDefault="007338DF" w:rsidP="00037B1F">
            <w:pPr>
              <w:rPr>
                <w:sz w:val="2"/>
                <w:szCs w:val="2"/>
                <w:lang w:val="en-US"/>
              </w:rPr>
            </w:pPr>
          </w:p>
        </w:tc>
        <w:tc>
          <w:tcPr>
            <w:tcW w:w="245" w:type="dxa"/>
            <w:tcBorders>
              <w:top w:val="nil"/>
              <w:left w:val="nil"/>
              <w:bottom w:val="nil"/>
              <w:right w:val="nil"/>
            </w:tcBorders>
          </w:tcPr>
          <w:p w14:paraId="7F9BA402" w14:textId="77777777" w:rsidR="007338DF" w:rsidRPr="00765100" w:rsidRDefault="007338DF" w:rsidP="00037B1F">
            <w:pPr>
              <w:rPr>
                <w:sz w:val="2"/>
                <w:szCs w:val="2"/>
                <w:lang w:val="en-US"/>
              </w:rPr>
            </w:pPr>
          </w:p>
        </w:tc>
        <w:tc>
          <w:tcPr>
            <w:tcW w:w="1489" w:type="dxa"/>
            <w:tcBorders>
              <w:top w:val="nil"/>
              <w:left w:val="nil"/>
              <w:right w:val="nil"/>
            </w:tcBorders>
          </w:tcPr>
          <w:p w14:paraId="10EFD458" w14:textId="77777777" w:rsidR="007338DF" w:rsidRPr="00765100" w:rsidRDefault="007338DF" w:rsidP="00037B1F">
            <w:pPr>
              <w:rPr>
                <w:sz w:val="2"/>
                <w:szCs w:val="2"/>
                <w:lang w:val="en-US"/>
              </w:rPr>
            </w:pPr>
          </w:p>
        </w:tc>
        <w:tc>
          <w:tcPr>
            <w:tcW w:w="1489" w:type="dxa"/>
            <w:tcBorders>
              <w:top w:val="single" w:sz="12" w:space="0" w:color="auto"/>
              <w:left w:val="nil"/>
              <w:right w:val="nil"/>
            </w:tcBorders>
          </w:tcPr>
          <w:p w14:paraId="5BB1F1EF" w14:textId="77777777" w:rsidR="007338DF" w:rsidRPr="00765100" w:rsidRDefault="007338DF" w:rsidP="00037B1F">
            <w:pPr>
              <w:rPr>
                <w:sz w:val="2"/>
                <w:szCs w:val="2"/>
                <w:lang w:val="en-US"/>
              </w:rPr>
            </w:pPr>
          </w:p>
        </w:tc>
        <w:tc>
          <w:tcPr>
            <w:tcW w:w="1490" w:type="dxa"/>
            <w:tcBorders>
              <w:top w:val="single" w:sz="12" w:space="0" w:color="auto"/>
              <w:left w:val="nil"/>
              <w:right w:val="nil"/>
            </w:tcBorders>
          </w:tcPr>
          <w:p w14:paraId="549B3FFB" w14:textId="77777777" w:rsidR="007338DF" w:rsidRPr="00765100" w:rsidRDefault="007338DF" w:rsidP="00037B1F">
            <w:pPr>
              <w:rPr>
                <w:sz w:val="2"/>
                <w:szCs w:val="2"/>
                <w:lang w:val="en-US"/>
              </w:rPr>
            </w:pPr>
          </w:p>
        </w:tc>
        <w:tc>
          <w:tcPr>
            <w:tcW w:w="1490" w:type="dxa"/>
            <w:tcBorders>
              <w:top w:val="nil"/>
              <w:left w:val="nil"/>
              <w:right w:val="nil"/>
            </w:tcBorders>
          </w:tcPr>
          <w:p w14:paraId="62F25813" w14:textId="77777777" w:rsidR="007338DF" w:rsidRPr="00765100" w:rsidRDefault="007338DF" w:rsidP="00037B1F">
            <w:pPr>
              <w:rPr>
                <w:sz w:val="2"/>
                <w:szCs w:val="2"/>
                <w:lang w:val="en-US"/>
              </w:rPr>
            </w:pPr>
          </w:p>
        </w:tc>
      </w:tr>
      <w:tr w:rsidR="007338DF" w14:paraId="7857153E" w14:textId="77777777" w:rsidTr="007338DF">
        <w:trPr>
          <w:jc w:val="center"/>
        </w:trPr>
        <w:tc>
          <w:tcPr>
            <w:tcW w:w="419" w:type="dxa"/>
            <w:tcBorders>
              <w:top w:val="nil"/>
              <w:left w:val="nil"/>
              <w:bottom w:val="nil"/>
              <w:right w:val="nil"/>
            </w:tcBorders>
          </w:tcPr>
          <w:p w14:paraId="07E6E86E" w14:textId="77777777" w:rsidR="007338DF" w:rsidRDefault="007338DF" w:rsidP="00037B1F">
            <w:pPr>
              <w:rPr>
                <w:lang w:val="en-US"/>
              </w:rPr>
            </w:pPr>
          </w:p>
        </w:tc>
        <w:tc>
          <w:tcPr>
            <w:tcW w:w="431" w:type="dxa"/>
            <w:tcBorders>
              <w:top w:val="nil"/>
              <w:left w:val="nil"/>
              <w:bottom w:val="nil"/>
              <w:right w:val="nil"/>
            </w:tcBorders>
          </w:tcPr>
          <w:p w14:paraId="406F8872" w14:textId="77777777" w:rsidR="007338DF" w:rsidRDefault="007338DF" w:rsidP="00037B1F">
            <w:pPr>
              <w:rPr>
                <w:lang w:val="en-US"/>
              </w:rPr>
            </w:pPr>
          </w:p>
        </w:tc>
        <w:tc>
          <w:tcPr>
            <w:tcW w:w="245" w:type="dxa"/>
            <w:tcBorders>
              <w:top w:val="nil"/>
              <w:left w:val="nil"/>
              <w:bottom w:val="nil"/>
            </w:tcBorders>
          </w:tcPr>
          <w:p w14:paraId="11D25801" w14:textId="77777777" w:rsidR="007338DF" w:rsidRDefault="007338DF" w:rsidP="00037B1F">
            <w:pPr>
              <w:rPr>
                <w:lang w:val="en-US"/>
              </w:rPr>
            </w:pPr>
          </w:p>
        </w:tc>
        <w:tc>
          <w:tcPr>
            <w:tcW w:w="1489" w:type="dxa"/>
          </w:tcPr>
          <w:p w14:paraId="4D86E8FE" w14:textId="77777777" w:rsidR="007338DF" w:rsidRDefault="007338DF" w:rsidP="00037B1F">
            <w:pPr>
              <w:rPr>
                <w:lang w:val="en-US"/>
              </w:rPr>
            </w:pPr>
            <w:r>
              <w:rPr>
                <w:lang w:val="en-US"/>
              </w:rPr>
              <w:t>0</w:t>
            </w:r>
          </w:p>
        </w:tc>
        <w:tc>
          <w:tcPr>
            <w:tcW w:w="1489" w:type="dxa"/>
          </w:tcPr>
          <w:p w14:paraId="4BA52ED1" w14:textId="79406F37" w:rsidR="007338DF" w:rsidRDefault="00DE15ED" w:rsidP="00037B1F">
            <w:pPr>
              <w:rPr>
                <w:lang w:val="en-US"/>
              </w:rPr>
            </w:pPr>
            <w:ins w:id="347" w:author="421904072277" w:date="2021-10-31T21:03:00Z">
              <w:r>
                <w:rPr>
                  <w:lang w:val="en-US"/>
                </w:rPr>
                <w:t>1</w:t>
              </w:r>
            </w:ins>
            <w:del w:id="348" w:author="421904072277" w:date="2021-10-31T21:03:00Z">
              <w:r w:rsidR="007338DF" w:rsidDel="00DE15ED">
                <w:rPr>
                  <w:lang w:val="en-US"/>
                </w:rPr>
                <w:delText>0</w:delText>
              </w:r>
            </w:del>
          </w:p>
        </w:tc>
        <w:tc>
          <w:tcPr>
            <w:tcW w:w="1490" w:type="dxa"/>
          </w:tcPr>
          <w:p w14:paraId="1B01D9E6" w14:textId="37F78D36" w:rsidR="007338DF" w:rsidRDefault="00DE15ED" w:rsidP="00037B1F">
            <w:pPr>
              <w:rPr>
                <w:lang w:val="en-US"/>
              </w:rPr>
            </w:pPr>
            <w:ins w:id="349" w:author="421904072277" w:date="2021-10-31T21:03:00Z">
              <w:r>
                <w:rPr>
                  <w:lang w:val="en-US"/>
                </w:rPr>
                <w:t>0</w:t>
              </w:r>
            </w:ins>
            <w:del w:id="350" w:author="421904072277" w:date="2021-10-31T21:03:00Z">
              <w:r w:rsidR="007338DF" w:rsidDel="00DE15ED">
                <w:rPr>
                  <w:lang w:val="en-US"/>
                </w:rPr>
                <w:delText>1</w:delText>
              </w:r>
            </w:del>
          </w:p>
        </w:tc>
        <w:tc>
          <w:tcPr>
            <w:tcW w:w="1490" w:type="dxa"/>
          </w:tcPr>
          <w:p w14:paraId="31111B75" w14:textId="77777777" w:rsidR="007338DF" w:rsidRDefault="007338DF" w:rsidP="00037B1F">
            <w:pPr>
              <w:rPr>
                <w:lang w:val="en-US"/>
              </w:rPr>
            </w:pPr>
            <w:r>
              <w:rPr>
                <w:lang w:val="en-US"/>
              </w:rPr>
              <w:t>0</w:t>
            </w:r>
          </w:p>
        </w:tc>
      </w:tr>
      <w:tr w:rsidR="007338DF" w14:paraId="491B2EBD" w14:textId="77777777" w:rsidTr="007338DF">
        <w:trPr>
          <w:jc w:val="center"/>
        </w:trPr>
        <w:tc>
          <w:tcPr>
            <w:tcW w:w="419" w:type="dxa"/>
            <w:tcBorders>
              <w:top w:val="nil"/>
              <w:left w:val="nil"/>
              <w:bottom w:val="nil"/>
              <w:right w:val="nil"/>
            </w:tcBorders>
          </w:tcPr>
          <w:p w14:paraId="3FD6DF23" w14:textId="77777777" w:rsidR="007338DF" w:rsidRDefault="007338DF" w:rsidP="00037B1F">
            <w:pPr>
              <w:rPr>
                <w:lang w:val="en-US"/>
              </w:rPr>
            </w:pPr>
          </w:p>
        </w:tc>
        <w:tc>
          <w:tcPr>
            <w:tcW w:w="431" w:type="dxa"/>
            <w:tcBorders>
              <w:top w:val="nil"/>
              <w:left w:val="nil"/>
              <w:bottom w:val="nil"/>
              <w:right w:val="single" w:sz="12" w:space="0" w:color="auto"/>
            </w:tcBorders>
          </w:tcPr>
          <w:p w14:paraId="313B260C" w14:textId="77777777" w:rsidR="007338DF" w:rsidRDefault="00A00990" w:rsidP="00037B1F">
            <w:pPr>
              <w:rPr>
                <w:lang w:val="en-US"/>
              </w:rPr>
            </w:pPr>
            <w:r>
              <w:rPr>
                <w:lang w:val="en-US"/>
              </w:rPr>
              <w:t>z</w:t>
            </w:r>
            <w:r w:rsidR="007338DF">
              <w:rPr>
                <w:lang w:val="en-US"/>
              </w:rPr>
              <w:t>1</w:t>
            </w:r>
          </w:p>
        </w:tc>
        <w:tc>
          <w:tcPr>
            <w:tcW w:w="245" w:type="dxa"/>
            <w:tcBorders>
              <w:top w:val="nil"/>
              <w:left w:val="single" w:sz="12" w:space="0" w:color="auto"/>
              <w:bottom w:val="nil"/>
            </w:tcBorders>
          </w:tcPr>
          <w:p w14:paraId="452F5627" w14:textId="77777777" w:rsidR="007338DF" w:rsidRDefault="007338DF" w:rsidP="00037B1F">
            <w:pPr>
              <w:rPr>
                <w:lang w:val="en-US"/>
              </w:rPr>
            </w:pPr>
          </w:p>
        </w:tc>
        <w:tc>
          <w:tcPr>
            <w:tcW w:w="1489" w:type="dxa"/>
          </w:tcPr>
          <w:p w14:paraId="4408EE0F" w14:textId="77777777" w:rsidR="007338DF" w:rsidRDefault="007338DF" w:rsidP="00037B1F">
            <w:pPr>
              <w:rPr>
                <w:lang w:val="en-US"/>
              </w:rPr>
            </w:pPr>
            <w:r>
              <w:rPr>
                <w:lang w:val="en-US"/>
              </w:rPr>
              <w:t>0</w:t>
            </w:r>
          </w:p>
        </w:tc>
        <w:tc>
          <w:tcPr>
            <w:tcW w:w="1489" w:type="dxa"/>
          </w:tcPr>
          <w:p w14:paraId="25A191C3" w14:textId="77777777" w:rsidR="007338DF" w:rsidRDefault="007338DF" w:rsidP="00037B1F">
            <w:pPr>
              <w:rPr>
                <w:lang w:val="en-US"/>
              </w:rPr>
            </w:pPr>
            <w:r>
              <w:rPr>
                <w:lang w:val="en-US"/>
              </w:rPr>
              <w:t>X</w:t>
            </w:r>
          </w:p>
        </w:tc>
        <w:tc>
          <w:tcPr>
            <w:tcW w:w="1490" w:type="dxa"/>
          </w:tcPr>
          <w:p w14:paraId="4261B749" w14:textId="2EF130C0" w:rsidR="007338DF" w:rsidRDefault="00DE15ED" w:rsidP="00037B1F">
            <w:pPr>
              <w:rPr>
                <w:lang w:val="en-US"/>
              </w:rPr>
            </w:pPr>
            <w:ins w:id="351" w:author="421904072277" w:date="2021-10-31T21:03:00Z">
              <w:r>
                <w:rPr>
                  <w:lang w:val="en-US"/>
                </w:rPr>
                <w:t>1</w:t>
              </w:r>
            </w:ins>
            <w:del w:id="352" w:author="421904072277" w:date="2021-10-31T21:03:00Z">
              <w:r w:rsidR="007338DF" w:rsidDel="00DE15ED">
                <w:rPr>
                  <w:lang w:val="en-US"/>
                </w:rPr>
                <w:delText>X</w:delText>
              </w:r>
            </w:del>
          </w:p>
        </w:tc>
        <w:tc>
          <w:tcPr>
            <w:tcW w:w="1490" w:type="dxa"/>
          </w:tcPr>
          <w:p w14:paraId="39C1565E" w14:textId="75E8114F" w:rsidR="007338DF" w:rsidRDefault="00DE15ED" w:rsidP="00037B1F">
            <w:pPr>
              <w:rPr>
                <w:lang w:val="en-US"/>
              </w:rPr>
            </w:pPr>
            <w:ins w:id="353" w:author="421904072277" w:date="2021-10-31T21:03:00Z">
              <w:r>
                <w:rPr>
                  <w:lang w:val="en-US"/>
                </w:rPr>
                <w:t>1</w:t>
              </w:r>
            </w:ins>
            <w:del w:id="354" w:author="421904072277" w:date="2021-10-31T21:03:00Z">
              <w:r w:rsidR="007338DF" w:rsidDel="00DE15ED">
                <w:rPr>
                  <w:lang w:val="en-US"/>
                </w:rPr>
                <w:delText>X</w:delText>
              </w:r>
            </w:del>
          </w:p>
        </w:tc>
      </w:tr>
      <w:tr w:rsidR="007338DF" w14:paraId="6A862283" w14:textId="77777777" w:rsidTr="007338DF">
        <w:trPr>
          <w:jc w:val="center"/>
        </w:trPr>
        <w:tc>
          <w:tcPr>
            <w:tcW w:w="419" w:type="dxa"/>
            <w:tcBorders>
              <w:top w:val="nil"/>
              <w:left w:val="nil"/>
              <w:bottom w:val="nil"/>
              <w:right w:val="single" w:sz="12" w:space="0" w:color="auto"/>
            </w:tcBorders>
          </w:tcPr>
          <w:p w14:paraId="32DCD34A" w14:textId="77777777" w:rsidR="007338DF" w:rsidRDefault="007338DF" w:rsidP="00037B1F">
            <w:pPr>
              <w:rPr>
                <w:lang w:val="en-US"/>
              </w:rPr>
            </w:pPr>
          </w:p>
        </w:tc>
        <w:tc>
          <w:tcPr>
            <w:tcW w:w="431" w:type="dxa"/>
            <w:tcBorders>
              <w:top w:val="nil"/>
              <w:left w:val="single" w:sz="12" w:space="0" w:color="auto"/>
              <w:bottom w:val="nil"/>
              <w:right w:val="single" w:sz="12" w:space="0" w:color="auto"/>
            </w:tcBorders>
          </w:tcPr>
          <w:p w14:paraId="5CA2946C" w14:textId="77777777" w:rsidR="007338DF" w:rsidRDefault="007338DF" w:rsidP="00037B1F">
            <w:pPr>
              <w:rPr>
                <w:lang w:val="en-US"/>
              </w:rPr>
            </w:pPr>
          </w:p>
        </w:tc>
        <w:tc>
          <w:tcPr>
            <w:tcW w:w="245" w:type="dxa"/>
            <w:tcBorders>
              <w:top w:val="nil"/>
              <w:left w:val="single" w:sz="12" w:space="0" w:color="auto"/>
              <w:bottom w:val="nil"/>
            </w:tcBorders>
          </w:tcPr>
          <w:p w14:paraId="6424EB91" w14:textId="77777777" w:rsidR="007338DF" w:rsidRDefault="007338DF" w:rsidP="00037B1F">
            <w:pPr>
              <w:rPr>
                <w:lang w:val="en-US"/>
              </w:rPr>
            </w:pPr>
          </w:p>
        </w:tc>
        <w:tc>
          <w:tcPr>
            <w:tcW w:w="1489" w:type="dxa"/>
          </w:tcPr>
          <w:p w14:paraId="776E0EEF" w14:textId="77777777" w:rsidR="007338DF" w:rsidRDefault="007338DF" w:rsidP="00037B1F">
            <w:pPr>
              <w:rPr>
                <w:lang w:val="en-US"/>
              </w:rPr>
            </w:pPr>
            <w:r>
              <w:rPr>
                <w:lang w:val="en-US"/>
              </w:rPr>
              <w:t>0</w:t>
            </w:r>
          </w:p>
        </w:tc>
        <w:tc>
          <w:tcPr>
            <w:tcW w:w="1489" w:type="dxa"/>
          </w:tcPr>
          <w:p w14:paraId="543FF14A" w14:textId="77777777" w:rsidR="007338DF" w:rsidRDefault="007338DF" w:rsidP="00037B1F">
            <w:pPr>
              <w:rPr>
                <w:lang w:val="en-US"/>
              </w:rPr>
            </w:pPr>
            <w:r>
              <w:rPr>
                <w:lang w:val="en-US"/>
              </w:rPr>
              <w:t>X</w:t>
            </w:r>
          </w:p>
        </w:tc>
        <w:tc>
          <w:tcPr>
            <w:tcW w:w="1490" w:type="dxa"/>
          </w:tcPr>
          <w:p w14:paraId="34189780" w14:textId="62ED028D" w:rsidR="007338DF" w:rsidRDefault="00DE15ED" w:rsidP="00037B1F">
            <w:pPr>
              <w:rPr>
                <w:lang w:val="en-US"/>
              </w:rPr>
            </w:pPr>
            <w:ins w:id="355" w:author="421904072277" w:date="2021-10-31T21:03:00Z">
              <w:r>
                <w:rPr>
                  <w:lang w:val="en-US"/>
                </w:rPr>
                <w:t>0</w:t>
              </w:r>
            </w:ins>
            <w:del w:id="356" w:author="421904072277" w:date="2021-10-31T21:03:00Z">
              <w:r w:rsidR="007338DF" w:rsidDel="00DE15ED">
                <w:rPr>
                  <w:lang w:val="en-US"/>
                </w:rPr>
                <w:delText>X</w:delText>
              </w:r>
            </w:del>
          </w:p>
        </w:tc>
        <w:tc>
          <w:tcPr>
            <w:tcW w:w="1490" w:type="dxa"/>
          </w:tcPr>
          <w:p w14:paraId="2E78C764" w14:textId="3987C8FE" w:rsidR="007338DF" w:rsidRDefault="00DE15ED" w:rsidP="00037B1F">
            <w:pPr>
              <w:rPr>
                <w:lang w:val="en-US"/>
              </w:rPr>
            </w:pPr>
            <w:ins w:id="357" w:author="421904072277" w:date="2021-10-31T21:03:00Z">
              <w:r>
                <w:rPr>
                  <w:lang w:val="en-US"/>
                </w:rPr>
                <w:t>0</w:t>
              </w:r>
            </w:ins>
            <w:del w:id="358" w:author="421904072277" w:date="2021-10-31T21:03:00Z">
              <w:r w:rsidR="007338DF" w:rsidDel="00DE15ED">
                <w:rPr>
                  <w:lang w:val="en-US"/>
                </w:rPr>
                <w:delText>X</w:delText>
              </w:r>
            </w:del>
          </w:p>
        </w:tc>
      </w:tr>
      <w:tr w:rsidR="007338DF" w14:paraId="0BDD10D5" w14:textId="77777777" w:rsidTr="007338DF">
        <w:trPr>
          <w:jc w:val="center"/>
        </w:trPr>
        <w:tc>
          <w:tcPr>
            <w:tcW w:w="419" w:type="dxa"/>
            <w:tcBorders>
              <w:top w:val="nil"/>
              <w:left w:val="nil"/>
              <w:bottom w:val="nil"/>
              <w:right w:val="single" w:sz="12" w:space="0" w:color="auto"/>
            </w:tcBorders>
          </w:tcPr>
          <w:p w14:paraId="36E6FDF7" w14:textId="77777777" w:rsidR="007338DF" w:rsidRDefault="007338DF" w:rsidP="00037B1F">
            <w:pPr>
              <w:rPr>
                <w:lang w:val="en-US"/>
              </w:rPr>
            </w:pPr>
            <w:r>
              <w:rPr>
                <w:lang w:val="en-US"/>
              </w:rPr>
              <w:t>X</w:t>
            </w:r>
          </w:p>
        </w:tc>
        <w:tc>
          <w:tcPr>
            <w:tcW w:w="431" w:type="dxa"/>
            <w:tcBorders>
              <w:top w:val="nil"/>
              <w:left w:val="single" w:sz="12" w:space="0" w:color="auto"/>
              <w:bottom w:val="nil"/>
              <w:right w:val="nil"/>
            </w:tcBorders>
          </w:tcPr>
          <w:p w14:paraId="56A9C8AB" w14:textId="77777777" w:rsidR="007338DF" w:rsidRDefault="007338DF" w:rsidP="00037B1F">
            <w:pPr>
              <w:rPr>
                <w:lang w:val="en-US"/>
              </w:rPr>
            </w:pPr>
          </w:p>
        </w:tc>
        <w:tc>
          <w:tcPr>
            <w:tcW w:w="245" w:type="dxa"/>
            <w:tcBorders>
              <w:top w:val="nil"/>
              <w:left w:val="nil"/>
              <w:bottom w:val="nil"/>
            </w:tcBorders>
          </w:tcPr>
          <w:p w14:paraId="4A841D17" w14:textId="77777777" w:rsidR="007338DF" w:rsidRDefault="007338DF" w:rsidP="00037B1F">
            <w:pPr>
              <w:rPr>
                <w:lang w:val="en-US"/>
              </w:rPr>
            </w:pPr>
          </w:p>
        </w:tc>
        <w:tc>
          <w:tcPr>
            <w:tcW w:w="1489" w:type="dxa"/>
          </w:tcPr>
          <w:p w14:paraId="495CD472" w14:textId="77777777" w:rsidR="007338DF" w:rsidRDefault="007338DF" w:rsidP="00037B1F">
            <w:pPr>
              <w:rPr>
                <w:lang w:val="en-US"/>
              </w:rPr>
            </w:pPr>
            <w:r>
              <w:rPr>
                <w:lang w:val="en-US"/>
              </w:rPr>
              <w:t>0</w:t>
            </w:r>
          </w:p>
        </w:tc>
        <w:tc>
          <w:tcPr>
            <w:tcW w:w="1489" w:type="dxa"/>
          </w:tcPr>
          <w:p w14:paraId="094EF222" w14:textId="77777777" w:rsidR="007338DF" w:rsidRDefault="007338DF" w:rsidP="00037B1F">
            <w:pPr>
              <w:rPr>
                <w:lang w:val="en-US"/>
              </w:rPr>
            </w:pPr>
            <w:r>
              <w:rPr>
                <w:lang w:val="en-US"/>
              </w:rPr>
              <w:t>0</w:t>
            </w:r>
          </w:p>
        </w:tc>
        <w:tc>
          <w:tcPr>
            <w:tcW w:w="1490" w:type="dxa"/>
          </w:tcPr>
          <w:p w14:paraId="34ABB83A" w14:textId="64C39AD9" w:rsidR="007338DF" w:rsidRDefault="00DE15ED" w:rsidP="00037B1F">
            <w:pPr>
              <w:rPr>
                <w:lang w:val="en-US"/>
              </w:rPr>
            </w:pPr>
            <w:ins w:id="359" w:author="421904072277" w:date="2021-10-31T21:03:00Z">
              <w:r>
                <w:rPr>
                  <w:lang w:val="en-US"/>
                </w:rPr>
                <w:t>1</w:t>
              </w:r>
            </w:ins>
            <w:del w:id="360" w:author="421904072277" w:date="2021-10-31T21:03:00Z">
              <w:r w:rsidR="007338DF" w:rsidDel="00DE15ED">
                <w:rPr>
                  <w:lang w:val="en-US"/>
                </w:rPr>
                <w:delText>0</w:delText>
              </w:r>
            </w:del>
          </w:p>
        </w:tc>
        <w:tc>
          <w:tcPr>
            <w:tcW w:w="1490" w:type="dxa"/>
          </w:tcPr>
          <w:p w14:paraId="3AC7538D" w14:textId="77777777" w:rsidR="007338DF" w:rsidRDefault="007338DF" w:rsidP="00037B1F">
            <w:pPr>
              <w:rPr>
                <w:lang w:val="en-US"/>
              </w:rPr>
            </w:pPr>
            <w:r>
              <w:rPr>
                <w:lang w:val="en-US"/>
              </w:rPr>
              <w:t>0</w:t>
            </w:r>
          </w:p>
        </w:tc>
      </w:tr>
    </w:tbl>
    <w:p w14:paraId="3ADB6F3B" w14:textId="77777777" w:rsidR="007338DF" w:rsidRPr="00037B1F" w:rsidRDefault="00037B1F" w:rsidP="007338DF">
      <w:pPr>
        <w:pStyle w:val="PlainText"/>
        <w:jc w:val="center"/>
        <w:rPr>
          <w:rFonts w:ascii="Times New Roman" w:hAnsi="Times New Roman"/>
          <w:i/>
          <w:sz w:val="24"/>
        </w:rPr>
      </w:pPr>
      <m:oMathPara>
        <m:oMath>
          <m:r>
            <w:rPr>
              <w:rFonts w:ascii="Cambria Math" w:hAnsi="Cambria Math"/>
              <w:sz w:val="24"/>
              <w:lang w:val="sk-SK"/>
            </w:rPr>
            <m:t>D1</m:t>
          </m:r>
        </m:oMath>
      </m:oMathPara>
    </w:p>
    <w:p w14:paraId="0F46F896" w14:textId="77777777" w:rsidR="007338DF" w:rsidRDefault="007338DF" w:rsidP="00381B1B">
      <w:pPr>
        <w:pStyle w:val="PlainText"/>
        <w:rPr>
          <w:rFonts w:ascii="Times New Roman" w:hAnsi="Times New Roman"/>
          <w:sz w:val="24"/>
          <w:lang w:val="sk-SK"/>
        </w:rPr>
      </w:pPr>
    </w:p>
    <w:tbl>
      <w:tblPr>
        <w:tblStyle w:val="TableGrid"/>
        <w:tblW w:w="0" w:type="auto"/>
        <w:jc w:val="center"/>
        <w:tblLook w:val="04A0" w:firstRow="1" w:lastRow="0" w:firstColumn="1" w:lastColumn="0" w:noHBand="0" w:noVBand="1"/>
      </w:tblPr>
      <w:tblGrid>
        <w:gridCol w:w="419"/>
        <w:gridCol w:w="443"/>
        <w:gridCol w:w="245"/>
        <w:gridCol w:w="1489"/>
        <w:gridCol w:w="1489"/>
        <w:gridCol w:w="1490"/>
        <w:gridCol w:w="1490"/>
      </w:tblGrid>
      <w:tr w:rsidR="007338DF" w14:paraId="13097BFD" w14:textId="77777777" w:rsidTr="007338DF">
        <w:trPr>
          <w:jc w:val="center"/>
        </w:trPr>
        <w:tc>
          <w:tcPr>
            <w:tcW w:w="419" w:type="dxa"/>
            <w:tcBorders>
              <w:top w:val="nil"/>
              <w:left w:val="nil"/>
              <w:bottom w:val="nil"/>
              <w:right w:val="nil"/>
            </w:tcBorders>
          </w:tcPr>
          <w:p w14:paraId="30BB5747" w14:textId="77777777" w:rsidR="007338DF" w:rsidRDefault="007338DF" w:rsidP="00037B1F">
            <w:pPr>
              <w:rPr>
                <w:lang w:val="en-US"/>
              </w:rPr>
            </w:pPr>
          </w:p>
        </w:tc>
        <w:tc>
          <w:tcPr>
            <w:tcW w:w="431" w:type="dxa"/>
            <w:tcBorders>
              <w:top w:val="nil"/>
              <w:left w:val="nil"/>
              <w:bottom w:val="nil"/>
              <w:right w:val="nil"/>
            </w:tcBorders>
          </w:tcPr>
          <w:p w14:paraId="1E100EE5" w14:textId="77777777" w:rsidR="007338DF" w:rsidRDefault="007338DF" w:rsidP="00037B1F">
            <w:pPr>
              <w:rPr>
                <w:lang w:val="en-US"/>
              </w:rPr>
            </w:pPr>
          </w:p>
        </w:tc>
        <w:tc>
          <w:tcPr>
            <w:tcW w:w="245" w:type="dxa"/>
            <w:tcBorders>
              <w:top w:val="nil"/>
              <w:left w:val="nil"/>
              <w:bottom w:val="nil"/>
              <w:right w:val="nil"/>
            </w:tcBorders>
          </w:tcPr>
          <w:p w14:paraId="69182155" w14:textId="77777777" w:rsidR="007338DF" w:rsidRDefault="007338DF" w:rsidP="00037B1F">
            <w:pPr>
              <w:rPr>
                <w:lang w:val="en-US"/>
              </w:rPr>
            </w:pPr>
          </w:p>
        </w:tc>
        <w:tc>
          <w:tcPr>
            <w:tcW w:w="1489" w:type="dxa"/>
            <w:tcBorders>
              <w:top w:val="nil"/>
              <w:left w:val="nil"/>
              <w:bottom w:val="nil"/>
              <w:right w:val="nil"/>
            </w:tcBorders>
          </w:tcPr>
          <w:p w14:paraId="5DC3B848" w14:textId="77777777" w:rsidR="007338DF" w:rsidRDefault="007338DF" w:rsidP="00037B1F">
            <w:pPr>
              <w:rPr>
                <w:lang w:val="en-US"/>
              </w:rPr>
            </w:pPr>
          </w:p>
        </w:tc>
        <w:tc>
          <w:tcPr>
            <w:tcW w:w="1489" w:type="dxa"/>
            <w:tcBorders>
              <w:top w:val="nil"/>
              <w:left w:val="nil"/>
              <w:bottom w:val="nil"/>
              <w:right w:val="nil"/>
            </w:tcBorders>
          </w:tcPr>
          <w:p w14:paraId="38818C68" w14:textId="77777777" w:rsidR="007338DF" w:rsidRDefault="007338DF" w:rsidP="00037B1F">
            <w:pPr>
              <w:rPr>
                <w:lang w:val="en-US"/>
              </w:rPr>
            </w:pPr>
          </w:p>
        </w:tc>
        <w:tc>
          <w:tcPr>
            <w:tcW w:w="1490" w:type="dxa"/>
            <w:tcBorders>
              <w:top w:val="nil"/>
              <w:left w:val="nil"/>
              <w:bottom w:val="single" w:sz="12" w:space="0" w:color="auto"/>
              <w:right w:val="nil"/>
            </w:tcBorders>
          </w:tcPr>
          <w:p w14:paraId="5CF43AFC" w14:textId="77777777" w:rsidR="007338DF" w:rsidRDefault="00A00990" w:rsidP="00037B1F">
            <w:pPr>
              <w:rPr>
                <w:lang w:val="en-US"/>
              </w:rPr>
            </w:pPr>
            <w:r>
              <w:rPr>
                <w:lang w:val="en-US"/>
              </w:rPr>
              <w:t>z</w:t>
            </w:r>
            <w:r w:rsidR="007338DF">
              <w:rPr>
                <w:lang w:val="en-US"/>
              </w:rPr>
              <w:t>3</w:t>
            </w:r>
          </w:p>
        </w:tc>
        <w:tc>
          <w:tcPr>
            <w:tcW w:w="1490" w:type="dxa"/>
            <w:tcBorders>
              <w:top w:val="nil"/>
              <w:left w:val="nil"/>
              <w:bottom w:val="single" w:sz="12" w:space="0" w:color="auto"/>
              <w:right w:val="nil"/>
            </w:tcBorders>
          </w:tcPr>
          <w:p w14:paraId="2087C125" w14:textId="77777777" w:rsidR="007338DF" w:rsidRDefault="007338DF" w:rsidP="00037B1F">
            <w:pPr>
              <w:rPr>
                <w:lang w:val="en-US"/>
              </w:rPr>
            </w:pPr>
          </w:p>
        </w:tc>
      </w:tr>
      <w:tr w:rsidR="007338DF" w14:paraId="282E996F" w14:textId="77777777" w:rsidTr="007338DF">
        <w:trPr>
          <w:jc w:val="center"/>
        </w:trPr>
        <w:tc>
          <w:tcPr>
            <w:tcW w:w="419" w:type="dxa"/>
            <w:tcBorders>
              <w:top w:val="nil"/>
              <w:left w:val="nil"/>
              <w:bottom w:val="nil"/>
              <w:right w:val="nil"/>
            </w:tcBorders>
          </w:tcPr>
          <w:p w14:paraId="6DE660B0" w14:textId="77777777" w:rsidR="007338DF" w:rsidRDefault="007338DF" w:rsidP="00037B1F">
            <w:pPr>
              <w:rPr>
                <w:lang w:val="en-US"/>
              </w:rPr>
            </w:pPr>
          </w:p>
        </w:tc>
        <w:tc>
          <w:tcPr>
            <w:tcW w:w="431" w:type="dxa"/>
            <w:tcBorders>
              <w:top w:val="nil"/>
              <w:left w:val="nil"/>
              <w:bottom w:val="nil"/>
              <w:right w:val="nil"/>
            </w:tcBorders>
          </w:tcPr>
          <w:p w14:paraId="3A184097" w14:textId="77777777" w:rsidR="007338DF" w:rsidRDefault="007338DF" w:rsidP="00037B1F">
            <w:pPr>
              <w:rPr>
                <w:lang w:val="en-US"/>
              </w:rPr>
            </w:pPr>
          </w:p>
        </w:tc>
        <w:tc>
          <w:tcPr>
            <w:tcW w:w="245" w:type="dxa"/>
            <w:tcBorders>
              <w:top w:val="nil"/>
              <w:left w:val="nil"/>
              <w:bottom w:val="nil"/>
              <w:right w:val="nil"/>
            </w:tcBorders>
          </w:tcPr>
          <w:p w14:paraId="4F72B60C" w14:textId="77777777" w:rsidR="007338DF" w:rsidRDefault="007338DF" w:rsidP="00037B1F">
            <w:pPr>
              <w:rPr>
                <w:lang w:val="en-US"/>
              </w:rPr>
            </w:pPr>
          </w:p>
        </w:tc>
        <w:tc>
          <w:tcPr>
            <w:tcW w:w="1489" w:type="dxa"/>
            <w:tcBorders>
              <w:top w:val="nil"/>
              <w:left w:val="nil"/>
              <w:bottom w:val="nil"/>
              <w:right w:val="nil"/>
            </w:tcBorders>
          </w:tcPr>
          <w:p w14:paraId="7EBED85A" w14:textId="77777777" w:rsidR="007338DF" w:rsidRDefault="007338DF" w:rsidP="00037B1F">
            <w:pPr>
              <w:rPr>
                <w:lang w:val="en-US"/>
              </w:rPr>
            </w:pPr>
          </w:p>
        </w:tc>
        <w:tc>
          <w:tcPr>
            <w:tcW w:w="1489" w:type="dxa"/>
            <w:tcBorders>
              <w:top w:val="nil"/>
              <w:left w:val="nil"/>
              <w:bottom w:val="single" w:sz="12" w:space="0" w:color="auto"/>
              <w:right w:val="nil"/>
            </w:tcBorders>
          </w:tcPr>
          <w:p w14:paraId="7A7EE768" w14:textId="77777777" w:rsidR="007338DF" w:rsidRDefault="00A00990" w:rsidP="00037B1F">
            <w:pPr>
              <w:rPr>
                <w:lang w:val="en-US"/>
              </w:rPr>
            </w:pPr>
            <w:r>
              <w:rPr>
                <w:lang w:val="en-US"/>
              </w:rPr>
              <w:t>z</w:t>
            </w:r>
            <w:r w:rsidR="007338DF">
              <w:rPr>
                <w:lang w:val="en-US"/>
              </w:rPr>
              <w:t>2</w:t>
            </w:r>
          </w:p>
        </w:tc>
        <w:tc>
          <w:tcPr>
            <w:tcW w:w="1490" w:type="dxa"/>
            <w:tcBorders>
              <w:top w:val="single" w:sz="12" w:space="0" w:color="auto"/>
              <w:left w:val="nil"/>
              <w:bottom w:val="single" w:sz="12" w:space="0" w:color="auto"/>
              <w:right w:val="nil"/>
            </w:tcBorders>
          </w:tcPr>
          <w:p w14:paraId="71808494" w14:textId="77777777" w:rsidR="007338DF" w:rsidRDefault="007338DF" w:rsidP="00037B1F">
            <w:pPr>
              <w:rPr>
                <w:lang w:val="en-US"/>
              </w:rPr>
            </w:pPr>
          </w:p>
        </w:tc>
        <w:tc>
          <w:tcPr>
            <w:tcW w:w="1490" w:type="dxa"/>
            <w:tcBorders>
              <w:top w:val="single" w:sz="12" w:space="0" w:color="auto"/>
              <w:left w:val="nil"/>
              <w:bottom w:val="nil"/>
              <w:right w:val="nil"/>
            </w:tcBorders>
          </w:tcPr>
          <w:p w14:paraId="6A6B0F15" w14:textId="77777777" w:rsidR="007338DF" w:rsidRDefault="007338DF" w:rsidP="00037B1F">
            <w:pPr>
              <w:rPr>
                <w:lang w:val="en-US"/>
              </w:rPr>
            </w:pPr>
          </w:p>
        </w:tc>
      </w:tr>
      <w:tr w:rsidR="007338DF" w14:paraId="3440DFD8" w14:textId="77777777" w:rsidTr="007338DF">
        <w:trPr>
          <w:jc w:val="center"/>
        </w:trPr>
        <w:tc>
          <w:tcPr>
            <w:tcW w:w="419" w:type="dxa"/>
            <w:tcBorders>
              <w:top w:val="nil"/>
              <w:left w:val="nil"/>
              <w:bottom w:val="nil"/>
              <w:right w:val="nil"/>
            </w:tcBorders>
          </w:tcPr>
          <w:p w14:paraId="1EC0F405" w14:textId="77777777" w:rsidR="007338DF" w:rsidRPr="00765100" w:rsidRDefault="007338DF" w:rsidP="00037B1F">
            <w:pPr>
              <w:rPr>
                <w:sz w:val="2"/>
                <w:szCs w:val="2"/>
                <w:lang w:val="en-US"/>
              </w:rPr>
            </w:pPr>
          </w:p>
        </w:tc>
        <w:tc>
          <w:tcPr>
            <w:tcW w:w="431" w:type="dxa"/>
            <w:tcBorders>
              <w:top w:val="nil"/>
              <w:left w:val="nil"/>
              <w:bottom w:val="nil"/>
              <w:right w:val="nil"/>
            </w:tcBorders>
          </w:tcPr>
          <w:p w14:paraId="6B5E1C3C" w14:textId="77777777" w:rsidR="007338DF" w:rsidRPr="00765100" w:rsidRDefault="007338DF" w:rsidP="00037B1F">
            <w:pPr>
              <w:rPr>
                <w:sz w:val="2"/>
                <w:szCs w:val="2"/>
                <w:lang w:val="en-US"/>
              </w:rPr>
            </w:pPr>
          </w:p>
        </w:tc>
        <w:tc>
          <w:tcPr>
            <w:tcW w:w="245" w:type="dxa"/>
            <w:tcBorders>
              <w:top w:val="nil"/>
              <w:left w:val="nil"/>
              <w:bottom w:val="nil"/>
              <w:right w:val="nil"/>
            </w:tcBorders>
          </w:tcPr>
          <w:p w14:paraId="146E2163" w14:textId="77777777" w:rsidR="007338DF" w:rsidRPr="00765100" w:rsidRDefault="007338DF" w:rsidP="00037B1F">
            <w:pPr>
              <w:rPr>
                <w:sz w:val="2"/>
                <w:szCs w:val="2"/>
                <w:lang w:val="en-US"/>
              </w:rPr>
            </w:pPr>
          </w:p>
        </w:tc>
        <w:tc>
          <w:tcPr>
            <w:tcW w:w="1489" w:type="dxa"/>
            <w:tcBorders>
              <w:top w:val="nil"/>
              <w:left w:val="nil"/>
              <w:right w:val="nil"/>
            </w:tcBorders>
          </w:tcPr>
          <w:p w14:paraId="6003828B" w14:textId="77777777" w:rsidR="007338DF" w:rsidRPr="00765100" w:rsidRDefault="007338DF" w:rsidP="00037B1F">
            <w:pPr>
              <w:rPr>
                <w:sz w:val="2"/>
                <w:szCs w:val="2"/>
                <w:lang w:val="en-US"/>
              </w:rPr>
            </w:pPr>
          </w:p>
        </w:tc>
        <w:tc>
          <w:tcPr>
            <w:tcW w:w="1489" w:type="dxa"/>
            <w:tcBorders>
              <w:top w:val="single" w:sz="12" w:space="0" w:color="auto"/>
              <w:left w:val="nil"/>
              <w:right w:val="nil"/>
            </w:tcBorders>
          </w:tcPr>
          <w:p w14:paraId="01B3F574" w14:textId="77777777" w:rsidR="007338DF" w:rsidRPr="00765100" w:rsidRDefault="007338DF" w:rsidP="00037B1F">
            <w:pPr>
              <w:rPr>
                <w:sz w:val="2"/>
                <w:szCs w:val="2"/>
                <w:lang w:val="en-US"/>
              </w:rPr>
            </w:pPr>
          </w:p>
        </w:tc>
        <w:tc>
          <w:tcPr>
            <w:tcW w:w="1490" w:type="dxa"/>
            <w:tcBorders>
              <w:top w:val="single" w:sz="12" w:space="0" w:color="auto"/>
              <w:left w:val="nil"/>
              <w:right w:val="nil"/>
            </w:tcBorders>
          </w:tcPr>
          <w:p w14:paraId="6FDC0648" w14:textId="77777777" w:rsidR="007338DF" w:rsidRPr="00765100" w:rsidRDefault="007338DF" w:rsidP="00037B1F">
            <w:pPr>
              <w:rPr>
                <w:sz w:val="2"/>
                <w:szCs w:val="2"/>
                <w:lang w:val="en-US"/>
              </w:rPr>
            </w:pPr>
          </w:p>
        </w:tc>
        <w:tc>
          <w:tcPr>
            <w:tcW w:w="1490" w:type="dxa"/>
            <w:tcBorders>
              <w:top w:val="nil"/>
              <w:left w:val="nil"/>
              <w:right w:val="nil"/>
            </w:tcBorders>
          </w:tcPr>
          <w:p w14:paraId="66E9D943" w14:textId="77777777" w:rsidR="007338DF" w:rsidRPr="00765100" w:rsidRDefault="007338DF" w:rsidP="00037B1F">
            <w:pPr>
              <w:rPr>
                <w:sz w:val="2"/>
                <w:szCs w:val="2"/>
                <w:lang w:val="en-US"/>
              </w:rPr>
            </w:pPr>
          </w:p>
        </w:tc>
      </w:tr>
      <w:tr w:rsidR="007338DF" w14:paraId="753B3A08" w14:textId="77777777" w:rsidTr="007338DF">
        <w:trPr>
          <w:jc w:val="center"/>
        </w:trPr>
        <w:tc>
          <w:tcPr>
            <w:tcW w:w="419" w:type="dxa"/>
            <w:tcBorders>
              <w:top w:val="nil"/>
              <w:left w:val="nil"/>
              <w:bottom w:val="nil"/>
              <w:right w:val="nil"/>
            </w:tcBorders>
          </w:tcPr>
          <w:p w14:paraId="37D828A7" w14:textId="77777777" w:rsidR="007338DF" w:rsidRDefault="007338DF" w:rsidP="00037B1F">
            <w:pPr>
              <w:rPr>
                <w:lang w:val="en-US"/>
              </w:rPr>
            </w:pPr>
          </w:p>
        </w:tc>
        <w:tc>
          <w:tcPr>
            <w:tcW w:w="431" w:type="dxa"/>
            <w:tcBorders>
              <w:top w:val="nil"/>
              <w:left w:val="nil"/>
              <w:bottom w:val="nil"/>
              <w:right w:val="nil"/>
            </w:tcBorders>
          </w:tcPr>
          <w:p w14:paraId="7A9C5792" w14:textId="77777777" w:rsidR="007338DF" w:rsidRDefault="007338DF" w:rsidP="00037B1F">
            <w:pPr>
              <w:rPr>
                <w:lang w:val="en-US"/>
              </w:rPr>
            </w:pPr>
          </w:p>
        </w:tc>
        <w:tc>
          <w:tcPr>
            <w:tcW w:w="245" w:type="dxa"/>
            <w:tcBorders>
              <w:top w:val="nil"/>
              <w:left w:val="nil"/>
              <w:bottom w:val="nil"/>
            </w:tcBorders>
          </w:tcPr>
          <w:p w14:paraId="5AD87220" w14:textId="77777777" w:rsidR="007338DF" w:rsidRDefault="007338DF" w:rsidP="00037B1F">
            <w:pPr>
              <w:rPr>
                <w:lang w:val="en-US"/>
              </w:rPr>
            </w:pPr>
          </w:p>
        </w:tc>
        <w:tc>
          <w:tcPr>
            <w:tcW w:w="1489" w:type="dxa"/>
          </w:tcPr>
          <w:p w14:paraId="3C9F19A8" w14:textId="77777777" w:rsidR="007338DF" w:rsidRDefault="007338DF" w:rsidP="00037B1F">
            <w:pPr>
              <w:rPr>
                <w:lang w:val="en-US"/>
              </w:rPr>
            </w:pPr>
            <w:r>
              <w:rPr>
                <w:lang w:val="en-US"/>
              </w:rPr>
              <w:t>0</w:t>
            </w:r>
          </w:p>
        </w:tc>
        <w:tc>
          <w:tcPr>
            <w:tcW w:w="1489" w:type="dxa"/>
          </w:tcPr>
          <w:p w14:paraId="3EA80850" w14:textId="77777777" w:rsidR="007338DF" w:rsidRDefault="007338DF" w:rsidP="00037B1F">
            <w:pPr>
              <w:rPr>
                <w:lang w:val="en-US"/>
              </w:rPr>
            </w:pPr>
            <w:r>
              <w:rPr>
                <w:lang w:val="en-US"/>
              </w:rPr>
              <w:t>0</w:t>
            </w:r>
          </w:p>
        </w:tc>
        <w:tc>
          <w:tcPr>
            <w:tcW w:w="1490" w:type="dxa"/>
          </w:tcPr>
          <w:p w14:paraId="4F53CD70" w14:textId="77777777" w:rsidR="007338DF" w:rsidRDefault="007338DF" w:rsidP="00037B1F">
            <w:pPr>
              <w:rPr>
                <w:lang w:val="en-US"/>
              </w:rPr>
            </w:pPr>
            <w:r>
              <w:rPr>
                <w:lang w:val="en-US"/>
              </w:rPr>
              <w:t>0</w:t>
            </w:r>
          </w:p>
        </w:tc>
        <w:tc>
          <w:tcPr>
            <w:tcW w:w="1490" w:type="dxa"/>
          </w:tcPr>
          <w:p w14:paraId="5CFD1C80" w14:textId="77777777" w:rsidR="007338DF" w:rsidRDefault="007338DF" w:rsidP="00037B1F">
            <w:pPr>
              <w:rPr>
                <w:lang w:val="en-US"/>
              </w:rPr>
            </w:pPr>
            <w:r>
              <w:rPr>
                <w:lang w:val="en-US"/>
              </w:rPr>
              <w:t>1</w:t>
            </w:r>
          </w:p>
        </w:tc>
      </w:tr>
      <w:tr w:rsidR="007338DF" w14:paraId="51D312FD" w14:textId="77777777" w:rsidTr="007338DF">
        <w:trPr>
          <w:jc w:val="center"/>
        </w:trPr>
        <w:tc>
          <w:tcPr>
            <w:tcW w:w="419" w:type="dxa"/>
            <w:tcBorders>
              <w:top w:val="nil"/>
              <w:left w:val="nil"/>
              <w:bottom w:val="nil"/>
              <w:right w:val="nil"/>
            </w:tcBorders>
          </w:tcPr>
          <w:p w14:paraId="7C2E3572" w14:textId="77777777" w:rsidR="007338DF" w:rsidRDefault="007338DF" w:rsidP="00037B1F">
            <w:pPr>
              <w:rPr>
                <w:lang w:val="en-US"/>
              </w:rPr>
            </w:pPr>
          </w:p>
        </w:tc>
        <w:tc>
          <w:tcPr>
            <w:tcW w:w="431" w:type="dxa"/>
            <w:tcBorders>
              <w:top w:val="nil"/>
              <w:left w:val="nil"/>
              <w:bottom w:val="nil"/>
              <w:right w:val="single" w:sz="12" w:space="0" w:color="auto"/>
            </w:tcBorders>
          </w:tcPr>
          <w:p w14:paraId="13C55007" w14:textId="77777777" w:rsidR="007338DF" w:rsidRDefault="00A00990" w:rsidP="00037B1F">
            <w:pPr>
              <w:rPr>
                <w:lang w:val="en-US"/>
              </w:rPr>
            </w:pPr>
            <w:r>
              <w:rPr>
                <w:lang w:val="en-US"/>
              </w:rPr>
              <w:t>z</w:t>
            </w:r>
            <w:r w:rsidR="007338DF">
              <w:rPr>
                <w:lang w:val="en-US"/>
              </w:rPr>
              <w:t>1</w:t>
            </w:r>
          </w:p>
        </w:tc>
        <w:tc>
          <w:tcPr>
            <w:tcW w:w="245" w:type="dxa"/>
            <w:tcBorders>
              <w:top w:val="nil"/>
              <w:left w:val="single" w:sz="12" w:space="0" w:color="auto"/>
              <w:bottom w:val="nil"/>
            </w:tcBorders>
          </w:tcPr>
          <w:p w14:paraId="139BC887" w14:textId="77777777" w:rsidR="007338DF" w:rsidRDefault="007338DF" w:rsidP="00037B1F">
            <w:pPr>
              <w:rPr>
                <w:lang w:val="en-US"/>
              </w:rPr>
            </w:pPr>
          </w:p>
        </w:tc>
        <w:tc>
          <w:tcPr>
            <w:tcW w:w="1489" w:type="dxa"/>
          </w:tcPr>
          <w:p w14:paraId="5A68AE6B" w14:textId="3F1858EA" w:rsidR="007338DF" w:rsidRDefault="00DE15ED" w:rsidP="00037B1F">
            <w:pPr>
              <w:rPr>
                <w:lang w:val="en-US"/>
              </w:rPr>
            </w:pPr>
            <w:ins w:id="361" w:author="421904072277" w:date="2021-10-31T21:03:00Z">
              <w:r>
                <w:rPr>
                  <w:lang w:val="en-US"/>
                </w:rPr>
                <w:t>1</w:t>
              </w:r>
            </w:ins>
            <w:del w:id="362" w:author="421904072277" w:date="2021-10-31T21:03:00Z">
              <w:r w:rsidR="007338DF" w:rsidDel="00DE15ED">
                <w:rPr>
                  <w:lang w:val="en-US"/>
                </w:rPr>
                <w:delText>0</w:delText>
              </w:r>
            </w:del>
          </w:p>
        </w:tc>
        <w:tc>
          <w:tcPr>
            <w:tcW w:w="1489" w:type="dxa"/>
          </w:tcPr>
          <w:p w14:paraId="7CF834BB" w14:textId="77777777" w:rsidR="007338DF" w:rsidRDefault="007338DF" w:rsidP="00037B1F">
            <w:pPr>
              <w:rPr>
                <w:lang w:val="en-US"/>
              </w:rPr>
            </w:pPr>
            <w:r>
              <w:rPr>
                <w:lang w:val="en-US"/>
              </w:rPr>
              <w:t>X</w:t>
            </w:r>
          </w:p>
        </w:tc>
        <w:tc>
          <w:tcPr>
            <w:tcW w:w="1490" w:type="dxa"/>
          </w:tcPr>
          <w:p w14:paraId="590BDF6C" w14:textId="2417D9EF" w:rsidR="007338DF" w:rsidRDefault="00DE15ED" w:rsidP="00037B1F">
            <w:pPr>
              <w:rPr>
                <w:lang w:val="en-US"/>
              </w:rPr>
            </w:pPr>
            <w:ins w:id="363" w:author="421904072277" w:date="2021-10-31T21:03:00Z">
              <w:r>
                <w:rPr>
                  <w:lang w:val="en-US"/>
                </w:rPr>
                <w:t>0</w:t>
              </w:r>
            </w:ins>
            <w:del w:id="364" w:author="421904072277" w:date="2021-10-31T21:03:00Z">
              <w:r w:rsidR="007338DF" w:rsidDel="00DE15ED">
                <w:rPr>
                  <w:lang w:val="en-US"/>
                </w:rPr>
                <w:delText>X</w:delText>
              </w:r>
            </w:del>
          </w:p>
        </w:tc>
        <w:tc>
          <w:tcPr>
            <w:tcW w:w="1490" w:type="dxa"/>
          </w:tcPr>
          <w:p w14:paraId="378704E2" w14:textId="42105FE5" w:rsidR="007338DF" w:rsidRDefault="00DE15ED" w:rsidP="00037B1F">
            <w:pPr>
              <w:rPr>
                <w:lang w:val="en-US"/>
              </w:rPr>
            </w:pPr>
            <w:ins w:id="365" w:author="421904072277" w:date="2021-10-31T21:03:00Z">
              <w:r>
                <w:rPr>
                  <w:lang w:val="en-US"/>
                </w:rPr>
                <w:t>1</w:t>
              </w:r>
            </w:ins>
            <w:del w:id="366" w:author="421904072277" w:date="2021-10-31T21:03:00Z">
              <w:r w:rsidR="007338DF" w:rsidDel="00DE15ED">
                <w:rPr>
                  <w:lang w:val="en-US"/>
                </w:rPr>
                <w:delText>X</w:delText>
              </w:r>
            </w:del>
          </w:p>
        </w:tc>
      </w:tr>
      <w:tr w:rsidR="007338DF" w14:paraId="55DED450" w14:textId="77777777" w:rsidTr="007338DF">
        <w:trPr>
          <w:jc w:val="center"/>
        </w:trPr>
        <w:tc>
          <w:tcPr>
            <w:tcW w:w="419" w:type="dxa"/>
            <w:tcBorders>
              <w:top w:val="nil"/>
              <w:left w:val="nil"/>
              <w:bottom w:val="nil"/>
              <w:right w:val="single" w:sz="12" w:space="0" w:color="auto"/>
            </w:tcBorders>
          </w:tcPr>
          <w:p w14:paraId="298C594A" w14:textId="77777777" w:rsidR="007338DF" w:rsidRDefault="007338DF" w:rsidP="00037B1F">
            <w:pPr>
              <w:rPr>
                <w:lang w:val="en-US"/>
              </w:rPr>
            </w:pPr>
          </w:p>
        </w:tc>
        <w:tc>
          <w:tcPr>
            <w:tcW w:w="431" w:type="dxa"/>
            <w:tcBorders>
              <w:top w:val="nil"/>
              <w:left w:val="single" w:sz="12" w:space="0" w:color="auto"/>
              <w:bottom w:val="nil"/>
              <w:right w:val="single" w:sz="12" w:space="0" w:color="auto"/>
            </w:tcBorders>
          </w:tcPr>
          <w:p w14:paraId="084A3C82" w14:textId="77777777" w:rsidR="007338DF" w:rsidRDefault="007338DF" w:rsidP="00037B1F">
            <w:pPr>
              <w:rPr>
                <w:lang w:val="en-US"/>
              </w:rPr>
            </w:pPr>
          </w:p>
        </w:tc>
        <w:tc>
          <w:tcPr>
            <w:tcW w:w="245" w:type="dxa"/>
            <w:tcBorders>
              <w:top w:val="nil"/>
              <w:left w:val="single" w:sz="12" w:space="0" w:color="auto"/>
              <w:bottom w:val="nil"/>
            </w:tcBorders>
          </w:tcPr>
          <w:p w14:paraId="23000BCA" w14:textId="77777777" w:rsidR="007338DF" w:rsidRDefault="007338DF" w:rsidP="00037B1F">
            <w:pPr>
              <w:rPr>
                <w:lang w:val="en-US"/>
              </w:rPr>
            </w:pPr>
          </w:p>
        </w:tc>
        <w:tc>
          <w:tcPr>
            <w:tcW w:w="1489" w:type="dxa"/>
          </w:tcPr>
          <w:p w14:paraId="53D0FF93" w14:textId="093BA544" w:rsidR="007338DF" w:rsidRDefault="00DE15ED" w:rsidP="00037B1F">
            <w:pPr>
              <w:rPr>
                <w:lang w:val="en-US"/>
              </w:rPr>
            </w:pPr>
            <w:ins w:id="367" w:author="421904072277" w:date="2021-10-31T21:03:00Z">
              <w:r>
                <w:rPr>
                  <w:lang w:val="en-US"/>
                </w:rPr>
                <w:t>0</w:t>
              </w:r>
            </w:ins>
            <w:del w:id="368" w:author="421904072277" w:date="2021-10-31T21:03:00Z">
              <w:r w:rsidR="007338DF" w:rsidDel="00DE15ED">
                <w:rPr>
                  <w:lang w:val="en-US"/>
                </w:rPr>
                <w:delText>1</w:delText>
              </w:r>
            </w:del>
          </w:p>
        </w:tc>
        <w:tc>
          <w:tcPr>
            <w:tcW w:w="1489" w:type="dxa"/>
          </w:tcPr>
          <w:p w14:paraId="13E99747" w14:textId="77777777" w:rsidR="007338DF" w:rsidRDefault="007338DF" w:rsidP="00037B1F">
            <w:pPr>
              <w:rPr>
                <w:lang w:val="en-US"/>
              </w:rPr>
            </w:pPr>
            <w:r>
              <w:rPr>
                <w:lang w:val="en-US"/>
              </w:rPr>
              <w:t>X</w:t>
            </w:r>
          </w:p>
        </w:tc>
        <w:tc>
          <w:tcPr>
            <w:tcW w:w="1490" w:type="dxa"/>
          </w:tcPr>
          <w:p w14:paraId="035D2F5A" w14:textId="503FE9B5" w:rsidR="007338DF" w:rsidRDefault="00DE15ED" w:rsidP="00037B1F">
            <w:pPr>
              <w:rPr>
                <w:lang w:val="en-US"/>
              </w:rPr>
            </w:pPr>
            <w:ins w:id="369" w:author="421904072277" w:date="2021-10-31T21:04:00Z">
              <w:r>
                <w:rPr>
                  <w:lang w:val="en-US"/>
                </w:rPr>
                <w:t>0</w:t>
              </w:r>
            </w:ins>
            <w:del w:id="370" w:author="421904072277" w:date="2021-10-31T21:04:00Z">
              <w:r w:rsidR="007338DF" w:rsidDel="00DE15ED">
                <w:rPr>
                  <w:lang w:val="en-US"/>
                </w:rPr>
                <w:delText>X</w:delText>
              </w:r>
            </w:del>
          </w:p>
        </w:tc>
        <w:tc>
          <w:tcPr>
            <w:tcW w:w="1490" w:type="dxa"/>
          </w:tcPr>
          <w:p w14:paraId="28EE37C9" w14:textId="3EF5B3F3" w:rsidR="007338DF" w:rsidRDefault="00DE15ED" w:rsidP="00037B1F">
            <w:pPr>
              <w:rPr>
                <w:lang w:val="en-US"/>
              </w:rPr>
            </w:pPr>
            <w:ins w:id="371" w:author="421904072277" w:date="2021-10-31T21:04:00Z">
              <w:r>
                <w:rPr>
                  <w:lang w:val="en-US"/>
                </w:rPr>
                <w:t>0</w:t>
              </w:r>
            </w:ins>
            <w:del w:id="372" w:author="421904072277" w:date="2021-10-31T21:04:00Z">
              <w:r w:rsidR="007338DF" w:rsidDel="00DE15ED">
                <w:rPr>
                  <w:lang w:val="en-US"/>
                </w:rPr>
                <w:delText>X</w:delText>
              </w:r>
            </w:del>
          </w:p>
        </w:tc>
      </w:tr>
      <w:tr w:rsidR="007338DF" w14:paraId="67B9D8E5" w14:textId="77777777" w:rsidTr="007338DF">
        <w:trPr>
          <w:jc w:val="center"/>
        </w:trPr>
        <w:tc>
          <w:tcPr>
            <w:tcW w:w="419" w:type="dxa"/>
            <w:tcBorders>
              <w:top w:val="nil"/>
              <w:left w:val="nil"/>
              <w:bottom w:val="nil"/>
              <w:right w:val="single" w:sz="12" w:space="0" w:color="auto"/>
            </w:tcBorders>
          </w:tcPr>
          <w:p w14:paraId="6083E70A" w14:textId="77777777" w:rsidR="007338DF" w:rsidRDefault="007338DF" w:rsidP="00037B1F">
            <w:pPr>
              <w:rPr>
                <w:lang w:val="en-US"/>
              </w:rPr>
            </w:pPr>
            <w:r>
              <w:rPr>
                <w:lang w:val="en-US"/>
              </w:rPr>
              <w:t>X</w:t>
            </w:r>
          </w:p>
        </w:tc>
        <w:tc>
          <w:tcPr>
            <w:tcW w:w="431" w:type="dxa"/>
            <w:tcBorders>
              <w:top w:val="nil"/>
              <w:left w:val="single" w:sz="12" w:space="0" w:color="auto"/>
              <w:bottom w:val="nil"/>
              <w:right w:val="nil"/>
            </w:tcBorders>
          </w:tcPr>
          <w:p w14:paraId="3F434CA4" w14:textId="77777777" w:rsidR="007338DF" w:rsidRDefault="007338DF" w:rsidP="00037B1F">
            <w:pPr>
              <w:rPr>
                <w:lang w:val="en-US"/>
              </w:rPr>
            </w:pPr>
          </w:p>
        </w:tc>
        <w:tc>
          <w:tcPr>
            <w:tcW w:w="245" w:type="dxa"/>
            <w:tcBorders>
              <w:top w:val="nil"/>
              <w:left w:val="nil"/>
              <w:bottom w:val="nil"/>
            </w:tcBorders>
          </w:tcPr>
          <w:p w14:paraId="13DFF989" w14:textId="77777777" w:rsidR="007338DF" w:rsidRDefault="007338DF" w:rsidP="00037B1F">
            <w:pPr>
              <w:rPr>
                <w:lang w:val="en-US"/>
              </w:rPr>
            </w:pPr>
          </w:p>
        </w:tc>
        <w:tc>
          <w:tcPr>
            <w:tcW w:w="1489" w:type="dxa"/>
          </w:tcPr>
          <w:p w14:paraId="1274BAF7" w14:textId="77777777" w:rsidR="007338DF" w:rsidRDefault="007338DF" w:rsidP="00037B1F">
            <w:pPr>
              <w:rPr>
                <w:lang w:val="en-US"/>
              </w:rPr>
            </w:pPr>
            <w:r>
              <w:rPr>
                <w:lang w:val="en-US"/>
              </w:rPr>
              <w:t>0</w:t>
            </w:r>
          </w:p>
        </w:tc>
        <w:tc>
          <w:tcPr>
            <w:tcW w:w="1489" w:type="dxa"/>
          </w:tcPr>
          <w:p w14:paraId="23354011" w14:textId="73053A08" w:rsidR="007338DF" w:rsidRDefault="00DE15ED" w:rsidP="00037B1F">
            <w:pPr>
              <w:rPr>
                <w:lang w:val="en-US"/>
              </w:rPr>
            </w:pPr>
            <w:ins w:id="373" w:author="421904072277" w:date="2021-10-31T21:04:00Z">
              <w:r>
                <w:rPr>
                  <w:lang w:val="en-US"/>
                </w:rPr>
                <w:t>0</w:t>
              </w:r>
            </w:ins>
            <w:del w:id="374" w:author="421904072277" w:date="2021-10-31T21:04:00Z">
              <w:r w:rsidR="007338DF" w:rsidDel="00DE15ED">
                <w:rPr>
                  <w:lang w:val="en-US"/>
                </w:rPr>
                <w:delText>1</w:delText>
              </w:r>
            </w:del>
          </w:p>
        </w:tc>
        <w:tc>
          <w:tcPr>
            <w:tcW w:w="1490" w:type="dxa"/>
          </w:tcPr>
          <w:p w14:paraId="4CE797B4" w14:textId="77777777" w:rsidR="007338DF" w:rsidRDefault="007338DF" w:rsidP="00037B1F">
            <w:pPr>
              <w:rPr>
                <w:lang w:val="en-US"/>
              </w:rPr>
            </w:pPr>
            <w:r>
              <w:rPr>
                <w:lang w:val="en-US"/>
              </w:rPr>
              <w:t>0</w:t>
            </w:r>
          </w:p>
        </w:tc>
        <w:tc>
          <w:tcPr>
            <w:tcW w:w="1490" w:type="dxa"/>
          </w:tcPr>
          <w:p w14:paraId="6BB3B1D3" w14:textId="77777777" w:rsidR="007338DF" w:rsidRDefault="007338DF" w:rsidP="00037B1F">
            <w:pPr>
              <w:rPr>
                <w:lang w:val="en-US"/>
              </w:rPr>
            </w:pPr>
            <w:r>
              <w:rPr>
                <w:lang w:val="en-US"/>
              </w:rPr>
              <w:t>0</w:t>
            </w:r>
          </w:p>
        </w:tc>
      </w:tr>
    </w:tbl>
    <w:p w14:paraId="5FC2C319" w14:textId="77777777" w:rsidR="007338DF" w:rsidRDefault="00037B1F" w:rsidP="007338DF">
      <w:pPr>
        <w:pStyle w:val="PlainText"/>
        <w:jc w:val="center"/>
        <w:rPr>
          <w:rFonts w:ascii="Times New Roman" w:hAnsi="Times New Roman"/>
          <w:sz w:val="24"/>
          <w:lang w:val="sk-SK"/>
        </w:rPr>
      </w:pPr>
      <m:oMathPara>
        <m:oMath>
          <m:r>
            <w:rPr>
              <w:rFonts w:ascii="Cambria Math" w:hAnsi="Cambria Math"/>
              <w:sz w:val="24"/>
              <w:lang w:val="sk-SK"/>
            </w:rPr>
            <m:t>D2</m:t>
          </m:r>
        </m:oMath>
      </m:oMathPara>
    </w:p>
    <w:p w14:paraId="4DC3843A" w14:textId="77777777" w:rsidR="007338DF" w:rsidRDefault="007338DF" w:rsidP="00381B1B">
      <w:pPr>
        <w:pStyle w:val="PlainText"/>
        <w:rPr>
          <w:rFonts w:ascii="Times New Roman" w:hAnsi="Times New Roman"/>
          <w:sz w:val="24"/>
          <w:lang w:val="sk-SK"/>
        </w:rPr>
      </w:pPr>
    </w:p>
    <w:tbl>
      <w:tblPr>
        <w:tblStyle w:val="TableGrid"/>
        <w:tblW w:w="0" w:type="auto"/>
        <w:jc w:val="center"/>
        <w:tblLook w:val="04A0" w:firstRow="1" w:lastRow="0" w:firstColumn="1" w:lastColumn="0" w:noHBand="0" w:noVBand="1"/>
      </w:tblPr>
      <w:tblGrid>
        <w:gridCol w:w="419"/>
        <w:gridCol w:w="443"/>
        <w:gridCol w:w="245"/>
        <w:gridCol w:w="1489"/>
        <w:gridCol w:w="1489"/>
        <w:gridCol w:w="1490"/>
        <w:gridCol w:w="1490"/>
      </w:tblGrid>
      <w:tr w:rsidR="007338DF" w14:paraId="03C68B10" w14:textId="77777777" w:rsidTr="007338DF">
        <w:trPr>
          <w:jc w:val="center"/>
        </w:trPr>
        <w:tc>
          <w:tcPr>
            <w:tcW w:w="419" w:type="dxa"/>
            <w:tcBorders>
              <w:top w:val="nil"/>
              <w:left w:val="nil"/>
              <w:bottom w:val="nil"/>
              <w:right w:val="nil"/>
            </w:tcBorders>
          </w:tcPr>
          <w:p w14:paraId="60B47F5B" w14:textId="77777777" w:rsidR="007338DF" w:rsidRDefault="007338DF" w:rsidP="00037B1F">
            <w:pPr>
              <w:rPr>
                <w:lang w:val="en-US"/>
              </w:rPr>
            </w:pPr>
          </w:p>
        </w:tc>
        <w:tc>
          <w:tcPr>
            <w:tcW w:w="431" w:type="dxa"/>
            <w:tcBorders>
              <w:top w:val="nil"/>
              <w:left w:val="nil"/>
              <w:bottom w:val="nil"/>
              <w:right w:val="nil"/>
            </w:tcBorders>
          </w:tcPr>
          <w:p w14:paraId="0786C18B" w14:textId="77777777" w:rsidR="007338DF" w:rsidRDefault="007338DF" w:rsidP="00037B1F">
            <w:pPr>
              <w:rPr>
                <w:lang w:val="en-US"/>
              </w:rPr>
            </w:pPr>
          </w:p>
        </w:tc>
        <w:tc>
          <w:tcPr>
            <w:tcW w:w="245" w:type="dxa"/>
            <w:tcBorders>
              <w:top w:val="nil"/>
              <w:left w:val="nil"/>
              <w:bottom w:val="nil"/>
              <w:right w:val="nil"/>
            </w:tcBorders>
          </w:tcPr>
          <w:p w14:paraId="57BBB228" w14:textId="77777777" w:rsidR="007338DF" w:rsidRDefault="007338DF" w:rsidP="00037B1F">
            <w:pPr>
              <w:rPr>
                <w:lang w:val="en-US"/>
              </w:rPr>
            </w:pPr>
          </w:p>
        </w:tc>
        <w:tc>
          <w:tcPr>
            <w:tcW w:w="1489" w:type="dxa"/>
            <w:tcBorders>
              <w:top w:val="nil"/>
              <w:left w:val="nil"/>
              <w:bottom w:val="nil"/>
              <w:right w:val="nil"/>
            </w:tcBorders>
          </w:tcPr>
          <w:p w14:paraId="56AE9F5E" w14:textId="77777777" w:rsidR="007338DF" w:rsidRDefault="007338DF" w:rsidP="00037B1F">
            <w:pPr>
              <w:rPr>
                <w:lang w:val="en-US"/>
              </w:rPr>
            </w:pPr>
          </w:p>
        </w:tc>
        <w:tc>
          <w:tcPr>
            <w:tcW w:w="1489" w:type="dxa"/>
            <w:tcBorders>
              <w:top w:val="nil"/>
              <w:left w:val="nil"/>
              <w:bottom w:val="nil"/>
              <w:right w:val="nil"/>
            </w:tcBorders>
          </w:tcPr>
          <w:p w14:paraId="0424B623" w14:textId="77777777" w:rsidR="007338DF" w:rsidRDefault="007338DF" w:rsidP="00037B1F">
            <w:pPr>
              <w:rPr>
                <w:lang w:val="en-US"/>
              </w:rPr>
            </w:pPr>
          </w:p>
        </w:tc>
        <w:tc>
          <w:tcPr>
            <w:tcW w:w="1490" w:type="dxa"/>
            <w:tcBorders>
              <w:top w:val="nil"/>
              <w:left w:val="nil"/>
              <w:bottom w:val="single" w:sz="12" w:space="0" w:color="auto"/>
              <w:right w:val="nil"/>
            </w:tcBorders>
          </w:tcPr>
          <w:p w14:paraId="0F6C2027" w14:textId="77777777" w:rsidR="007338DF" w:rsidRDefault="00A00990" w:rsidP="00037B1F">
            <w:pPr>
              <w:rPr>
                <w:lang w:val="en-US"/>
              </w:rPr>
            </w:pPr>
            <w:r>
              <w:rPr>
                <w:lang w:val="en-US"/>
              </w:rPr>
              <w:t>z</w:t>
            </w:r>
            <w:r w:rsidR="007338DF">
              <w:rPr>
                <w:lang w:val="en-US"/>
              </w:rPr>
              <w:t>3</w:t>
            </w:r>
          </w:p>
        </w:tc>
        <w:tc>
          <w:tcPr>
            <w:tcW w:w="1490" w:type="dxa"/>
            <w:tcBorders>
              <w:top w:val="nil"/>
              <w:left w:val="nil"/>
              <w:bottom w:val="single" w:sz="12" w:space="0" w:color="auto"/>
              <w:right w:val="nil"/>
            </w:tcBorders>
          </w:tcPr>
          <w:p w14:paraId="421A3DED" w14:textId="77777777" w:rsidR="007338DF" w:rsidRDefault="007338DF" w:rsidP="00037B1F">
            <w:pPr>
              <w:rPr>
                <w:lang w:val="en-US"/>
              </w:rPr>
            </w:pPr>
          </w:p>
        </w:tc>
      </w:tr>
      <w:tr w:rsidR="007338DF" w14:paraId="0BC6579D" w14:textId="77777777" w:rsidTr="007338DF">
        <w:trPr>
          <w:jc w:val="center"/>
        </w:trPr>
        <w:tc>
          <w:tcPr>
            <w:tcW w:w="419" w:type="dxa"/>
            <w:tcBorders>
              <w:top w:val="nil"/>
              <w:left w:val="nil"/>
              <w:bottom w:val="nil"/>
              <w:right w:val="nil"/>
            </w:tcBorders>
          </w:tcPr>
          <w:p w14:paraId="72D18FBE" w14:textId="77777777" w:rsidR="007338DF" w:rsidRDefault="007338DF" w:rsidP="00037B1F">
            <w:pPr>
              <w:rPr>
                <w:lang w:val="en-US"/>
              </w:rPr>
            </w:pPr>
          </w:p>
        </w:tc>
        <w:tc>
          <w:tcPr>
            <w:tcW w:w="431" w:type="dxa"/>
            <w:tcBorders>
              <w:top w:val="nil"/>
              <w:left w:val="nil"/>
              <w:bottom w:val="nil"/>
              <w:right w:val="nil"/>
            </w:tcBorders>
          </w:tcPr>
          <w:p w14:paraId="6C846F4C" w14:textId="77777777" w:rsidR="007338DF" w:rsidRDefault="007338DF" w:rsidP="00037B1F">
            <w:pPr>
              <w:rPr>
                <w:lang w:val="en-US"/>
              </w:rPr>
            </w:pPr>
          </w:p>
        </w:tc>
        <w:tc>
          <w:tcPr>
            <w:tcW w:w="245" w:type="dxa"/>
            <w:tcBorders>
              <w:top w:val="nil"/>
              <w:left w:val="nil"/>
              <w:bottom w:val="nil"/>
              <w:right w:val="nil"/>
            </w:tcBorders>
          </w:tcPr>
          <w:p w14:paraId="2FAE9971" w14:textId="77777777" w:rsidR="007338DF" w:rsidRDefault="007338DF" w:rsidP="00037B1F">
            <w:pPr>
              <w:rPr>
                <w:lang w:val="en-US"/>
              </w:rPr>
            </w:pPr>
          </w:p>
        </w:tc>
        <w:tc>
          <w:tcPr>
            <w:tcW w:w="1489" w:type="dxa"/>
            <w:tcBorders>
              <w:top w:val="nil"/>
              <w:left w:val="nil"/>
              <w:bottom w:val="nil"/>
              <w:right w:val="nil"/>
            </w:tcBorders>
          </w:tcPr>
          <w:p w14:paraId="58414E01" w14:textId="77777777" w:rsidR="007338DF" w:rsidRDefault="007338DF" w:rsidP="00037B1F">
            <w:pPr>
              <w:rPr>
                <w:lang w:val="en-US"/>
              </w:rPr>
            </w:pPr>
          </w:p>
        </w:tc>
        <w:tc>
          <w:tcPr>
            <w:tcW w:w="1489" w:type="dxa"/>
            <w:tcBorders>
              <w:top w:val="nil"/>
              <w:left w:val="nil"/>
              <w:bottom w:val="single" w:sz="12" w:space="0" w:color="auto"/>
              <w:right w:val="nil"/>
            </w:tcBorders>
          </w:tcPr>
          <w:p w14:paraId="5C5A60EA" w14:textId="77777777" w:rsidR="007338DF" w:rsidRDefault="00A00990" w:rsidP="00037B1F">
            <w:pPr>
              <w:rPr>
                <w:lang w:val="en-US"/>
              </w:rPr>
            </w:pPr>
            <w:r>
              <w:rPr>
                <w:lang w:val="en-US"/>
              </w:rPr>
              <w:t>z</w:t>
            </w:r>
            <w:r w:rsidR="007338DF">
              <w:rPr>
                <w:lang w:val="en-US"/>
              </w:rPr>
              <w:t>2</w:t>
            </w:r>
          </w:p>
        </w:tc>
        <w:tc>
          <w:tcPr>
            <w:tcW w:w="1490" w:type="dxa"/>
            <w:tcBorders>
              <w:top w:val="single" w:sz="12" w:space="0" w:color="auto"/>
              <w:left w:val="nil"/>
              <w:bottom w:val="single" w:sz="12" w:space="0" w:color="auto"/>
              <w:right w:val="nil"/>
            </w:tcBorders>
          </w:tcPr>
          <w:p w14:paraId="1244E812" w14:textId="77777777" w:rsidR="007338DF" w:rsidRDefault="007338DF" w:rsidP="00037B1F">
            <w:pPr>
              <w:rPr>
                <w:lang w:val="en-US"/>
              </w:rPr>
            </w:pPr>
          </w:p>
        </w:tc>
        <w:tc>
          <w:tcPr>
            <w:tcW w:w="1490" w:type="dxa"/>
            <w:tcBorders>
              <w:top w:val="single" w:sz="12" w:space="0" w:color="auto"/>
              <w:left w:val="nil"/>
              <w:bottom w:val="nil"/>
              <w:right w:val="nil"/>
            </w:tcBorders>
          </w:tcPr>
          <w:p w14:paraId="7887C610" w14:textId="77777777" w:rsidR="007338DF" w:rsidRDefault="007338DF" w:rsidP="00037B1F">
            <w:pPr>
              <w:rPr>
                <w:lang w:val="en-US"/>
              </w:rPr>
            </w:pPr>
          </w:p>
        </w:tc>
      </w:tr>
      <w:tr w:rsidR="007338DF" w14:paraId="4474E5BB" w14:textId="77777777" w:rsidTr="007338DF">
        <w:trPr>
          <w:jc w:val="center"/>
        </w:trPr>
        <w:tc>
          <w:tcPr>
            <w:tcW w:w="419" w:type="dxa"/>
            <w:tcBorders>
              <w:top w:val="nil"/>
              <w:left w:val="nil"/>
              <w:bottom w:val="nil"/>
              <w:right w:val="nil"/>
            </w:tcBorders>
          </w:tcPr>
          <w:p w14:paraId="531BE8FE" w14:textId="77777777" w:rsidR="007338DF" w:rsidRPr="00765100" w:rsidRDefault="007338DF" w:rsidP="00037B1F">
            <w:pPr>
              <w:rPr>
                <w:sz w:val="2"/>
                <w:szCs w:val="2"/>
                <w:lang w:val="en-US"/>
              </w:rPr>
            </w:pPr>
          </w:p>
        </w:tc>
        <w:tc>
          <w:tcPr>
            <w:tcW w:w="431" w:type="dxa"/>
            <w:tcBorders>
              <w:top w:val="nil"/>
              <w:left w:val="nil"/>
              <w:bottom w:val="nil"/>
              <w:right w:val="nil"/>
            </w:tcBorders>
          </w:tcPr>
          <w:p w14:paraId="70C632A2" w14:textId="77777777" w:rsidR="007338DF" w:rsidRPr="00765100" w:rsidRDefault="007338DF" w:rsidP="00037B1F">
            <w:pPr>
              <w:rPr>
                <w:sz w:val="2"/>
                <w:szCs w:val="2"/>
                <w:lang w:val="en-US"/>
              </w:rPr>
            </w:pPr>
          </w:p>
        </w:tc>
        <w:tc>
          <w:tcPr>
            <w:tcW w:w="245" w:type="dxa"/>
            <w:tcBorders>
              <w:top w:val="nil"/>
              <w:left w:val="nil"/>
              <w:bottom w:val="nil"/>
              <w:right w:val="nil"/>
            </w:tcBorders>
          </w:tcPr>
          <w:p w14:paraId="7E91734C" w14:textId="77777777" w:rsidR="007338DF" w:rsidRPr="00765100" w:rsidRDefault="007338DF" w:rsidP="00037B1F">
            <w:pPr>
              <w:rPr>
                <w:sz w:val="2"/>
                <w:szCs w:val="2"/>
                <w:lang w:val="en-US"/>
              </w:rPr>
            </w:pPr>
          </w:p>
        </w:tc>
        <w:tc>
          <w:tcPr>
            <w:tcW w:w="1489" w:type="dxa"/>
            <w:tcBorders>
              <w:top w:val="nil"/>
              <w:left w:val="nil"/>
              <w:right w:val="nil"/>
            </w:tcBorders>
          </w:tcPr>
          <w:p w14:paraId="2D0133F4" w14:textId="77777777" w:rsidR="007338DF" w:rsidRPr="00765100" w:rsidRDefault="007338DF" w:rsidP="00037B1F">
            <w:pPr>
              <w:rPr>
                <w:sz w:val="2"/>
                <w:szCs w:val="2"/>
                <w:lang w:val="en-US"/>
              </w:rPr>
            </w:pPr>
          </w:p>
        </w:tc>
        <w:tc>
          <w:tcPr>
            <w:tcW w:w="1489" w:type="dxa"/>
            <w:tcBorders>
              <w:top w:val="single" w:sz="12" w:space="0" w:color="auto"/>
              <w:left w:val="nil"/>
              <w:right w:val="nil"/>
            </w:tcBorders>
          </w:tcPr>
          <w:p w14:paraId="2232EF89" w14:textId="77777777" w:rsidR="007338DF" w:rsidRPr="00765100" w:rsidRDefault="007338DF" w:rsidP="00037B1F">
            <w:pPr>
              <w:rPr>
                <w:sz w:val="2"/>
                <w:szCs w:val="2"/>
                <w:lang w:val="en-US"/>
              </w:rPr>
            </w:pPr>
          </w:p>
        </w:tc>
        <w:tc>
          <w:tcPr>
            <w:tcW w:w="1490" w:type="dxa"/>
            <w:tcBorders>
              <w:top w:val="single" w:sz="12" w:space="0" w:color="auto"/>
              <w:left w:val="nil"/>
              <w:right w:val="nil"/>
            </w:tcBorders>
          </w:tcPr>
          <w:p w14:paraId="171C10B9" w14:textId="77777777" w:rsidR="007338DF" w:rsidRPr="00765100" w:rsidRDefault="007338DF" w:rsidP="00037B1F">
            <w:pPr>
              <w:rPr>
                <w:sz w:val="2"/>
                <w:szCs w:val="2"/>
                <w:lang w:val="en-US"/>
              </w:rPr>
            </w:pPr>
          </w:p>
        </w:tc>
        <w:tc>
          <w:tcPr>
            <w:tcW w:w="1490" w:type="dxa"/>
            <w:tcBorders>
              <w:top w:val="nil"/>
              <w:left w:val="nil"/>
              <w:right w:val="nil"/>
            </w:tcBorders>
          </w:tcPr>
          <w:p w14:paraId="2ABA344B" w14:textId="77777777" w:rsidR="007338DF" w:rsidRPr="00765100" w:rsidRDefault="007338DF" w:rsidP="00037B1F">
            <w:pPr>
              <w:rPr>
                <w:sz w:val="2"/>
                <w:szCs w:val="2"/>
                <w:lang w:val="en-US"/>
              </w:rPr>
            </w:pPr>
          </w:p>
        </w:tc>
      </w:tr>
      <w:tr w:rsidR="007338DF" w14:paraId="0B524040" w14:textId="77777777" w:rsidTr="007338DF">
        <w:trPr>
          <w:jc w:val="center"/>
        </w:trPr>
        <w:tc>
          <w:tcPr>
            <w:tcW w:w="419" w:type="dxa"/>
            <w:tcBorders>
              <w:top w:val="nil"/>
              <w:left w:val="nil"/>
              <w:bottom w:val="nil"/>
              <w:right w:val="nil"/>
            </w:tcBorders>
          </w:tcPr>
          <w:p w14:paraId="539E1185" w14:textId="77777777" w:rsidR="007338DF" w:rsidRDefault="007338DF" w:rsidP="00037B1F">
            <w:pPr>
              <w:rPr>
                <w:lang w:val="en-US"/>
              </w:rPr>
            </w:pPr>
          </w:p>
        </w:tc>
        <w:tc>
          <w:tcPr>
            <w:tcW w:w="431" w:type="dxa"/>
            <w:tcBorders>
              <w:top w:val="nil"/>
              <w:left w:val="nil"/>
              <w:bottom w:val="nil"/>
              <w:right w:val="nil"/>
            </w:tcBorders>
          </w:tcPr>
          <w:p w14:paraId="72130C4E" w14:textId="77777777" w:rsidR="007338DF" w:rsidRDefault="007338DF" w:rsidP="00037B1F">
            <w:pPr>
              <w:rPr>
                <w:lang w:val="en-US"/>
              </w:rPr>
            </w:pPr>
          </w:p>
        </w:tc>
        <w:tc>
          <w:tcPr>
            <w:tcW w:w="245" w:type="dxa"/>
            <w:tcBorders>
              <w:top w:val="nil"/>
              <w:left w:val="nil"/>
              <w:bottom w:val="nil"/>
            </w:tcBorders>
          </w:tcPr>
          <w:p w14:paraId="5FCC093D" w14:textId="77777777" w:rsidR="007338DF" w:rsidRDefault="007338DF" w:rsidP="00037B1F">
            <w:pPr>
              <w:rPr>
                <w:lang w:val="en-US"/>
              </w:rPr>
            </w:pPr>
          </w:p>
        </w:tc>
        <w:tc>
          <w:tcPr>
            <w:tcW w:w="1489" w:type="dxa"/>
          </w:tcPr>
          <w:p w14:paraId="318B6192" w14:textId="77777777" w:rsidR="007338DF" w:rsidRDefault="007338DF" w:rsidP="00037B1F">
            <w:pPr>
              <w:rPr>
                <w:lang w:val="en-US"/>
              </w:rPr>
            </w:pPr>
            <w:r>
              <w:rPr>
                <w:lang w:val="en-US"/>
              </w:rPr>
              <w:t>0</w:t>
            </w:r>
          </w:p>
        </w:tc>
        <w:tc>
          <w:tcPr>
            <w:tcW w:w="1489" w:type="dxa"/>
          </w:tcPr>
          <w:p w14:paraId="4B2AF3E8" w14:textId="77777777" w:rsidR="007338DF" w:rsidRDefault="007338DF" w:rsidP="00037B1F">
            <w:pPr>
              <w:rPr>
                <w:lang w:val="en-US"/>
              </w:rPr>
            </w:pPr>
            <w:r>
              <w:rPr>
                <w:lang w:val="en-US"/>
              </w:rPr>
              <w:t>0</w:t>
            </w:r>
          </w:p>
        </w:tc>
        <w:tc>
          <w:tcPr>
            <w:tcW w:w="1490" w:type="dxa"/>
          </w:tcPr>
          <w:p w14:paraId="49DBEB44" w14:textId="77777777" w:rsidR="007338DF" w:rsidRDefault="007338DF" w:rsidP="00037B1F">
            <w:pPr>
              <w:rPr>
                <w:lang w:val="en-US"/>
              </w:rPr>
            </w:pPr>
            <w:r>
              <w:rPr>
                <w:lang w:val="en-US"/>
              </w:rPr>
              <w:t>0</w:t>
            </w:r>
          </w:p>
        </w:tc>
        <w:tc>
          <w:tcPr>
            <w:tcW w:w="1490" w:type="dxa"/>
          </w:tcPr>
          <w:p w14:paraId="14DD5D55" w14:textId="77777777" w:rsidR="007338DF" w:rsidRDefault="007338DF" w:rsidP="00037B1F">
            <w:pPr>
              <w:rPr>
                <w:lang w:val="en-US"/>
              </w:rPr>
            </w:pPr>
            <w:r>
              <w:rPr>
                <w:lang w:val="en-US"/>
              </w:rPr>
              <w:t>0</w:t>
            </w:r>
          </w:p>
        </w:tc>
      </w:tr>
      <w:tr w:rsidR="007338DF" w14:paraId="6C9176F6" w14:textId="77777777" w:rsidTr="007338DF">
        <w:trPr>
          <w:jc w:val="center"/>
        </w:trPr>
        <w:tc>
          <w:tcPr>
            <w:tcW w:w="419" w:type="dxa"/>
            <w:tcBorders>
              <w:top w:val="nil"/>
              <w:left w:val="nil"/>
              <w:bottom w:val="nil"/>
              <w:right w:val="nil"/>
            </w:tcBorders>
          </w:tcPr>
          <w:p w14:paraId="6D779DD4" w14:textId="77777777" w:rsidR="007338DF" w:rsidRDefault="007338DF" w:rsidP="00037B1F">
            <w:pPr>
              <w:rPr>
                <w:lang w:val="en-US"/>
              </w:rPr>
            </w:pPr>
          </w:p>
        </w:tc>
        <w:tc>
          <w:tcPr>
            <w:tcW w:w="431" w:type="dxa"/>
            <w:tcBorders>
              <w:top w:val="nil"/>
              <w:left w:val="nil"/>
              <w:bottom w:val="nil"/>
              <w:right w:val="single" w:sz="12" w:space="0" w:color="auto"/>
            </w:tcBorders>
          </w:tcPr>
          <w:p w14:paraId="20EED244" w14:textId="77777777" w:rsidR="007338DF" w:rsidRDefault="00A00990" w:rsidP="00037B1F">
            <w:pPr>
              <w:rPr>
                <w:lang w:val="en-US"/>
              </w:rPr>
            </w:pPr>
            <w:r>
              <w:rPr>
                <w:lang w:val="en-US"/>
              </w:rPr>
              <w:t>z</w:t>
            </w:r>
            <w:r w:rsidR="007338DF">
              <w:rPr>
                <w:lang w:val="en-US"/>
              </w:rPr>
              <w:t>1</w:t>
            </w:r>
          </w:p>
        </w:tc>
        <w:tc>
          <w:tcPr>
            <w:tcW w:w="245" w:type="dxa"/>
            <w:tcBorders>
              <w:top w:val="nil"/>
              <w:left w:val="single" w:sz="12" w:space="0" w:color="auto"/>
              <w:bottom w:val="nil"/>
            </w:tcBorders>
          </w:tcPr>
          <w:p w14:paraId="0505451C" w14:textId="77777777" w:rsidR="007338DF" w:rsidRDefault="007338DF" w:rsidP="00037B1F">
            <w:pPr>
              <w:rPr>
                <w:lang w:val="en-US"/>
              </w:rPr>
            </w:pPr>
          </w:p>
        </w:tc>
        <w:tc>
          <w:tcPr>
            <w:tcW w:w="1489" w:type="dxa"/>
          </w:tcPr>
          <w:p w14:paraId="363904CF" w14:textId="2A902D0F" w:rsidR="007338DF" w:rsidRDefault="00DE15ED" w:rsidP="00037B1F">
            <w:pPr>
              <w:rPr>
                <w:lang w:val="en-US"/>
              </w:rPr>
            </w:pPr>
            <w:ins w:id="375" w:author="421904072277" w:date="2021-10-31T21:04:00Z">
              <w:r>
                <w:rPr>
                  <w:lang w:val="en-US"/>
                </w:rPr>
                <w:t>1</w:t>
              </w:r>
            </w:ins>
            <w:del w:id="376" w:author="421904072277" w:date="2021-10-31T21:04:00Z">
              <w:r w:rsidR="003D0C5E" w:rsidDel="00DE15ED">
                <w:rPr>
                  <w:lang w:val="en-US"/>
                </w:rPr>
                <w:delText>0</w:delText>
              </w:r>
            </w:del>
          </w:p>
        </w:tc>
        <w:tc>
          <w:tcPr>
            <w:tcW w:w="1489" w:type="dxa"/>
          </w:tcPr>
          <w:p w14:paraId="447A5789" w14:textId="77777777" w:rsidR="007338DF" w:rsidRDefault="007338DF" w:rsidP="00037B1F">
            <w:pPr>
              <w:rPr>
                <w:lang w:val="en-US"/>
              </w:rPr>
            </w:pPr>
            <w:r>
              <w:rPr>
                <w:lang w:val="en-US"/>
              </w:rPr>
              <w:t>X</w:t>
            </w:r>
          </w:p>
        </w:tc>
        <w:tc>
          <w:tcPr>
            <w:tcW w:w="1490" w:type="dxa"/>
          </w:tcPr>
          <w:p w14:paraId="247CF08C" w14:textId="781D5E81" w:rsidR="007338DF" w:rsidRDefault="00DE15ED" w:rsidP="00037B1F">
            <w:pPr>
              <w:rPr>
                <w:lang w:val="en-US"/>
              </w:rPr>
            </w:pPr>
            <w:ins w:id="377" w:author="421904072277" w:date="2021-10-31T21:04:00Z">
              <w:r>
                <w:rPr>
                  <w:lang w:val="en-US"/>
                </w:rPr>
                <w:t>0</w:t>
              </w:r>
            </w:ins>
            <w:del w:id="378" w:author="421904072277" w:date="2021-10-31T21:04:00Z">
              <w:r w:rsidR="007338DF" w:rsidDel="00DE15ED">
                <w:rPr>
                  <w:lang w:val="en-US"/>
                </w:rPr>
                <w:delText>X</w:delText>
              </w:r>
            </w:del>
          </w:p>
        </w:tc>
        <w:tc>
          <w:tcPr>
            <w:tcW w:w="1490" w:type="dxa"/>
          </w:tcPr>
          <w:p w14:paraId="6824F32A" w14:textId="745B5141" w:rsidR="007338DF" w:rsidRDefault="00DE15ED" w:rsidP="00037B1F">
            <w:pPr>
              <w:rPr>
                <w:lang w:val="en-US"/>
              </w:rPr>
            </w:pPr>
            <w:ins w:id="379" w:author="421904072277" w:date="2021-10-31T21:04:00Z">
              <w:r>
                <w:rPr>
                  <w:lang w:val="en-US"/>
                </w:rPr>
                <w:t>1</w:t>
              </w:r>
            </w:ins>
            <w:del w:id="380" w:author="421904072277" w:date="2021-10-31T21:04:00Z">
              <w:r w:rsidR="007338DF" w:rsidDel="00DE15ED">
                <w:rPr>
                  <w:lang w:val="en-US"/>
                </w:rPr>
                <w:delText>X</w:delText>
              </w:r>
            </w:del>
          </w:p>
        </w:tc>
      </w:tr>
      <w:tr w:rsidR="007338DF" w14:paraId="4C18D7FD" w14:textId="77777777" w:rsidTr="007338DF">
        <w:trPr>
          <w:jc w:val="center"/>
        </w:trPr>
        <w:tc>
          <w:tcPr>
            <w:tcW w:w="419" w:type="dxa"/>
            <w:tcBorders>
              <w:top w:val="nil"/>
              <w:left w:val="nil"/>
              <w:bottom w:val="nil"/>
              <w:right w:val="single" w:sz="12" w:space="0" w:color="auto"/>
            </w:tcBorders>
          </w:tcPr>
          <w:p w14:paraId="238D9A01" w14:textId="77777777" w:rsidR="007338DF" w:rsidRDefault="007338DF" w:rsidP="00037B1F">
            <w:pPr>
              <w:rPr>
                <w:lang w:val="en-US"/>
              </w:rPr>
            </w:pPr>
          </w:p>
        </w:tc>
        <w:tc>
          <w:tcPr>
            <w:tcW w:w="431" w:type="dxa"/>
            <w:tcBorders>
              <w:top w:val="nil"/>
              <w:left w:val="single" w:sz="12" w:space="0" w:color="auto"/>
              <w:bottom w:val="nil"/>
              <w:right w:val="single" w:sz="12" w:space="0" w:color="auto"/>
            </w:tcBorders>
          </w:tcPr>
          <w:p w14:paraId="0A59DBBA" w14:textId="77777777" w:rsidR="007338DF" w:rsidRDefault="007338DF" w:rsidP="00037B1F">
            <w:pPr>
              <w:rPr>
                <w:lang w:val="en-US"/>
              </w:rPr>
            </w:pPr>
          </w:p>
        </w:tc>
        <w:tc>
          <w:tcPr>
            <w:tcW w:w="245" w:type="dxa"/>
            <w:tcBorders>
              <w:top w:val="nil"/>
              <w:left w:val="single" w:sz="12" w:space="0" w:color="auto"/>
              <w:bottom w:val="nil"/>
            </w:tcBorders>
          </w:tcPr>
          <w:p w14:paraId="344F2D5C" w14:textId="77777777" w:rsidR="007338DF" w:rsidRDefault="007338DF" w:rsidP="00037B1F">
            <w:pPr>
              <w:rPr>
                <w:lang w:val="en-US"/>
              </w:rPr>
            </w:pPr>
          </w:p>
        </w:tc>
        <w:tc>
          <w:tcPr>
            <w:tcW w:w="1489" w:type="dxa"/>
          </w:tcPr>
          <w:p w14:paraId="5C8C0480" w14:textId="6E491D7A" w:rsidR="007338DF" w:rsidRDefault="00DE15ED" w:rsidP="00037B1F">
            <w:pPr>
              <w:rPr>
                <w:lang w:val="en-US"/>
              </w:rPr>
            </w:pPr>
            <w:ins w:id="381" w:author="421904072277" w:date="2021-10-31T21:04:00Z">
              <w:r>
                <w:rPr>
                  <w:lang w:val="en-US"/>
                </w:rPr>
                <w:t>1</w:t>
              </w:r>
            </w:ins>
            <w:del w:id="382" w:author="421904072277" w:date="2021-10-31T21:04:00Z">
              <w:r w:rsidR="007338DF" w:rsidDel="00DE15ED">
                <w:rPr>
                  <w:lang w:val="en-US"/>
                </w:rPr>
                <w:delText>1</w:delText>
              </w:r>
            </w:del>
          </w:p>
        </w:tc>
        <w:tc>
          <w:tcPr>
            <w:tcW w:w="1489" w:type="dxa"/>
          </w:tcPr>
          <w:p w14:paraId="029599CA" w14:textId="77777777" w:rsidR="007338DF" w:rsidRDefault="007338DF" w:rsidP="00037B1F">
            <w:pPr>
              <w:rPr>
                <w:lang w:val="en-US"/>
              </w:rPr>
            </w:pPr>
            <w:r>
              <w:rPr>
                <w:lang w:val="en-US"/>
              </w:rPr>
              <w:t>X</w:t>
            </w:r>
          </w:p>
        </w:tc>
        <w:tc>
          <w:tcPr>
            <w:tcW w:w="1490" w:type="dxa"/>
          </w:tcPr>
          <w:p w14:paraId="40399474" w14:textId="05FCBCB2" w:rsidR="007338DF" w:rsidRDefault="00DE15ED" w:rsidP="00037B1F">
            <w:pPr>
              <w:rPr>
                <w:lang w:val="en-US"/>
              </w:rPr>
            </w:pPr>
            <w:ins w:id="383" w:author="421904072277" w:date="2021-10-31T21:04:00Z">
              <w:r>
                <w:rPr>
                  <w:lang w:val="en-US"/>
                </w:rPr>
                <w:t>1</w:t>
              </w:r>
            </w:ins>
            <w:del w:id="384" w:author="421904072277" w:date="2021-10-31T21:04:00Z">
              <w:r w:rsidR="007338DF" w:rsidDel="00DE15ED">
                <w:rPr>
                  <w:lang w:val="en-US"/>
                </w:rPr>
                <w:delText>X</w:delText>
              </w:r>
            </w:del>
          </w:p>
        </w:tc>
        <w:tc>
          <w:tcPr>
            <w:tcW w:w="1490" w:type="dxa"/>
          </w:tcPr>
          <w:p w14:paraId="7C00F736" w14:textId="4BDFB761" w:rsidR="007338DF" w:rsidRDefault="00DE15ED" w:rsidP="00037B1F">
            <w:pPr>
              <w:rPr>
                <w:lang w:val="en-US"/>
              </w:rPr>
            </w:pPr>
            <w:ins w:id="385" w:author="421904072277" w:date="2021-10-31T21:04:00Z">
              <w:r>
                <w:rPr>
                  <w:lang w:val="en-US"/>
                </w:rPr>
                <w:t>1</w:t>
              </w:r>
            </w:ins>
            <w:del w:id="386" w:author="421904072277" w:date="2021-10-31T21:04:00Z">
              <w:r w:rsidR="007338DF" w:rsidDel="00DE15ED">
                <w:rPr>
                  <w:lang w:val="en-US"/>
                </w:rPr>
                <w:delText>X</w:delText>
              </w:r>
            </w:del>
          </w:p>
        </w:tc>
      </w:tr>
      <w:tr w:rsidR="007338DF" w14:paraId="04A76A41" w14:textId="77777777" w:rsidTr="007338DF">
        <w:trPr>
          <w:jc w:val="center"/>
        </w:trPr>
        <w:tc>
          <w:tcPr>
            <w:tcW w:w="419" w:type="dxa"/>
            <w:tcBorders>
              <w:top w:val="nil"/>
              <w:left w:val="nil"/>
              <w:bottom w:val="nil"/>
              <w:right w:val="single" w:sz="12" w:space="0" w:color="auto"/>
            </w:tcBorders>
          </w:tcPr>
          <w:p w14:paraId="7022EB09" w14:textId="77777777" w:rsidR="007338DF" w:rsidRDefault="007338DF" w:rsidP="00037B1F">
            <w:pPr>
              <w:rPr>
                <w:lang w:val="en-US"/>
              </w:rPr>
            </w:pPr>
            <w:r>
              <w:rPr>
                <w:lang w:val="en-US"/>
              </w:rPr>
              <w:t>X</w:t>
            </w:r>
          </w:p>
        </w:tc>
        <w:tc>
          <w:tcPr>
            <w:tcW w:w="431" w:type="dxa"/>
            <w:tcBorders>
              <w:top w:val="nil"/>
              <w:left w:val="single" w:sz="12" w:space="0" w:color="auto"/>
              <w:bottom w:val="nil"/>
              <w:right w:val="nil"/>
            </w:tcBorders>
          </w:tcPr>
          <w:p w14:paraId="069FA837" w14:textId="77777777" w:rsidR="007338DF" w:rsidRDefault="007338DF" w:rsidP="00037B1F">
            <w:pPr>
              <w:rPr>
                <w:lang w:val="en-US"/>
              </w:rPr>
            </w:pPr>
          </w:p>
        </w:tc>
        <w:tc>
          <w:tcPr>
            <w:tcW w:w="245" w:type="dxa"/>
            <w:tcBorders>
              <w:top w:val="nil"/>
              <w:left w:val="nil"/>
              <w:bottom w:val="nil"/>
            </w:tcBorders>
          </w:tcPr>
          <w:p w14:paraId="360507D8" w14:textId="77777777" w:rsidR="007338DF" w:rsidRDefault="007338DF" w:rsidP="00037B1F">
            <w:pPr>
              <w:rPr>
                <w:lang w:val="en-US"/>
              </w:rPr>
            </w:pPr>
          </w:p>
        </w:tc>
        <w:tc>
          <w:tcPr>
            <w:tcW w:w="1489" w:type="dxa"/>
          </w:tcPr>
          <w:p w14:paraId="7A0AB658" w14:textId="77777777" w:rsidR="007338DF" w:rsidRDefault="007338DF" w:rsidP="00037B1F">
            <w:pPr>
              <w:rPr>
                <w:lang w:val="en-US"/>
              </w:rPr>
            </w:pPr>
            <w:r>
              <w:rPr>
                <w:lang w:val="en-US"/>
              </w:rPr>
              <w:t>1</w:t>
            </w:r>
          </w:p>
        </w:tc>
        <w:tc>
          <w:tcPr>
            <w:tcW w:w="1489" w:type="dxa"/>
          </w:tcPr>
          <w:p w14:paraId="080235C0" w14:textId="77777777" w:rsidR="007338DF" w:rsidRDefault="007338DF" w:rsidP="00037B1F">
            <w:pPr>
              <w:rPr>
                <w:lang w:val="en-US"/>
              </w:rPr>
            </w:pPr>
            <w:r>
              <w:rPr>
                <w:lang w:val="en-US"/>
              </w:rPr>
              <w:t>1</w:t>
            </w:r>
          </w:p>
        </w:tc>
        <w:tc>
          <w:tcPr>
            <w:tcW w:w="1490" w:type="dxa"/>
          </w:tcPr>
          <w:p w14:paraId="57D4A9E4" w14:textId="77777777" w:rsidR="007338DF" w:rsidRDefault="007338DF" w:rsidP="00037B1F">
            <w:pPr>
              <w:rPr>
                <w:lang w:val="en-US"/>
              </w:rPr>
            </w:pPr>
            <w:r>
              <w:rPr>
                <w:lang w:val="en-US"/>
              </w:rPr>
              <w:t>1</w:t>
            </w:r>
          </w:p>
        </w:tc>
        <w:tc>
          <w:tcPr>
            <w:tcW w:w="1490" w:type="dxa"/>
          </w:tcPr>
          <w:p w14:paraId="148670F0" w14:textId="77777777" w:rsidR="007338DF" w:rsidRDefault="007338DF" w:rsidP="00037B1F">
            <w:pPr>
              <w:rPr>
                <w:lang w:val="en-US"/>
              </w:rPr>
            </w:pPr>
            <w:r>
              <w:rPr>
                <w:lang w:val="en-US"/>
              </w:rPr>
              <w:t>1</w:t>
            </w:r>
          </w:p>
        </w:tc>
      </w:tr>
    </w:tbl>
    <w:p w14:paraId="25A3E288" w14:textId="77777777" w:rsidR="007338DF" w:rsidRDefault="00037B1F" w:rsidP="007338DF">
      <w:pPr>
        <w:pStyle w:val="PlainText"/>
        <w:jc w:val="center"/>
        <w:rPr>
          <w:rFonts w:ascii="Times New Roman" w:hAnsi="Times New Roman"/>
          <w:sz w:val="24"/>
          <w:lang w:val="sk-SK"/>
        </w:rPr>
      </w:pPr>
      <m:oMathPara>
        <m:oMath>
          <m:r>
            <w:rPr>
              <w:rFonts w:ascii="Cambria Math" w:hAnsi="Cambria Math"/>
              <w:sz w:val="24"/>
              <w:lang w:val="sk-SK"/>
            </w:rPr>
            <m:t>D3</m:t>
          </m:r>
        </m:oMath>
      </m:oMathPara>
    </w:p>
    <w:tbl>
      <w:tblPr>
        <w:tblStyle w:val="TableGrid"/>
        <w:tblW w:w="0" w:type="auto"/>
        <w:jc w:val="center"/>
        <w:tblLook w:val="04A0" w:firstRow="1" w:lastRow="0" w:firstColumn="1" w:lastColumn="0" w:noHBand="0" w:noVBand="1"/>
      </w:tblPr>
      <w:tblGrid>
        <w:gridCol w:w="419"/>
        <w:gridCol w:w="443"/>
        <w:gridCol w:w="245"/>
        <w:gridCol w:w="1489"/>
        <w:gridCol w:w="1489"/>
        <w:gridCol w:w="1490"/>
        <w:gridCol w:w="1490"/>
      </w:tblGrid>
      <w:tr w:rsidR="007338DF" w14:paraId="330EACA5" w14:textId="77777777" w:rsidTr="007338DF">
        <w:trPr>
          <w:jc w:val="center"/>
        </w:trPr>
        <w:tc>
          <w:tcPr>
            <w:tcW w:w="419" w:type="dxa"/>
            <w:tcBorders>
              <w:top w:val="nil"/>
              <w:left w:val="nil"/>
              <w:bottom w:val="nil"/>
              <w:right w:val="nil"/>
            </w:tcBorders>
          </w:tcPr>
          <w:p w14:paraId="1B36479C" w14:textId="77777777" w:rsidR="007338DF" w:rsidRDefault="007338DF" w:rsidP="00037B1F">
            <w:pPr>
              <w:rPr>
                <w:lang w:val="en-US"/>
              </w:rPr>
            </w:pPr>
          </w:p>
        </w:tc>
        <w:tc>
          <w:tcPr>
            <w:tcW w:w="431" w:type="dxa"/>
            <w:tcBorders>
              <w:top w:val="nil"/>
              <w:left w:val="nil"/>
              <w:bottom w:val="nil"/>
              <w:right w:val="nil"/>
            </w:tcBorders>
          </w:tcPr>
          <w:p w14:paraId="0C65FB19" w14:textId="77777777" w:rsidR="007338DF" w:rsidRDefault="007338DF" w:rsidP="00037B1F">
            <w:pPr>
              <w:rPr>
                <w:lang w:val="en-US"/>
              </w:rPr>
            </w:pPr>
          </w:p>
        </w:tc>
        <w:tc>
          <w:tcPr>
            <w:tcW w:w="245" w:type="dxa"/>
            <w:tcBorders>
              <w:top w:val="nil"/>
              <w:left w:val="nil"/>
              <w:bottom w:val="nil"/>
              <w:right w:val="nil"/>
            </w:tcBorders>
          </w:tcPr>
          <w:p w14:paraId="3F5EB63D" w14:textId="77777777" w:rsidR="007338DF" w:rsidRDefault="007338DF" w:rsidP="00037B1F">
            <w:pPr>
              <w:rPr>
                <w:lang w:val="en-US"/>
              </w:rPr>
            </w:pPr>
          </w:p>
        </w:tc>
        <w:tc>
          <w:tcPr>
            <w:tcW w:w="1489" w:type="dxa"/>
            <w:tcBorders>
              <w:top w:val="nil"/>
              <w:left w:val="nil"/>
              <w:bottom w:val="nil"/>
              <w:right w:val="nil"/>
            </w:tcBorders>
          </w:tcPr>
          <w:p w14:paraId="2F8218EE" w14:textId="77777777" w:rsidR="007338DF" w:rsidRDefault="007338DF" w:rsidP="00037B1F">
            <w:pPr>
              <w:rPr>
                <w:lang w:val="en-US"/>
              </w:rPr>
            </w:pPr>
          </w:p>
        </w:tc>
        <w:tc>
          <w:tcPr>
            <w:tcW w:w="1489" w:type="dxa"/>
            <w:tcBorders>
              <w:top w:val="nil"/>
              <w:left w:val="nil"/>
              <w:bottom w:val="nil"/>
              <w:right w:val="nil"/>
            </w:tcBorders>
          </w:tcPr>
          <w:p w14:paraId="2D0322FA" w14:textId="77777777" w:rsidR="007338DF" w:rsidRDefault="007338DF" w:rsidP="00037B1F">
            <w:pPr>
              <w:rPr>
                <w:lang w:val="en-US"/>
              </w:rPr>
            </w:pPr>
          </w:p>
        </w:tc>
        <w:tc>
          <w:tcPr>
            <w:tcW w:w="1490" w:type="dxa"/>
            <w:tcBorders>
              <w:top w:val="nil"/>
              <w:left w:val="nil"/>
              <w:bottom w:val="single" w:sz="12" w:space="0" w:color="auto"/>
              <w:right w:val="nil"/>
            </w:tcBorders>
          </w:tcPr>
          <w:p w14:paraId="6C61935B" w14:textId="77777777" w:rsidR="007338DF" w:rsidRDefault="00A00990" w:rsidP="00037B1F">
            <w:pPr>
              <w:rPr>
                <w:lang w:val="en-US"/>
              </w:rPr>
            </w:pPr>
            <w:r>
              <w:rPr>
                <w:lang w:val="en-US"/>
              </w:rPr>
              <w:t>z</w:t>
            </w:r>
            <w:r w:rsidR="007338DF">
              <w:rPr>
                <w:lang w:val="en-US"/>
              </w:rPr>
              <w:t>3</w:t>
            </w:r>
          </w:p>
        </w:tc>
        <w:tc>
          <w:tcPr>
            <w:tcW w:w="1490" w:type="dxa"/>
            <w:tcBorders>
              <w:top w:val="nil"/>
              <w:left w:val="nil"/>
              <w:bottom w:val="single" w:sz="12" w:space="0" w:color="auto"/>
              <w:right w:val="nil"/>
            </w:tcBorders>
          </w:tcPr>
          <w:p w14:paraId="765EEF49" w14:textId="77777777" w:rsidR="007338DF" w:rsidRDefault="007338DF" w:rsidP="00037B1F">
            <w:pPr>
              <w:rPr>
                <w:lang w:val="en-US"/>
              </w:rPr>
            </w:pPr>
          </w:p>
        </w:tc>
      </w:tr>
      <w:tr w:rsidR="007338DF" w14:paraId="5B5A9101" w14:textId="77777777" w:rsidTr="007338DF">
        <w:trPr>
          <w:jc w:val="center"/>
        </w:trPr>
        <w:tc>
          <w:tcPr>
            <w:tcW w:w="419" w:type="dxa"/>
            <w:tcBorders>
              <w:top w:val="nil"/>
              <w:left w:val="nil"/>
              <w:bottom w:val="nil"/>
              <w:right w:val="nil"/>
            </w:tcBorders>
          </w:tcPr>
          <w:p w14:paraId="550209C9" w14:textId="77777777" w:rsidR="007338DF" w:rsidRDefault="007338DF" w:rsidP="00037B1F">
            <w:pPr>
              <w:rPr>
                <w:lang w:val="en-US"/>
              </w:rPr>
            </w:pPr>
          </w:p>
        </w:tc>
        <w:tc>
          <w:tcPr>
            <w:tcW w:w="431" w:type="dxa"/>
            <w:tcBorders>
              <w:top w:val="nil"/>
              <w:left w:val="nil"/>
              <w:bottom w:val="nil"/>
              <w:right w:val="nil"/>
            </w:tcBorders>
          </w:tcPr>
          <w:p w14:paraId="4A3E47AD" w14:textId="77777777" w:rsidR="007338DF" w:rsidRDefault="007338DF" w:rsidP="00037B1F">
            <w:pPr>
              <w:rPr>
                <w:lang w:val="en-US"/>
              </w:rPr>
            </w:pPr>
          </w:p>
        </w:tc>
        <w:tc>
          <w:tcPr>
            <w:tcW w:w="245" w:type="dxa"/>
            <w:tcBorders>
              <w:top w:val="nil"/>
              <w:left w:val="nil"/>
              <w:bottom w:val="nil"/>
              <w:right w:val="nil"/>
            </w:tcBorders>
          </w:tcPr>
          <w:p w14:paraId="525081A7" w14:textId="77777777" w:rsidR="007338DF" w:rsidRDefault="007338DF" w:rsidP="00037B1F">
            <w:pPr>
              <w:rPr>
                <w:lang w:val="en-US"/>
              </w:rPr>
            </w:pPr>
          </w:p>
        </w:tc>
        <w:tc>
          <w:tcPr>
            <w:tcW w:w="1489" w:type="dxa"/>
            <w:tcBorders>
              <w:top w:val="nil"/>
              <w:left w:val="nil"/>
              <w:bottom w:val="nil"/>
              <w:right w:val="nil"/>
            </w:tcBorders>
          </w:tcPr>
          <w:p w14:paraId="758ABA48" w14:textId="77777777" w:rsidR="007338DF" w:rsidRDefault="007338DF" w:rsidP="00037B1F">
            <w:pPr>
              <w:rPr>
                <w:lang w:val="en-US"/>
              </w:rPr>
            </w:pPr>
          </w:p>
        </w:tc>
        <w:tc>
          <w:tcPr>
            <w:tcW w:w="1489" w:type="dxa"/>
            <w:tcBorders>
              <w:top w:val="nil"/>
              <w:left w:val="nil"/>
              <w:bottom w:val="single" w:sz="12" w:space="0" w:color="auto"/>
              <w:right w:val="nil"/>
            </w:tcBorders>
          </w:tcPr>
          <w:p w14:paraId="66195B75" w14:textId="77777777" w:rsidR="007338DF" w:rsidRDefault="00A00990" w:rsidP="00037B1F">
            <w:pPr>
              <w:rPr>
                <w:lang w:val="en-US"/>
              </w:rPr>
            </w:pPr>
            <w:r>
              <w:rPr>
                <w:lang w:val="en-US"/>
              </w:rPr>
              <w:t>z</w:t>
            </w:r>
            <w:r w:rsidR="007338DF">
              <w:rPr>
                <w:lang w:val="en-US"/>
              </w:rPr>
              <w:t>2</w:t>
            </w:r>
          </w:p>
        </w:tc>
        <w:tc>
          <w:tcPr>
            <w:tcW w:w="1490" w:type="dxa"/>
            <w:tcBorders>
              <w:top w:val="single" w:sz="12" w:space="0" w:color="auto"/>
              <w:left w:val="nil"/>
              <w:bottom w:val="single" w:sz="12" w:space="0" w:color="auto"/>
              <w:right w:val="nil"/>
            </w:tcBorders>
          </w:tcPr>
          <w:p w14:paraId="75D688B8" w14:textId="77777777" w:rsidR="007338DF" w:rsidRDefault="007338DF" w:rsidP="00037B1F">
            <w:pPr>
              <w:rPr>
                <w:lang w:val="en-US"/>
              </w:rPr>
            </w:pPr>
          </w:p>
        </w:tc>
        <w:tc>
          <w:tcPr>
            <w:tcW w:w="1490" w:type="dxa"/>
            <w:tcBorders>
              <w:top w:val="single" w:sz="12" w:space="0" w:color="auto"/>
              <w:left w:val="nil"/>
              <w:bottom w:val="nil"/>
              <w:right w:val="nil"/>
            </w:tcBorders>
          </w:tcPr>
          <w:p w14:paraId="4247E64B" w14:textId="77777777" w:rsidR="007338DF" w:rsidRDefault="007338DF" w:rsidP="00037B1F">
            <w:pPr>
              <w:rPr>
                <w:lang w:val="en-US"/>
              </w:rPr>
            </w:pPr>
          </w:p>
        </w:tc>
      </w:tr>
      <w:tr w:rsidR="007338DF" w14:paraId="474974BA" w14:textId="77777777" w:rsidTr="007338DF">
        <w:trPr>
          <w:jc w:val="center"/>
        </w:trPr>
        <w:tc>
          <w:tcPr>
            <w:tcW w:w="419" w:type="dxa"/>
            <w:tcBorders>
              <w:top w:val="nil"/>
              <w:left w:val="nil"/>
              <w:bottom w:val="nil"/>
              <w:right w:val="nil"/>
            </w:tcBorders>
          </w:tcPr>
          <w:p w14:paraId="3C79B153" w14:textId="77777777" w:rsidR="007338DF" w:rsidRPr="00765100" w:rsidRDefault="007338DF" w:rsidP="00037B1F">
            <w:pPr>
              <w:rPr>
                <w:sz w:val="2"/>
                <w:szCs w:val="2"/>
                <w:lang w:val="en-US"/>
              </w:rPr>
            </w:pPr>
          </w:p>
        </w:tc>
        <w:tc>
          <w:tcPr>
            <w:tcW w:w="431" w:type="dxa"/>
            <w:tcBorders>
              <w:top w:val="nil"/>
              <w:left w:val="nil"/>
              <w:bottom w:val="nil"/>
              <w:right w:val="nil"/>
            </w:tcBorders>
          </w:tcPr>
          <w:p w14:paraId="23948E74" w14:textId="77777777" w:rsidR="007338DF" w:rsidRPr="00765100" w:rsidRDefault="007338DF" w:rsidP="00037B1F">
            <w:pPr>
              <w:rPr>
                <w:sz w:val="2"/>
                <w:szCs w:val="2"/>
                <w:lang w:val="en-US"/>
              </w:rPr>
            </w:pPr>
          </w:p>
        </w:tc>
        <w:tc>
          <w:tcPr>
            <w:tcW w:w="245" w:type="dxa"/>
            <w:tcBorders>
              <w:top w:val="nil"/>
              <w:left w:val="nil"/>
              <w:bottom w:val="nil"/>
              <w:right w:val="nil"/>
            </w:tcBorders>
          </w:tcPr>
          <w:p w14:paraId="1529AEB1" w14:textId="77777777" w:rsidR="007338DF" w:rsidRPr="00765100" w:rsidRDefault="007338DF" w:rsidP="00037B1F">
            <w:pPr>
              <w:rPr>
                <w:sz w:val="2"/>
                <w:szCs w:val="2"/>
                <w:lang w:val="en-US"/>
              </w:rPr>
            </w:pPr>
          </w:p>
        </w:tc>
        <w:tc>
          <w:tcPr>
            <w:tcW w:w="1489" w:type="dxa"/>
            <w:tcBorders>
              <w:top w:val="nil"/>
              <w:left w:val="nil"/>
              <w:right w:val="nil"/>
            </w:tcBorders>
          </w:tcPr>
          <w:p w14:paraId="7B1F78C4" w14:textId="77777777" w:rsidR="007338DF" w:rsidRPr="00765100" w:rsidRDefault="007338DF" w:rsidP="00037B1F">
            <w:pPr>
              <w:rPr>
                <w:sz w:val="2"/>
                <w:szCs w:val="2"/>
                <w:lang w:val="en-US"/>
              </w:rPr>
            </w:pPr>
          </w:p>
        </w:tc>
        <w:tc>
          <w:tcPr>
            <w:tcW w:w="1489" w:type="dxa"/>
            <w:tcBorders>
              <w:top w:val="single" w:sz="12" w:space="0" w:color="auto"/>
              <w:left w:val="nil"/>
              <w:right w:val="nil"/>
            </w:tcBorders>
          </w:tcPr>
          <w:p w14:paraId="0168E773" w14:textId="77777777" w:rsidR="007338DF" w:rsidRPr="00765100" w:rsidRDefault="007338DF" w:rsidP="00037B1F">
            <w:pPr>
              <w:rPr>
                <w:sz w:val="2"/>
                <w:szCs w:val="2"/>
                <w:lang w:val="en-US"/>
              </w:rPr>
            </w:pPr>
          </w:p>
        </w:tc>
        <w:tc>
          <w:tcPr>
            <w:tcW w:w="1490" w:type="dxa"/>
            <w:tcBorders>
              <w:top w:val="single" w:sz="12" w:space="0" w:color="auto"/>
              <w:left w:val="nil"/>
              <w:right w:val="nil"/>
            </w:tcBorders>
          </w:tcPr>
          <w:p w14:paraId="3083DE27" w14:textId="77777777" w:rsidR="007338DF" w:rsidRPr="00765100" w:rsidRDefault="007338DF" w:rsidP="00037B1F">
            <w:pPr>
              <w:rPr>
                <w:sz w:val="2"/>
                <w:szCs w:val="2"/>
                <w:lang w:val="en-US"/>
              </w:rPr>
            </w:pPr>
          </w:p>
        </w:tc>
        <w:tc>
          <w:tcPr>
            <w:tcW w:w="1490" w:type="dxa"/>
            <w:tcBorders>
              <w:top w:val="nil"/>
              <w:left w:val="nil"/>
              <w:right w:val="nil"/>
            </w:tcBorders>
          </w:tcPr>
          <w:p w14:paraId="4DEE3A90" w14:textId="77777777" w:rsidR="007338DF" w:rsidRPr="00765100" w:rsidRDefault="007338DF" w:rsidP="00037B1F">
            <w:pPr>
              <w:rPr>
                <w:sz w:val="2"/>
                <w:szCs w:val="2"/>
                <w:lang w:val="en-US"/>
              </w:rPr>
            </w:pPr>
          </w:p>
        </w:tc>
      </w:tr>
      <w:tr w:rsidR="007338DF" w14:paraId="7025373E" w14:textId="77777777" w:rsidTr="007338DF">
        <w:trPr>
          <w:jc w:val="center"/>
        </w:trPr>
        <w:tc>
          <w:tcPr>
            <w:tcW w:w="419" w:type="dxa"/>
            <w:tcBorders>
              <w:top w:val="nil"/>
              <w:left w:val="nil"/>
              <w:bottom w:val="nil"/>
              <w:right w:val="nil"/>
            </w:tcBorders>
          </w:tcPr>
          <w:p w14:paraId="680FCD99" w14:textId="77777777" w:rsidR="007338DF" w:rsidRDefault="007338DF" w:rsidP="00037B1F">
            <w:pPr>
              <w:rPr>
                <w:lang w:val="en-US"/>
              </w:rPr>
            </w:pPr>
          </w:p>
        </w:tc>
        <w:tc>
          <w:tcPr>
            <w:tcW w:w="431" w:type="dxa"/>
            <w:tcBorders>
              <w:top w:val="nil"/>
              <w:left w:val="nil"/>
              <w:bottom w:val="nil"/>
              <w:right w:val="nil"/>
            </w:tcBorders>
          </w:tcPr>
          <w:p w14:paraId="414F521B" w14:textId="77777777" w:rsidR="007338DF" w:rsidRDefault="007338DF" w:rsidP="00037B1F">
            <w:pPr>
              <w:rPr>
                <w:lang w:val="en-US"/>
              </w:rPr>
            </w:pPr>
          </w:p>
        </w:tc>
        <w:tc>
          <w:tcPr>
            <w:tcW w:w="245" w:type="dxa"/>
            <w:tcBorders>
              <w:top w:val="nil"/>
              <w:left w:val="nil"/>
              <w:bottom w:val="nil"/>
            </w:tcBorders>
          </w:tcPr>
          <w:p w14:paraId="1B0DA263" w14:textId="77777777" w:rsidR="007338DF" w:rsidRDefault="007338DF" w:rsidP="00037B1F">
            <w:pPr>
              <w:rPr>
                <w:lang w:val="en-US"/>
              </w:rPr>
            </w:pPr>
          </w:p>
        </w:tc>
        <w:tc>
          <w:tcPr>
            <w:tcW w:w="1489" w:type="dxa"/>
          </w:tcPr>
          <w:p w14:paraId="751B7BDD" w14:textId="77777777" w:rsidR="007338DF" w:rsidRDefault="007338DF" w:rsidP="00037B1F">
            <w:pPr>
              <w:rPr>
                <w:lang w:val="en-US"/>
              </w:rPr>
            </w:pPr>
            <w:r>
              <w:rPr>
                <w:lang w:val="en-US"/>
              </w:rPr>
              <w:t>0</w:t>
            </w:r>
          </w:p>
        </w:tc>
        <w:tc>
          <w:tcPr>
            <w:tcW w:w="1489" w:type="dxa"/>
          </w:tcPr>
          <w:p w14:paraId="3A6BCD90" w14:textId="77777777" w:rsidR="007338DF" w:rsidRDefault="007338DF" w:rsidP="00037B1F">
            <w:pPr>
              <w:rPr>
                <w:lang w:val="en-US"/>
              </w:rPr>
            </w:pPr>
            <w:r>
              <w:rPr>
                <w:lang w:val="en-US"/>
              </w:rPr>
              <w:t>0</w:t>
            </w:r>
          </w:p>
        </w:tc>
        <w:tc>
          <w:tcPr>
            <w:tcW w:w="1490" w:type="dxa"/>
          </w:tcPr>
          <w:p w14:paraId="54B9E5F4" w14:textId="77777777" w:rsidR="007338DF" w:rsidRDefault="007338DF" w:rsidP="00037B1F">
            <w:pPr>
              <w:rPr>
                <w:lang w:val="en-US"/>
              </w:rPr>
            </w:pPr>
            <w:r>
              <w:rPr>
                <w:lang w:val="en-US"/>
              </w:rPr>
              <w:t>0</w:t>
            </w:r>
          </w:p>
        </w:tc>
        <w:tc>
          <w:tcPr>
            <w:tcW w:w="1490" w:type="dxa"/>
          </w:tcPr>
          <w:p w14:paraId="7AB796E8" w14:textId="77777777" w:rsidR="007338DF" w:rsidRDefault="007338DF" w:rsidP="00037B1F">
            <w:pPr>
              <w:rPr>
                <w:lang w:val="en-US"/>
              </w:rPr>
            </w:pPr>
            <w:r>
              <w:rPr>
                <w:lang w:val="en-US"/>
              </w:rPr>
              <w:t>0</w:t>
            </w:r>
          </w:p>
        </w:tc>
      </w:tr>
      <w:tr w:rsidR="007338DF" w14:paraId="0663FBD1" w14:textId="77777777" w:rsidTr="007338DF">
        <w:trPr>
          <w:jc w:val="center"/>
        </w:trPr>
        <w:tc>
          <w:tcPr>
            <w:tcW w:w="419" w:type="dxa"/>
            <w:tcBorders>
              <w:top w:val="nil"/>
              <w:left w:val="nil"/>
              <w:bottom w:val="nil"/>
              <w:right w:val="nil"/>
            </w:tcBorders>
          </w:tcPr>
          <w:p w14:paraId="5EC53431" w14:textId="77777777" w:rsidR="007338DF" w:rsidRDefault="007338DF" w:rsidP="00037B1F">
            <w:pPr>
              <w:rPr>
                <w:lang w:val="en-US"/>
              </w:rPr>
            </w:pPr>
          </w:p>
        </w:tc>
        <w:tc>
          <w:tcPr>
            <w:tcW w:w="431" w:type="dxa"/>
            <w:tcBorders>
              <w:top w:val="nil"/>
              <w:left w:val="nil"/>
              <w:bottom w:val="nil"/>
              <w:right w:val="single" w:sz="12" w:space="0" w:color="auto"/>
            </w:tcBorders>
          </w:tcPr>
          <w:p w14:paraId="4E702094" w14:textId="77777777" w:rsidR="007338DF" w:rsidRDefault="00A00990" w:rsidP="00037B1F">
            <w:pPr>
              <w:rPr>
                <w:lang w:val="en-US"/>
              </w:rPr>
            </w:pPr>
            <w:r>
              <w:rPr>
                <w:lang w:val="en-US"/>
              </w:rPr>
              <w:t>z</w:t>
            </w:r>
            <w:r w:rsidR="007338DF">
              <w:rPr>
                <w:lang w:val="en-US"/>
              </w:rPr>
              <w:t>1</w:t>
            </w:r>
          </w:p>
        </w:tc>
        <w:tc>
          <w:tcPr>
            <w:tcW w:w="245" w:type="dxa"/>
            <w:tcBorders>
              <w:top w:val="nil"/>
              <w:left w:val="single" w:sz="12" w:space="0" w:color="auto"/>
              <w:bottom w:val="nil"/>
            </w:tcBorders>
          </w:tcPr>
          <w:p w14:paraId="3E9EB35E" w14:textId="77777777" w:rsidR="007338DF" w:rsidRDefault="007338DF" w:rsidP="00037B1F">
            <w:pPr>
              <w:rPr>
                <w:lang w:val="en-US"/>
              </w:rPr>
            </w:pPr>
          </w:p>
        </w:tc>
        <w:tc>
          <w:tcPr>
            <w:tcW w:w="1489" w:type="dxa"/>
          </w:tcPr>
          <w:p w14:paraId="695402AD" w14:textId="77777777" w:rsidR="007338DF" w:rsidRDefault="007338DF" w:rsidP="00037B1F">
            <w:pPr>
              <w:rPr>
                <w:lang w:val="en-US"/>
              </w:rPr>
            </w:pPr>
            <w:r>
              <w:rPr>
                <w:lang w:val="en-US"/>
              </w:rPr>
              <w:t>0</w:t>
            </w:r>
          </w:p>
        </w:tc>
        <w:tc>
          <w:tcPr>
            <w:tcW w:w="1489" w:type="dxa"/>
          </w:tcPr>
          <w:p w14:paraId="56F78568" w14:textId="68B80DF3" w:rsidR="007338DF" w:rsidRDefault="00DE15ED" w:rsidP="00037B1F">
            <w:pPr>
              <w:rPr>
                <w:lang w:val="en-US"/>
              </w:rPr>
            </w:pPr>
            <w:ins w:id="387" w:author="421904072277" w:date="2021-10-31T21:10:00Z">
              <w:r w:rsidRPr="00DE15ED">
                <w:rPr>
                  <w:color w:val="FF0000"/>
                  <w:rPrChange w:id="388" w:author="421904072277" w:date="2021-10-31T21:10:00Z">
                    <w:rPr/>
                  </w:rPrChange>
                </w:rPr>
                <w:pict w14:anchorId="19A0480B">
                  <v:roundrect id="Obdĺžnik: zaoblené rohy 5" o:spid="_x0000_s1087" style="position:absolute;margin-left:-3.8pt;margin-top:12.15pt;width:145pt;height:16.85pt;z-index:25170944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arcsize="10923f" fillcolor="#4f81bd [3204]" strokecolor="#548dd4 [1951]" strokeweight="3pt">
                    <v:fill opacity="0"/>
                    <v:shadow color="#243f60 [1604]" opacity=".5" offset="1pt"/>
                  </v:roundrect>
                </w:pict>
              </w:r>
            </w:ins>
            <w:r w:rsidR="007338DF">
              <w:rPr>
                <w:lang w:val="en-US"/>
              </w:rPr>
              <w:t>X</w:t>
            </w:r>
          </w:p>
        </w:tc>
        <w:tc>
          <w:tcPr>
            <w:tcW w:w="1490" w:type="dxa"/>
          </w:tcPr>
          <w:p w14:paraId="70C5C976" w14:textId="6122E590" w:rsidR="007338DF" w:rsidRDefault="00DE15ED" w:rsidP="00037B1F">
            <w:pPr>
              <w:rPr>
                <w:lang w:val="en-US"/>
              </w:rPr>
            </w:pPr>
            <w:ins w:id="389" w:author="421904072277" w:date="2021-10-31T21:10:00Z">
              <w:r>
                <w:rPr>
                  <w:lang w:val="en-US"/>
                </w:rPr>
                <w:t>0</w:t>
              </w:r>
            </w:ins>
            <w:del w:id="390" w:author="421904072277" w:date="2021-10-31T21:10:00Z">
              <w:r w:rsidR="007338DF" w:rsidDel="00DE15ED">
                <w:rPr>
                  <w:lang w:val="en-US"/>
                </w:rPr>
                <w:delText>X</w:delText>
              </w:r>
            </w:del>
          </w:p>
        </w:tc>
        <w:tc>
          <w:tcPr>
            <w:tcW w:w="1490" w:type="dxa"/>
          </w:tcPr>
          <w:p w14:paraId="6ECE962C" w14:textId="12CDB09D" w:rsidR="007338DF" w:rsidRDefault="00DE15ED" w:rsidP="00037B1F">
            <w:pPr>
              <w:rPr>
                <w:lang w:val="en-US"/>
              </w:rPr>
            </w:pPr>
            <w:ins w:id="391" w:author="421904072277" w:date="2021-10-31T21:10:00Z">
              <w:r>
                <w:rPr>
                  <w:lang w:val="en-US"/>
                </w:rPr>
                <w:t>0</w:t>
              </w:r>
            </w:ins>
            <w:del w:id="392" w:author="421904072277" w:date="2021-10-31T21:10:00Z">
              <w:r w:rsidR="007338DF" w:rsidDel="00DE15ED">
                <w:rPr>
                  <w:lang w:val="en-US"/>
                </w:rPr>
                <w:delText>X</w:delText>
              </w:r>
            </w:del>
          </w:p>
        </w:tc>
      </w:tr>
      <w:tr w:rsidR="007338DF" w14:paraId="37B8ECC6" w14:textId="77777777" w:rsidTr="007338DF">
        <w:trPr>
          <w:jc w:val="center"/>
        </w:trPr>
        <w:tc>
          <w:tcPr>
            <w:tcW w:w="419" w:type="dxa"/>
            <w:tcBorders>
              <w:top w:val="nil"/>
              <w:left w:val="nil"/>
              <w:bottom w:val="nil"/>
              <w:right w:val="single" w:sz="12" w:space="0" w:color="auto"/>
            </w:tcBorders>
          </w:tcPr>
          <w:p w14:paraId="44C02EB5" w14:textId="77777777" w:rsidR="007338DF" w:rsidRDefault="007338DF" w:rsidP="00037B1F">
            <w:pPr>
              <w:rPr>
                <w:lang w:val="en-US"/>
              </w:rPr>
            </w:pPr>
          </w:p>
        </w:tc>
        <w:tc>
          <w:tcPr>
            <w:tcW w:w="431" w:type="dxa"/>
            <w:tcBorders>
              <w:top w:val="nil"/>
              <w:left w:val="single" w:sz="12" w:space="0" w:color="auto"/>
              <w:bottom w:val="nil"/>
              <w:right w:val="single" w:sz="12" w:space="0" w:color="auto"/>
            </w:tcBorders>
          </w:tcPr>
          <w:p w14:paraId="1BCCAEEC" w14:textId="77777777" w:rsidR="007338DF" w:rsidRDefault="007338DF" w:rsidP="00037B1F">
            <w:pPr>
              <w:rPr>
                <w:lang w:val="en-US"/>
              </w:rPr>
            </w:pPr>
          </w:p>
        </w:tc>
        <w:tc>
          <w:tcPr>
            <w:tcW w:w="245" w:type="dxa"/>
            <w:tcBorders>
              <w:top w:val="nil"/>
              <w:left w:val="single" w:sz="12" w:space="0" w:color="auto"/>
              <w:bottom w:val="nil"/>
            </w:tcBorders>
          </w:tcPr>
          <w:p w14:paraId="165F4D0F" w14:textId="77777777" w:rsidR="007338DF" w:rsidRDefault="007338DF" w:rsidP="00037B1F">
            <w:pPr>
              <w:rPr>
                <w:lang w:val="en-US"/>
              </w:rPr>
            </w:pPr>
          </w:p>
        </w:tc>
        <w:tc>
          <w:tcPr>
            <w:tcW w:w="1489" w:type="dxa"/>
          </w:tcPr>
          <w:p w14:paraId="611BEA33" w14:textId="77FD2EB4" w:rsidR="007338DF" w:rsidRDefault="00771EFB" w:rsidP="00037B1F">
            <w:pPr>
              <w:rPr>
                <w:lang w:val="en-US"/>
              </w:rPr>
            </w:pPr>
            <w:del w:id="393" w:author="421904072277" w:date="2021-10-31T21:10:00Z">
              <w:r w:rsidDel="00DE15ED">
                <w:pict w14:anchorId="377A2232">
                  <v:roundrect id="_x0000_s1072" style="position:absolute;margin-left:-3.95pt;margin-top:1.1pt;width:277.5pt;height:11.25pt;z-index:251692032;mso-position-horizontal-relative:text;mso-position-vertical-relative:text" arcsize="10923f" fillcolor="#4f81bd [3204]" strokecolor="#f79646 [3209]" strokeweight="3pt">
                    <v:fill opacity="0"/>
                    <v:shadow type="perspective" color="#243f60 [1604]" opacity=".5" offset="1pt" offset2="-1pt"/>
                  </v:roundrect>
                </w:pict>
              </w:r>
            </w:del>
            <w:ins w:id="394" w:author="421904072277" w:date="2021-10-31T21:10:00Z">
              <w:r w:rsidR="00DE15ED">
                <w:rPr>
                  <w:lang w:val="en-US"/>
                </w:rPr>
                <w:t>0</w:t>
              </w:r>
            </w:ins>
            <w:del w:id="395" w:author="421904072277" w:date="2021-10-31T21:10:00Z">
              <w:r w:rsidR="007338DF" w:rsidDel="00DE15ED">
                <w:rPr>
                  <w:lang w:val="en-US"/>
                </w:rPr>
                <w:delText>1</w:delText>
              </w:r>
            </w:del>
          </w:p>
        </w:tc>
        <w:tc>
          <w:tcPr>
            <w:tcW w:w="1489" w:type="dxa"/>
          </w:tcPr>
          <w:p w14:paraId="06F497BF" w14:textId="4FE6EA51" w:rsidR="007338DF" w:rsidRDefault="007338DF" w:rsidP="00037B1F">
            <w:pPr>
              <w:rPr>
                <w:lang w:val="en-US"/>
              </w:rPr>
            </w:pPr>
            <w:r>
              <w:rPr>
                <w:lang w:val="en-US"/>
              </w:rPr>
              <w:t>X</w:t>
            </w:r>
          </w:p>
        </w:tc>
        <w:tc>
          <w:tcPr>
            <w:tcW w:w="1490" w:type="dxa"/>
          </w:tcPr>
          <w:p w14:paraId="706E3F78" w14:textId="46F5AE05" w:rsidR="007338DF" w:rsidRDefault="00DE15ED" w:rsidP="00037B1F">
            <w:pPr>
              <w:rPr>
                <w:lang w:val="en-US"/>
              </w:rPr>
            </w:pPr>
            <w:ins w:id="396" w:author="421904072277" w:date="2021-10-31T21:10:00Z">
              <w:r>
                <w:rPr>
                  <w:lang w:val="en-US"/>
                </w:rPr>
                <w:t>1</w:t>
              </w:r>
            </w:ins>
            <w:del w:id="397" w:author="421904072277" w:date="2021-10-31T21:10:00Z">
              <w:r w:rsidR="007338DF" w:rsidDel="00DE15ED">
                <w:rPr>
                  <w:lang w:val="en-US"/>
                </w:rPr>
                <w:delText>X</w:delText>
              </w:r>
            </w:del>
          </w:p>
        </w:tc>
        <w:tc>
          <w:tcPr>
            <w:tcW w:w="1490" w:type="dxa"/>
          </w:tcPr>
          <w:p w14:paraId="5085CA91" w14:textId="5A21CEC1" w:rsidR="007338DF" w:rsidRDefault="00DE15ED" w:rsidP="00037B1F">
            <w:pPr>
              <w:rPr>
                <w:lang w:val="en-US"/>
              </w:rPr>
            </w:pPr>
            <w:ins w:id="398" w:author="421904072277" w:date="2021-10-31T21:10:00Z">
              <w:r>
                <w:rPr>
                  <w:lang w:val="en-US"/>
                </w:rPr>
                <w:t>0</w:t>
              </w:r>
            </w:ins>
            <w:del w:id="399" w:author="421904072277" w:date="2021-10-31T21:10:00Z">
              <w:r w:rsidR="007338DF" w:rsidDel="00DE15ED">
                <w:rPr>
                  <w:lang w:val="en-US"/>
                </w:rPr>
                <w:delText>X</w:delText>
              </w:r>
            </w:del>
          </w:p>
        </w:tc>
      </w:tr>
      <w:tr w:rsidR="007338DF" w14:paraId="5A147BB9" w14:textId="77777777" w:rsidTr="007338DF">
        <w:trPr>
          <w:jc w:val="center"/>
        </w:trPr>
        <w:tc>
          <w:tcPr>
            <w:tcW w:w="419" w:type="dxa"/>
            <w:tcBorders>
              <w:top w:val="nil"/>
              <w:left w:val="nil"/>
              <w:bottom w:val="nil"/>
              <w:right w:val="single" w:sz="12" w:space="0" w:color="auto"/>
            </w:tcBorders>
          </w:tcPr>
          <w:p w14:paraId="4C604870" w14:textId="77777777" w:rsidR="007338DF" w:rsidRDefault="007338DF" w:rsidP="00037B1F">
            <w:pPr>
              <w:rPr>
                <w:lang w:val="en-US"/>
              </w:rPr>
            </w:pPr>
            <w:r>
              <w:rPr>
                <w:lang w:val="en-US"/>
              </w:rPr>
              <w:t>X</w:t>
            </w:r>
          </w:p>
        </w:tc>
        <w:tc>
          <w:tcPr>
            <w:tcW w:w="431" w:type="dxa"/>
            <w:tcBorders>
              <w:top w:val="nil"/>
              <w:left w:val="single" w:sz="12" w:space="0" w:color="auto"/>
              <w:bottom w:val="nil"/>
              <w:right w:val="nil"/>
            </w:tcBorders>
          </w:tcPr>
          <w:p w14:paraId="24C7C8BB" w14:textId="77777777" w:rsidR="007338DF" w:rsidRDefault="007338DF" w:rsidP="00037B1F">
            <w:pPr>
              <w:rPr>
                <w:lang w:val="en-US"/>
              </w:rPr>
            </w:pPr>
          </w:p>
        </w:tc>
        <w:tc>
          <w:tcPr>
            <w:tcW w:w="245" w:type="dxa"/>
            <w:tcBorders>
              <w:top w:val="nil"/>
              <w:left w:val="nil"/>
              <w:bottom w:val="nil"/>
            </w:tcBorders>
          </w:tcPr>
          <w:p w14:paraId="1F6C71D2" w14:textId="77777777" w:rsidR="007338DF" w:rsidRDefault="007338DF" w:rsidP="00037B1F">
            <w:pPr>
              <w:rPr>
                <w:lang w:val="en-US"/>
              </w:rPr>
            </w:pPr>
          </w:p>
        </w:tc>
        <w:tc>
          <w:tcPr>
            <w:tcW w:w="1489" w:type="dxa"/>
          </w:tcPr>
          <w:p w14:paraId="1E574E7F" w14:textId="77777777" w:rsidR="007338DF" w:rsidRDefault="007338DF" w:rsidP="00037B1F">
            <w:pPr>
              <w:rPr>
                <w:lang w:val="en-US"/>
              </w:rPr>
            </w:pPr>
            <w:r>
              <w:rPr>
                <w:lang w:val="en-US"/>
              </w:rPr>
              <w:t>0</w:t>
            </w:r>
          </w:p>
        </w:tc>
        <w:tc>
          <w:tcPr>
            <w:tcW w:w="1489" w:type="dxa"/>
          </w:tcPr>
          <w:p w14:paraId="166B2360" w14:textId="77777777" w:rsidR="007338DF" w:rsidRDefault="007338DF" w:rsidP="00037B1F">
            <w:pPr>
              <w:rPr>
                <w:lang w:val="en-US"/>
              </w:rPr>
            </w:pPr>
            <w:r>
              <w:rPr>
                <w:lang w:val="en-US"/>
              </w:rPr>
              <w:t>0</w:t>
            </w:r>
          </w:p>
        </w:tc>
        <w:tc>
          <w:tcPr>
            <w:tcW w:w="1490" w:type="dxa"/>
          </w:tcPr>
          <w:p w14:paraId="2738C70F" w14:textId="1166BBD8" w:rsidR="007338DF" w:rsidRDefault="007338DF" w:rsidP="00037B1F">
            <w:pPr>
              <w:rPr>
                <w:lang w:val="en-US"/>
              </w:rPr>
            </w:pPr>
            <w:r>
              <w:rPr>
                <w:lang w:val="en-US"/>
              </w:rPr>
              <w:t>0</w:t>
            </w:r>
          </w:p>
        </w:tc>
        <w:tc>
          <w:tcPr>
            <w:tcW w:w="1490" w:type="dxa"/>
          </w:tcPr>
          <w:p w14:paraId="4839523B" w14:textId="77777777" w:rsidR="007338DF" w:rsidRDefault="007338DF" w:rsidP="00037B1F">
            <w:pPr>
              <w:rPr>
                <w:lang w:val="en-US"/>
              </w:rPr>
            </w:pPr>
            <w:r>
              <w:rPr>
                <w:lang w:val="en-US"/>
              </w:rPr>
              <w:t>0</w:t>
            </w:r>
          </w:p>
        </w:tc>
      </w:tr>
    </w:tbl>
    <w:p w14:paraId="5EDB3D53" w14:textId="09C7A37F" w:rsidR="007338DF" w:rsidRDefault="00EF3734" w:rsidP="007338DF">
      <w:pPr>
        <w:pStyle w:val="PlainText"/>
        <w:jc w:val="center"/>
        <w:rPr>
          <w:rFonts w:ascii="Times New Roman" w:hAnsi="Times New Roman"/>
          <w:sz w:val="24"/>
          <w:lang w:val="sk-SK"/>
        </w:rPr>
      </w:pPr>
      <m:oMathPara>
        <m:oMath>
          <m:r>
            <w:rPr>
              <w:rFonts w:ascii="Cambria Math" w:hAnsi="Cambria Math"/>
              <w:sz w:val="24"/>
              <w:lang w:val="sk-SK"/>
            </w:rPr>
            <m:t>Y=z1.</m:t>
          </m:r>
          <m:r>
            <w:ins w:id="400" w:author="421904072277" w:date="2021-10-31T21:14:00Z">
              <w:rPr>
                <w:rFonts w:ascii="Cambria Math" w:hAnsi="Cambria Math"/>
                <w:sz w:val="24"/>
                <w:lang w:val="sk-SK"/>
              </w:rPr>
              <m:t>z2.</m:t>
            </w:ins>
          </m:r>
          <m:r>
            <w:rPr>
              <w:rFonts w:ascii="Cambria Math" w:hAnsi="Cambria Math"/>
              <w:sz w:val="24"/>
              <w:lang w:val="sk-SK"/>
            </w:rPr>
            <m:t>X</m:t>
          </m:r>
        </m:oMath>
      </m:oMathPara>
    </w:p>
    <w:p w14:paraId="1BCC802E" w14:textId="77777777" w:rsidR="00504F7D" w:rsidRDefault="00504F7D" w:rsidP="00381B1B">
      <w:pPr>
        <w:pStyle w:val="PlainText"/>
        <w:rPr>
          <w:rFonts w:ascii="Times New Roman" w:hAnsi="Times New Roman"/>
          <w:sz w:val="24"/>
          <w:lang w:val="sk-SK"/>
        </w:rPr>
      </w:pPr>
    </w:p>
    <w:p w14:paraId="0F5E3530" w14:textId="77777777" w:rsidR="00504F7D" w:rsidRDefault="00A00990" w:rsidP="00381B1B">
      <w:pPr>
        <w:pStyle w:val="PlainText"/>
        <w:rPr>
          <w:rFonts w:ascii="Times New Roman" w:hAnsi="Times New Roman"/>
          <w:b/>
          <w:sz w:val="24"/>
          <w:lang w:val="sk-SK"/>
        </w:rPr>
      </w:pPr>
      <w:r>
        <w:rPr>
          <w:rFonts w:ascii="Times New Roman" w:hAnsi="Times New Roman"/>
          <w:b/>
          <w:sz w:val="24"/>
          <w:lang w:val="sk-SK"/>
        </w:rPr>
        <w:t>Budiace funkcie pre JK preklápacie obvody (JK-PO)</w:t>
      </w:r>
    </w:p>
    <w:p w14:paraId="2C2B2910" w14:textId="77777777" w:rsidR="00A00990" w:rsidRDefault="00A00990" w:rsidP="005A1B97">
      <w:pPr>
        <w:pStyle w:val="PlainText"/>
        <w:jc w:val="both"/>
        <w:rPr>
          <w:rFonts w:ascii="Times New Roman" w:hAnsi="Times New Roman"/>
          <w:b/>
          <w:sz w:val="24"/>
          <w:lang w:val="sk-SK"/>
        </w:rPr>
      </w:pPr>
    </w:p>
    <w:p w14:paraId="0ED30E40" w14:textId="753F98C2" w:rsidR="00A00990" w:rsidRPr="005A1B97" w:rsidDel="00DE15ED" w:rsidRDefault="00A00990" w:rsidP="005A1B97">
      <w:pPr>
        <w:pStyle w:val="PlainText"/>
        <w:jc w:val="both"/>
        <w:rPr>
          <w:del w:id="401" w:author="421904072277" w:date="2021-10-31T21:16:00Z"/>
          <w:rFonts w:ascii="Times New Roman" w:hAnsi="Times New Roman"/>
          <w:sz w:val="24"/>
          <w:highlight w:val="yellow"/>
          <w:lang w:val="sk-SK"/>
        </w:rPr>
      </w:pPr>
      <w:del w:id="402" w:author="421904072277" w:date="2021-10-31T21:16:00Z">
        <w:r w:rsidRPr="005A1B97" w:rsidDel="00DE15ED">
          <w:rPr>
            <w:rFonts w:ascii="Times New Roman" w:hAnsi="Times New Roman"/>
            <w:sz w:val="24"/>
            <w:highlight w:val="yellow"/>
            <w:lang w:val="sk-SK"/>
          </w:rPr>
          <w:delText>Pri zostavení budiacich funkcií sa vychádza z nižšie uvedenej tabuľky. Ku každej stavovej premennej z D preklápacích obvodov korešponduje stavová premenná pre JK preklápacie obvody (</w:delText>
        </w:r>
        <w:r w:rsidRPr="005A1B97" w:rsidDel="00DE15ED">
          <w:rPr>
            <w:rFonts w:ascii="Times New Roman" w:hAnsi="Times New Roman"/>
            <w:i/>
            <w:sz w:val="24"/>
            <w:highlight w:val="yellow"/>
            <w:lang w:val="sk-SK"/>
          </w:rPr>
          <w:delText>z</w:delText>
        </w:r>
        <w:r w:rsidRPr="005A1B97" w:rsidDel="00DE15ED">
          <w:rPr>
            <w:rFonts w:ascii="Times New Roman" w:hAnsi="Times New Roman"/>
            <w:sz w:val="24"/>
            <w:highlight w:val="yellow"/>
            <w:lang w:val="sk-SK"/>
          </w:rPr>
          <w:delText xml:space="preserve"> z D-PO, </w:delText>
        </w:r>
        <w:r w:rsidRPr="005A1B97" w:rsidDel="00DE15ED">
          <w:rPr>
            <w:rFonts w:ascii="Times New Roman" w:hAnsi="Times New Roman"/>
            <w:i/>
            <w:sz w:val="24"/>
            <w:highlight w:val="yellow"/>
            <w:lang w:val="sk-SK"/>
          </w:rPr>
          <w:delText>Z</w:delText>
        </w:r>
        <w:r w:rsidRPr="005A1B97" w:rsidDel="00DE15ED">
          <w:rPr>
            <w:rFonts w:ascii="Times New Roman" w:hAnsi="Times New Roman"/>
            <w:sz w:val="24"/>
            <w:highlight w:val="yellow"/>
            <w:lang w:val="sk-SK"/>
          </w:rPr>
          <w:delText> z JK-PO</w:delText>
        </w:r>
        <w:r w:rsidR="0027467E" w:rsidRPr="005A1B97" w:rsidDel="00DE15ED">
          <w:rPr>
            <w:rFonts w:ascii="Times New Roman" w:hAnsi="Times New Roman"/>
            <w:sz w:val="24"/>
            <w:highlight w:val="yellow"/>
            <w:lang w:val="sk-SK"/>
          </w:rPr>
          <w:delText>)</w:delText>
        </w:r>
        <w:r w:rsidRPr="005A1B97" w:rsidDel="00DE15ED">
          <w:rPr>
            <w:rFonts w:ascii="Times New Roman" w:hAnsi="Times New Roman"/>
            <w:sz w:val="24"/>
            <w:highlight w:val="yellow"/>
            <w:lang w:val="sk-SK"/>
          </w:rPr>
          <w:delText>.</w:delText>
        </w:r>
        <w:r w:rsidR="0027467E" w:rsidRPr="005A1B97" w:rsidDel="00DE15ED">
          <w:rPr>
            <w:rFonts w:ascii="Times New Roman" w:hAnsi="Times New Roman"/>
            <w:sz w:val="24"/>
            <w:highlight w:val="yellow"/>
            <w:lang w:val="sk-SK"/>
          </w:rPr>
          <w:delText xml:space="preserve"> </w:delText>
        </w:r>
      </w:del>
    </w:p>
    <w:p w14:paraId="51D67302" w14:textId="3FF867DB" w:rsidR="0027467E" w:rsidDel="00DE15ED" w:rsidRDefault="0027467E" w:rsidP="005A1B97">
      <w:pPr>
        <w:pStyle w:val="PlainText"/>
        <w:jc w:val="both"/>
        <w:rPr>
          <w:del w:id="403" w:author="421904072277" w:date="2021-10-31T21:16:00Z"/>
          <w:rFonts w:ascii="Times New Roman" w:hAnsi="Times New Roman"/>
          <w:sz w:val="24"/>
          <w:lang w:val="sk-SK"/>
        </w:rPr>
      </w:pPr>
      <w:del w:id="404" w:author="421904072277" w:date="2021-10-31T21:16:00Z">
        <w:r w:rsidRPr="005A1B97" w:rsidDel="00DE15ED">
          <w:rPr>
            <w:rFonts w:ascii="Times New Roman" w:hAnsi="Times New Roman"/>
            <w:sz w:val="24"/>
            <w:highlight w:val="yellow"/>
            <w:lang w:val="sk-SK"/>
          </w:rPr>
          <w:delText>Vysvetlenie dopĺňania hodnôt do Karnaughovej mapy</w:delText>
        </w:r>
        <w:r w:rsidR="00554082" w:rsidRPr="005A1B97" w:rsidDel="00DE15ED">
          <w:rPr>
            <w:rFonts w:ascii="Times New Roman" w:hAnsi="Times New Roman"/>
            <w:sz w:val="24"/>
            <w:highlight w:val="yellow"/>
            <w:lang w:val="sk-SK"/>
          </w:rPr>
          <w:delText xml:space="preserve"> (KM)</w:delText>
        </w:r>
        <w:r w:rsidRPr="005A1B97" w:rsidDel="00DE15ED">
          <w:rPr>
            <w:rFonts w:ascii="Times New Roman" w:hAnsi="Times New Roman"/>
            <w:sz w:val="24"/>
            <w:highlight w:val="yellow"/>
            <w:lang w:val="sk-SK"/>
          </w:rPr>
          <w:delText xml:space="preserve">: </w:delText>
        </w:r>
        <w:r w:rsidR="00554082" w:rsidRPr="005A1B97" w:rsidDel="00DE15ED">
          <w:rPr>
            <w:rFonts w:ascii="Times New Roman" w:hAnsi="Times New Roman"/>
            <w:sz w:val="24"/>
            <w:highlight w:val="yellow"/>
            <w:lang w:val="sk-SK"/>
          </w:rPr>
          <w:delText>pre budiaciu funkciu J1 prislúcha stavová premenná Z1 (z1 z D-PO). Tam, kde je KM pokrytá Z1=1, tam doplníme hodnotu „X“</w:delText>
        </w:r>
        <w:r w:rsidR="00536932" w:rsidRPr="005A1B97" w:rsidDel="00DE15ED">
          <w:rPr>
            <w:rFonts w:ascii="Times New Roman" w:hAnsi="Times New Roman"/>
            <w:sz w:val="24"/>
            <w:highlight w:val="yellow"/>
            <w:lang w:val="sk-SK"/>
          </w:rPr>
          <w:delText>. V</w:delText>
        </w:r>
        <w:r w:rsidR="0013067D" w:rsidDel="00DE15ED">
          <w:rPr>
            <w:rFonts w:ascii="Times New Roman" w:hAnsi="Times New Roman"/>
            <w:sz w:val="24"/>
            <w:highlight w:val="yellow"/>
            <w:lang w:val="sk-SK"/>
          </w:rPr>
          <w:delText> </w:delText>
        </w:r>
        <w:r w:rsidR="00536932" w:rsidRPr="005A1B97" w:rsidDel="00DE15ED">
          <w:rPr>
            <w:rFonts w:ascii="Times New Roman" w:hAnsi="Times New Roman"/>
            <w:sz w:val="24"/>
            <w:highlight w:val="yellow"/>
            <w:lang w:val="sk-SK"/>
          </w:rPr>
          <w:delText>miestach</w:delText>
        </w:r>
        <w:r w:rsidR="0013067D" w:rsidDel="00DE15ED">
          <w:rPr>
            <w:rFonts w:ascii="Times New Roman" w:hAnsi="Times New Roman"/>
            <w:sz w:val="24"/>
            <w:highlight w:val="yellow"/>
            <w:lang w:val="sk-SK"/>
          </w:rPr>
          <w:delText>,</w:delText>
        </w:r>
        <w:r w:rsidR="00536932" w:rsidRPr="005A1B97" w:rsidDel="00DE15ED">
          <w:rPr>
            <w:rFonts w:ascii="Times New Roman" w:hAnsi="Times New Roman"/>
            <w:sz w:val="24"/>
            <w:highlight w:val="yellow"/>
            <w:lang w:val="sk-SK"/>
          </w:rPr>
          <w:delText xml:space="preserve"> kde je KM pokrytá Z1=0, tak tam prepíšeme hodnotu z KM pre D1. Pre budiacu funkciu K1 postupujeme analogicky podľa tabuľky, t.j. Z1=0, tam doplníme do KM hodnotu „X“. Pozor (!), pri Z1=1 prepisujeme z KM pre D1 invertovanú hodnotu</w:delText>
        </w:r>
        <w:r w:rsidR="00630F31" w:rsidDel="00DE15ED">
          <w:rPr>
            <w:rFonts w:ascii="Times New Roman" w:hAnsi="Times New Roman"/>
            <w:sz w:val="24"/>
            <w:highlight w:val="yellow"/>
            <w:lang w:val="sk-SK"/>
          </w:rPr>
          <w:delText xml:space="preserve"> (ak bola v KM pre D1 „</w:delText>
        </w:r>
        <w:r w:rsidR="00A0751F" w:rsidDel="00DE15ED">
          <w:rPr>
            <w:rFonts w:ascii="Times New Roman" w:hAnsi="Times New Roman"/>
            <w:sz w:val="24"/>
            <w:highlight w:val="yellow"/>
            <w:lang w:val="sk-SK"/>
          </w:rPr>
          <w:delText>0“, tak do KM pre K1 napíšeme „1</w:delText>
        </w:r>
        <w:r w:rsidR="00630F31" w:rsidDel="00DE15ED">
          <w:rPr>
            <w:rFonts w:ascii="Times New Roman" w:hAnsi="Times New Roman"/>
            <w:sz w:val="24"/>
            <w:highlight w:val="yellow"/>
            <w:lang w:val="sk-SK"/>
          </w:rPr>
          <w:delText>“)</w:delText>
        </w:r>
        <w:r w:rsidR="00536932" w:rsidRPr="005A1B97" w:rsidDel="00DE15ED">
          <w:rPr>
            <w:rFonts w:ascii="Times New Roman" w:hAnsi="Times New Roman"/>
            <w:sz w:val="24"/>
            <w:highlight w:val="yellow"/>
            <w:lang w:val="sk-SK"/>
          </w:rPr>
          <w:delText xml:space="preserve">. </w:delText>
        </w:r>
        <w:r w:rsidR="00305432" w:rsidRPr="005A1B97" w:rsidDel="00DE15ED">
          <w:rPr>
            <w:rFonts w:ascii="Times New Roman" w:hAnsi="Times New Roman"/>
            <w:sz w:val="24"/>
            <w:highlight w:val="yellow"/>
            <w:lang w:val="sk-SK"/>
          </w:rPr>
          <w:delText>Podobným spôsobom postupujeme s budiacimi funkciami J2, K2, J3, K3, ale už si všímame Z2, resp. Z3 (sú prepojené číselnými indexami).</w:delText>
        </w:r>
      </w:del>
    </w:p>
    <w:p w14:paraId="2B06F1B0" w14:textId="77777777" w:rsidR="00A00990" w:rsidRPr="00A00990" w:rsidRDefault="00A00990" w:rsidP="00A00990">
      <w:pPr>
        <w:pStyle w:val="PlainText"/>
        <w:jc w:val="both"/>
        <w:rPr>
          <w:rFonts w:ascii="Times New Roman" w:hAnsi="Times New Roman"/>
          <w:sz w:val="24"/>
          <w:lang w:val="sk-SK"/>
        </w:rPr>
      </w:pPr>
    </w:p>
    <w:tbl>
      <w:tblPr>
        <w:tblStyle w:val="TableGrid"/>
        <w:tblW w:w="0" w:type="auto"/>
        <w:jc w:val="center"/>
        <w:tblLook w:val="04A0" w:firstRow="1" w:lastRow="0" w:firstColumn="1" w:lastColumn="0" w:noHBand="0" w:noVBand="1"/>
      </w:tblPr>
      <w:tblGrid>
        <w:gridCol w:w="817"/>
        <w:gridCol w:w="494"/>
        <w:gridCol w:w="495"/>
      </w:tblGrid>
      <w:tr w:rsidR="00A00990" w14:paraId="09BFDE60" w14:textId="77777777" w:rsidTr="00A00990">
        <w:trPr>
          <w:jc w:val="center"/>
        </w:trPr>
        <w:tc>
          <w:tcPr>
            <w:tcW w:w="817" w:type="dxa"/>
            <w:tcBorders>
              <w:top w:val="nil"/>
              <w:left w:val="nil"/>
              <w:bottom w:val="single" w:sz="12" w:space="0" w:color="auto"/>
              <w:right w:val="single" w:sz="12" w:space="0" w:color="auto"/>
            </w:tcBorders>
          </w:tcPr>
          <w:p w14:paraId="4472BE3C" w14:textId="77777777" w:rsidR="00A00990" w:rsidRPr="00A00990" w:rsidRDefault="00A00990" w:rsidP="008C7068">
            <w:pPr>
              <w:rPr>
                <w:lang w:val="en-US"/>
              </w:rPr>
            </w:pPr>
            <w:r w:rsidRPr="00A00990">
              <w:rPr>
                <w:lang w:val="en-US"/>
              </w:rPr>
              <w:t>z-&gt;Z</w:t>
            </w:r>
          </w:p>
        </w:tc>
        <w:tc>
          <w:tcPr>
            <w:tcW w:w="494" w:type="dxa"/>
            <w:tcBorders>
              <w:left w:val="single" w:sz="12" w:space="0" w:color="auto"/>
              <w:bottom w:val="single" w:sz="12" w:space="0" w:color="auto"/>
            </w:tcBorders>
          </w:tcPr>
          <w:p w14:paraId="00F8E0B6" w14:textId="77777777" w:rsidR="00A00990" w:rsidRPr="00A00990" w:rsidRDefault="00A00990" w:rsidP="008C7068">
            <w:pPr>
              <w:rPr>
                <w:lang w:val="en-US"/>
              </w:rPr>
            </w:pPr>
            <w:r w:rsidRPr="00A00990">
              <w:rPr>
                <w:lang w:val="en-US"/>
              </w:rPr>
              <w:t>J</w:t>
            </w:r>
          </w:p>
        </w:tc>
        <w:tc>
          <w:tcPr>
            <w:tcW w:w="495" w:type="dxa"/>
            <w:tcBorders>
              <w:bottom w:val="single" w:sz="12" w:space="0" w:color="auto"/>
            </w:tcBorders>
          </w:tcPr>
          <w:p w14:paraId="66D16295" w14:textId="77777777" w:rsidR="00A00990" w:rsidRPr="00A00990" w:rsidRDefault="00A00990" w:rsidP="008C7068">
            <w:pPr>
              <w:rPr>
                <w:lang w:val="en-US"/>
              </w:rPr>
            </w:pPr>
            <w:r w:rsidRPr="00A00990">
              <w:rPr>
                <w:lang w:val="en-US"/>
              </w:rPr>
              <w:t>K</w:t>
            </w:r>
          </w:p>
        </w:tc>
      </w:tr>
      <w:tr w:rsidR="00A00990" w14:paraId="30D2D285" w14:textId="77777777" w:rsidTr="00A00990">
        <w:trPr>
          <w:jc w:val="center"/>
        </w:trPr>
        <w:tc>
          <w:tcPr>
            <w:tcW w:w="817" w:type="dxa"/>
            <w:tcBorders>
              <w:top w:val="single" w:sz="12" w:space="0" w:color="auto"/>
              <w:right w:val="single" w:sz="12" w:space="0" w:color="auto"/>
            </w:tcBorders>
          </w:tcPr>
          <w:p w14:paraId="20C2CB90" w14:textId="77777777" w:rsidR="00A00990" w:rsidRPr="00A00990" w:rsidRDefault="00A00990" w:rsidP="008C7068">
            <w:pPr>
              <w:rPr>
                <w:lang w:val="en-US"/>
              </w:rPr>
            </w:pPr>
            <w:r w:rsidRPr="00A00990">
              <w:rPr>
                <w:lang w:val="en-US"/>
              </w:rPr>
              <w:t>0-&gt;0</w:t>
            </w:r>
          </w:p>
        </w:tc>
        <w:tc>
          <w:tcPr>
            <w:tcW w:w="494" w:type="dxa"/>
            <w:tcBorders>
              <w:top w:val="single" w:sz="12" w:space="0" w:color="auto"/>
              <w:left w:val="single" w:sz="12" w:space="0" w:color="auto"/>
            </w:tcBorders>
          </w:tcPr>
          <w:p w14:paraId="6C08201D" w14:textId="77777777" w:rsidR="00A00990" w:rsidRPr="00A00990" w:rsidRDefault="00A00990" w:rsidP="008C7068">
            <w:pPr>
              <w:rPr>
                <w:lang w:val="en-US"/>
              </w:rPr>
            </w:pPr>
            <w:r w:rsidRPr="00A00990">
              <w:rPr>
                <w:lang w:val="en-US"/>
              </w:rPr>
              <w:t>0</w:t>
            </w:r>
          </w:p>
        </w:tc>
        <w:tc>
          <w:tcPr>
            <w:tcW w:w="495" w:type="dxa"/>
            <w:tcBorders>
              <w:top w:val="single" w:sz="12" w:space="0" w:color="auto"/>
            </w:tcBorders>
          </w:tcPr>
          <w:p w14:paraId="0EC4D959" w14:textId="77777777" w:rsidR="00A00990" w:rsidRPr="00A00990" w:rsidRDefault="00A00990" w:rsidP="008C7068">
            <w:pPr>
              <w:rPr>
                <w:lang w:val="en-US"/>
              </w:rPr>
            </w:pPr>
            <w:r w:rsidRPr="00A00990">
              <w:rPr>
                <w:lang w:val="en-US"/>
              </w:rPr>
              <w:t>X</w:t>
            </w:r>
          </w:p>
        </w:tc>
      </w:tr>
      <w:tr w:rsidR="00A00990" w14:paraId="3E77862E" w14:textId="77777777" w:rsidTr="00A00990">
        <w:trPr>
          <w:jc w:val="center"/>
        </w:trPr>
        <w:tc>
          <w:tcPr>
            <w:tcW w:w="817" w:type="dxa"/>
            <w:tcBorders>
              <w:right w:val="single" w:sz="12" w:space="0" w:color="auto"/>
            </w:tcBorders>
          </w:tcPr>
          <w:p w14:paraId="22E31215" w14:textId="77777777" w:rsidR="00A00990" w:rsidRPr="00A00990" w:rsidRDefault="00A00990" w:rsidP="008C7068">
            <w:pPr>
              <w:rPr>
                <w:lang w:val="en-US"/>
              </w:rPr>
            </w:pPr>
            <w:r w:rsidRPr="00A00990">
              <w:rPr>
                <w:lang w:val="en-US"/>
              </w:rPr>
              <w:t>0-&gt;1</w:t>
            </w:r>
          </w:p>
        </w:tc>
        <w:tc>
          <w:tcPr>
            <w:tcW w:w="494" w:type="dxa"/>
            <w:tcBorders>
              <w:left w:val="single" w:sz="12" w:space="0" w:color="auto"/>
            </w:tcBorders>
          </w:tcPr>
          <w:p w14:paraId="7C397A54" w14:textId="77777777" w:rsidR="00A00990" w:rsidRPr="00A00990" w:rsidRDefault="00A00990" w:rsidP="008C7068">
            <w:pPr>
              <w:rPr>
                <w:lang w:val="en-US"/>
              </w:rPr>
            </w:pPr>
            <w:r w:rsidRPr="00A00990">
              <w:rPr>
                <w:lang w:val="en-US"/>
              </w:rPr>
              <w:t>1</w:t>
            </w:r>
          </w:p>
        </w:tc>
        <w:tc>
          <w:tcPr>
            <w:tcW w:w="495" w:type="dxa"/>
          </w:tcPr>
          <w:p w14:paraId="4416EC64" w14:textId="77777777" w:rsidR="00A00990" w:rsidRPr="00A00990" w:rsidRDefault="00A00990" w:rsidP="008C7068">
            <w:pPr>
              <w:rPr>
                <w:lang w:val="en-US"/>
              </w:rPr>
            </w:pPr>
            <w:r w:rsidRPr="00A00990">
              <w:rPr>
                <w:lang w:val="en-US"/>
              </w:rPr>
              <w:t>X</w:t>
            </w:r>
          </w:p>
        </w:tc>
      </w:tr>
      <w:tr w:rsidR="00A00990" w14:paraId="7A1B55C3" w14:textId="77777777" w:rsidTr="00A00990">
        <w:trPr>
          <w:jc w:val="center"/>
        </w:trPr>
        <w:tc>
          <w:tcPr>
            <w:tcW w:w="817" w:type="dxa"/>
            <w:tcBorders>
              <w:right w:val="single" w:sz="12" w:space="0" w:color="auto"/>
            </w:tcBorders>
          </w:tcPr>
          <w:p w14:paraId="0A6361FD" w14:textId="77777777" w:rsidR="00A00990" w:rsidRPr="00A00990" w:rsidRDefault="00A00990" w:rsidP="008C7068">
            <w:pPr>
              <w:rPr>
                <w:lang w:val="en-US"/>
              </w:rPr>
            </w:pPr>
            <w:r w:rsidRPr="00A00990">
              <w:rPr>
                <w:lang w:val="en-US"/>
              </w:rPr>
              <w:t>1-&gt;</w:t>
            </w:r>
            <w:r w:rsidRPr="00A00990">
              <w:rPr>
                <w:b/>
                <w:u w:val="single"/>
                <w:lang w:val="en-US"/>
              </w:rPr>
              <w:t>0</w:t>
            </w:r>
          </w:p>
        </w:tc>
        <w:tc>
          <w:tcPr>
            <w:tcW w:w="494" w:type="dxa"/>
            <w:tcBorders>
              <w:left w:val="single" w:sz="12" w:space="0" w:color="auto"/>
            </w:tcBorders>
          </w:tcPr>
          <w:p w14:paraId="21B2E122" w14:textId="77777777" w:rsidR="00A00990" w:rsidRPr="00A00990" w:rsidRDefault="00A00990" w:rsidP="008C7068">
            <w:pPr>
              <w:rPr>
                <w:lang w:val="en-US"/>
              </w:rPr>
            </w:pPr>
            <w:r w:rsidRPr="00A00990">
              <w:rPr>
                <w:lang w:val="en-US"/>
              </w:rPr>
              <w:t>X</w:t>
            </w:r>
          </w:p>
        </w:tc>
        <w:tc>
          <w:tcPr>
            <w:tcW w:w="495" w:type="dxa"/>
          </w:tcPr>
          <w:p w14:paraId="66738DFF" w14:textId="77777777" w:rsidR="00A00990" w:rsidRPr="00A00990" w:rsidRDefault="00A00990" w:rsidP="008C7068">
            <w:pPr>
              <w:rPr>
                <w:b/>
                <w:u w:val="single"/>
                <w:lang w:val="en-US"/>
              </w:rPr>
            </w:pPr>
            <w:r w:rsidRPr="00A00990">
              <w:rPr>
                <w:b/>
                <w:u w:val="single"/>
                <w:lang w:val="en-US"/>
              </w:rPr>
              <w:t>1</w:t>
            </w:r>
          </w:p>
        </w:tc>
      </w:tr>
      <w:tr w:rsidR="00A00990" w14:paraId="43022D99" w14:textId="77777777" w:rsidTr="00A00990">
        <w:trPr>
          <w:jc w:val="center"/>
        </w:trPr>
        <w:tc>
          <w:tcPr>
            <w:tcW w:w="817" w:type="dxa"/>
            <w:tcBorders>
              <w:right w:val="single" w:sz="12" w:space="0" w:color="auto"/>
            </w:tcBorders>
          </w:tcPr>
          <w:p w14:paraId="05B609C9" w14:textId="77777777" w:rsidR="00A00990" w:rsidRPr="00A00990" w:rsidRDefault="00A00990" w:rsidP="008C7068">
            <w:pPr>
              <w:rPr>
                <w:lang w:val="en-US"/>
              </w:rPr>
            </w:pPr>
            <w:r w:rsidRPr="00A00990">
              <w:rPr>
                <w:lang w:val="en-US"/>
              </w:rPr>
              <w:t>1-&gt;</w:t>
            </w:r>
            <w:r w:rsidRPr="00A00990">
              <w:rPr>
                <w:b/>
                <w:u w:val="single"/>
                <w:lang w:val="en-US"/>
              </w:rPr>
              <w:t>1</w:t>
            </w:r>
          </w:p>
        </w:tc>
        <w:tc>
          <w:tcPr>
            <w:tcW w:w="494" w:type="dxa"/>
            <w:tcBorders>
              <w:left w:val="single" w:sz="12" w:space="0" w:color="auto"/>
            </w:tcBorders>
          </w:tcPr>
          <w:p w14:paraId="33A225E2" w14:textId="77777777" w:rsidR="00A00990" w:rsidRPr="00A00990" w:rsidRDefault="00A00990" w:rsidP="008C7068">
            <w:pPr>
              <w:rPr>
                <w:lang w:val="en-US"/>
              </w:rPr>
            </w:pPr>
            <w:r w:rsidRPr="00A00990">
              <w:rPr>
                <w:lang w:val="en-US"/>
              </w:rPr>
              <w:t>X</w:t>
            </w:r>
          </w:p>
        </w:tc>
        <w:tc>
          <w:tcPr>
            <w:tcW w:w="495" w:type="dxa"/>
          </w:tcPr>
          <w:p w14:paraId="6E941BFA" w14:textId="77777777" w:rsidR="00A00990" w:rsidRPr="00A00990" w:rsidRDefault="00A00990" w:rsidP="008C7068">
            <w:pPr>
              <w:rPr>
                <w:b/>
                <w:u w:val="single"/>
                <w:lang w:val="en-US"/>
              </w:rPr>
            </w:pPr>
            <w:r w:rsidRPr="00A00990">
              <w:rPr>
                <w:b/>
                <w:u w:val="single"/>
                <w:lang w:val="en-US"/>
              </w:rPr>
              <w:t>0</w:t>
            </w:r>
          </w:p>
        </w:tc>
      </w:tr>
    </w:tbl>
    <w:p w14:paraId="459C1016" w14:textId="2F26E54E" w:rsidR="00A00990" w:rsidRDefault="00B344BE" w:rsidP="00381B1B">
      <w:pPr>
        <w:pStyle w:val="PlainText"/>
        <w:rPr>
          <w:rFonts w:ascii="Times New Roman" w:hAnsi="Times New Roman"/>
          <w:b/>
          <w:sz w:val="24"/>
          <w:lang w:val="sk-SK"/>
        </w:rPr>
      </w:pPr>
      <w:del w:id="405" w:author="421904072277" w:date="2021-10-31T21:22:00Z">
        <w:r w:rsidDel="00B344BE">
          <w:rPr>
            <w:lang w:val="sk-SK"/>
          </w:rPr>
          <w:pict w14:anchorId="0CA8373F">
            <v:roundrect id="_x0000_s1077" style="position:absolute;margin-left:-53.45pt;margin-top:110.6pt;width:282.1pt;height:54pt;z-index:251696128;mso-position-horizontal-relative:text;mso-position-vertical-relative:text" arcsize="10923f" fillcolor="#4f81bd [3204]" strokecolor="#ddd8c2 [2894]" strokeweight="3pt">
              <v:fill opacity="0"/>
              <v:shadow type="perspective" color="#243f60 [1604]" opacity=".5" offset="1pt" offset2="-1pt"/>
            </v:roundrect>
          </w:pict>
        </w:r>
      </w:del>
    </w:p>
    <w:tbl>
      <w:tblPr>
        <w:tblStyle w:val="TableGrid"/>
        <w:tblW w:w="0" w:type="auto"/>
        <w:jc w:val="center"/>
        <w:tblLook w:val="04A0" w:firstRow="1" w:lastRow="0" w:firstColumn="1" w:lastColumn="0" w:noHBand="0" w:noVBand="1"/>
      </w:tblPr>
      <w:tblGrid>
        <w:gridCol w:w="419"/>
        <w:gridCol w:w="483"/>
        <w:gridCol w:w="245"/>
        <w:gridCol w:w="1489"/>
        <w:gridCol w:w="1489"/>
        <w:gridCol w:w="1490"/>
        <w:gridCol w:w="1490"/>
      </w:tblGrid>
      <w:tr w:rsidR="005A1B97" w14:paraId="0B069893" w14:textId="77777777" w:rsidTr="005A1B97">
        <w:trPr>
          <w:jc w:val="center"/>
        </w:trPr>
        <w:tc>
          <w:tcPr>
            <w:tcW w:w="419" w:type="dxa"/>
            <w:tcBorders>
              <w:top w:val="nil"/>
              <w:left w:val="nil"/>
              <w:bottom w:val="nil"/>
              <w:right w:val="nil"/>
            </w:tcBorders>
          </w:tcPr>
          <w:p w14:paraId="0F21FD1A" w14:textId="77777777" w:rsidR="005A1B97" w:rsidRDefault="005A1B97" w:rsidP="008C7068">
            <w:pPr>
              <w:rPr>
                <w:lang w:val="en-US"/>
              </w:rPr>
            </w:pPr>
          </w:p>
        </w:tc>
        <w:tc>
          <w:tcPr>
            <w:tcW w:w="431" w:type="dxa"/>
            <w:tcBorders>
              <w:top w:val="nil"/>
              <w:left w:val="nil"/>
              <w:bottom w:val="nil"/>
              <w:right w:val="nil"/>
            </w:tcBorders>
          </w:tcPr>
          <w:p w14:paraId="25F79182" w14:textId="77777777" w:rsidR="005A1B97" w:rsidRDefault="005A1B97" w:rsidP="008C7068">
            <w:pPr>
              <w:rPr>
                <w:lang w:val="en-US"/>
              </w:rPr>
            </w:pPr>
          </w:p>
        </w:tc>
        <w:tc>
          <w:tcPr>
            <w:tcW w:w="245" w:type="dxa"/>
            <w:tcBorders>
              <w:top w:val="nil"/>
              <w:left w:val="nil"/>
              <w:bottom w:val="nil"/>
              <w:right w:val="nil"/>
            </w:tcBorders>
          </w:tcPr>
          <w:p w14:paraId="2595F182" w14:textId="77777777" w:rsidR="005A1B97" w:rsidRDefault="005A1B97" w:rsidP="008C7068">
            <w:pPr>
              <w:rPr>
                <w:lang w:val="en-US"/>
              </w:rPr>
            </w:pPr>
          </w:p>
        </w:tc>
        <w:tc>
          <w:tcPr>
            <w:tcW w:w="1489" w:type="dxa"/>
            <w:tcBorders>
              <w:top w:val="nil"/>
              <w:left w:val="nil"/>
              <w:bottom w:val="nil"/>
              <w:right w:val="nil"/>
            </w:tcBorders>
          </w:tcPr>
          <w:p w14:paraId="045ED46F" w14:textId="77777777" w:rsidR="005A1B97" w:rsidRDefault="005A1B97" w:rsidP="008C7068">
            <w:pPr>
              <w:rPr>
                <w:lang w:val="en-US"/>
              </w:rPr>
            </w:pPr>
          </w:p>
        </w:tc>
        <w:tc>
          <w:tcPr>
            <w:tcW w:w="1489" w:type="dxa"/>
            <w:tcBorders>
              <w:top w:val="nil"/>
              <w:left w:val="nil"/>
              <w:bottom w:val="nil"/>
              <w:right w:val="nil"/>
            </w:tcBorders>
          </w:tcPr>
          <w:p w14:paraId="45084F63" w14:textId="77777777" w:rsidR="005A1B97" w:rsidRDefault="005A1B97" w:rsidP="008C7068">
            <w:pPr>
              <w:rPr>
                <w:lang w:val="en-US"/>
              </w:rPr>
            </w:pPr>
          </w:p>
        </w:tc>
        <w:tc>
          <w:tcPr>
            <w:tcW w:w="1490" w:type="dxa"/>
            <w:tcBorders>
              <w:top w:val="nil"/>
              <w:left w:val="nil"/>
              <w:bottom w:val="single" w:sz="12" w:space="0" w:color="auto"/>
              <w:right w:val="nil"/>
            </w:tcBorders>
          </w:tcPr>
          <w:p w14:paraId="6ADA511E" w14:textId="77777777" w:rsidR="005A1B97" w:rsidRDefault="005A1B97" w:rsidP="008C7068">
            <w:pPr>
              <w:rPr>
                <w:lang w:val="en-US"/>
              </w:rPr>
            </w:pPr>
            <w:r>
              <w:rPr>
                <w:lang w:val="en-US"/>
              </w:rPr>
              <w:t>Z3</w:t>
            </w:r>
          </w:p>
        </w:tc>
        <w:tc>
          <w:tcPr>
            <w:tcW w:w="1490" w:type="dxa"/>
            <w:tcBorders>
              <w:top w:val="nil"/>
              <w:left w:val="nil"/>
              <w:bottom w:val="single" w:sz="12" w:space="0" w:color="auto"/>
              <w:right w:val="nil"/>
            </w:tcBorders>
          </w:tcPr>
          <w:p w14:paraId="5466E907" w14:textId="77777777" w:rsidR="005A1B97" w:rsidRDefault="005A1B97" w:rsidP="008C7068">
            <w:pPr>
              <w:rPr>
                <w:lang w:val="en-US"/>
              </w:rPr>
            </w:pPr>
          </w:p>
        </w:tc>
      </w:tr>
      <w:tr w:rsidR="005A1B97" w14:paraId="75B31979" w14:textId="77777777" w:rsidTr="005A1B97">
        <w:trPr>
          <w:jc w:val="center"/>
        </w:trPr>
        <w:tc>
          <w:tcPr>
            <w:tcW w:w="419" w:type="dxa"/>
            <w:tcBorders>
              <w:top w:val="nil"/>
              <w:left w:val="nil"/>
              <w:bottom w:val="nil"/>
              <w:right w:val="nil"/>
            </w:tcBorders>
          </w:tcPr>
          <w:p w14:paraId="1717E984" w14:textId="77777777" w:rsidR="005A1B97" w:rsidRDefault="005A1B97" w:rsidP="008C7068">
            <w:pPr>
              <w:rPr>
                <w:lang w:val="en-US"/>
              </w:rPr>
            </w:pPr>
          </w:p>
        </w:tc>
        <w:tc>
          <w:tcPr>
            <w:tcW w:w="431" w:type="dxa"/>
            <w:tcBorders>
              <w:top w:val="nil"/>
              <w:left w:val="nil"/>
              <w:bottom w:val="nil"/>
              <w:right w:val="nil"/>
            </w:tcBorders>
          </w:tcPr>
          <w:p w14:paraId="0B662394" w14:textId="77777777" w:rsidR="005A1B97" w:rsidRDefault="005A1B97" w:rsidP="008C7068">
            <w:pPr>
              <w:rPr>
                <w:lang w:val="en-US"/>
              </w:rPr>
            </w:pPr>
          </w:p>
        </w:tc>
        <w:tc>
          <w:tcPr>
            <w:tcW w:w="245" w:type="dxa"/>
            <w:tcBorders>
              <w:top w:val="nil"/>
              <w:left w:val="nil"/>
              <w:bottom w:val="nil"/>
              <w:right w:val="nil"/>
            </w:tcBorders>
          </w:tcPr>
          <w:p w14:paraId="686FA833" w14:textId="77777777" w:rsidR="005A1B97" w:rsidRDefault="005A1B97" w:rsidP="008C7068">
            <w:pPr>
              <w:rPr>
                <w:lang w:val="en-US"/>
              </w:rPr>
            </w:pPr>
          </w:p>
        </w:tc>
        <w:tc>
          <w:tcPr>
            <w:tcW w:w="1489" w:type="dxa"/>
            <w:tcBorders>
              <w:top w:val="nil"/>
              <w:left w:val="nil"/>
              <w:bottom w:val="nil"/>
              <w:right w:val="nil"/>
            </w:tcBorders>
          </w:tcPr>
          <w:p w14:paraId="1E9498A7" w14:textId="77777777" w:rsidR="005A1B97" w:rsidRDefault="005A1B97" w:rsidP="008C7068">
            <w:pPr>
              <w:rPr>
                <w:lang w:val="en-US"/>
              </w:rPr>
            </w:pPr>
          </w:p>
        </w:tc>
        <w:tc>
          <w:tcPr>
            <w:tcW w:w="1489" w:type="dxa"/>
            <w:tcBorders>
              <w:top w:val="nil"/>
              <w:left w:val="nil"/>
              <w:bottom w:val="single" w:sz="12" w:space="0" w:color="auto"/>
              <w:right w:val="nil"/>
            </w:tcBorders>
          </w:tcPr>
          <w:p w14:paraId="45B0F644" w14:textId="77777777" w:rsidR="005A1B97" w:rsidRDefault="005A1B97" w:rsidP="008C7068">
            <w:pPr>
              <w:rPr>
                <w:lang w:val="en-US"/>
              </w:rPr>
            </w:pPr>
            <w:r>
              <w:rPr>
                <w:lang w:val="en-US"/>
              </w:rPr>
              <w:t>Z2</w:t>
            </w:r>
          </w:p>
        </w:tc>
        <w:tc>
          <w:tcPr>
            <w:tcW w:w="1490" w:type="dxa"/>
            <w:tcBorders>
              <w:top w:val="single" w:sz="12" w:space="0" w:color="auto"/>
              <w:left w:val="nil"/>
              <w:bottom w:val="single" w:sz="12" w:space="0" w:color="auto"/>
              <w:right w:val="nil"/>
            </w:tcBorders>
          </w:tcPr>
          <w:p w14:paraId="30E46000" w14:textId="77777777" w:rsidR="005A1B97" w:rsidRDefault="005A1B97" w:rsidP="008C7068">
            <w:pPr>
              <w:rPr>
                <w:lang w:val="en-US"/>
              </w:rPr>
            </w:pPr>
          </w:p>
        </w:tc>
        <w:tc>
          <w:tcPr>
            <w:tcW w:w="1490" w:type="dxa"/>
            <w:tcBorders>
              <w:top w:val="single" w:sz="12" w:space="0" w:color="auto"/>
              <w:left w:val="nil"/>
              <w:bottom w:val="nil"/>
              <w:right w:val="nil"/>
            </w:tcBorders>
          </w:tcPr>
          <w:p w14:paraId="4443BCE9" w14:textId="77777777" w:rsidR="005A1B97" w:rsidRDefault="005A1B97" w:rsidP="008C7068">
            <w:pPr>
              <w:rPr>
                <w:lang w:val="en-US"/>
              </w:rPr>
            </w:pPr>
          </w:p>
        </w:tc>
      </w:tr>
      <w:tr w:rsidR="005A1B97" w14:paraId="7960DDC4" w14:textId="77777777" w:rsidTr="005A1B97">
        <w:trPr>
          <w:jc w:val="center"/>
        </w:trPr>
        <w:tc>
          <w:tcPr>
            <w:tcW w:w="419" w:type="dxa"/>
            <w:tcBorders>
              <w:top w:val="nil"/>
              <w:left w:val="nil"/>
              <w:bottom w:val="nil"/>
              <w:right w:val="nil"/>
            </w:tcBorders>
          </w:tcPr>
          <w:p w14:paraId="72E52732" w14:textId="77777777" w:rsidR="005A1B97" w:rsidRPr="00765100" w:rsidRDefault="005A1B97" w:rsidP="008C7068">
            <w:pPr>
              <w:rPr>
                <w:sz w:val="2"/>
                <w:szCs w:val="2"/>
                <w:lang w:val="en-US"/>
              </w:rPr>
            </w:pPr>
          </w:p>
        </w:tc>
        <w:tc>
          <w:tcPr>
            <w:tcW w:w="431" w:type="dxa"/>
            <w:tcBorders>
              <w:top w:val="nil"/>
              <w:left w:val="nil"/>
              <w:bottom w:val="nil"/>
              <w:right w:val="nil"/>
            </w:tcBorders>
          </w:tcPr>
          <w:p w14:paraId="5C1DAD43" w14:textId="77777777" w:rsidR="005A1B97" w:rsidRPr="00765100" w:rsidRDefault="005A1B97" w:rsidP="008C7068">
            <w:pPr>
              <w:rPr>
                <w:sz w:val="2"/>
                <w:szCs w:val="2"/>
                <w:lang w:val="en-US"/>
              </w:rPr>
            </w:pPr>
          </w:p>
        </w:tc>
        <w:tc>
          <w:tcPr>
            <w:tcW w:w="245" w:type="dxa"/>
            <w:tcBorders>
              <w:top w:val="nil"/>
              <w:left w:val="nil"/>
              <w:bottom w:val="nil"/>
              <w:right w:val="nil"/>
            </w:tcBorders>
          </w:tcPr>
          <w:p w14:paraId="798CC62B" w14:textId="77777777" w:rsidR="005A1B97" w:rsidRPr="00765100" w:rsidRDefault="005A1B97" w:rsidP="008C7068">
            <w:pPr>
              <w:rPr>
                <w:sz w:val="2"/>
                <w:szCs w:val="2"/>
                <w:lang w:val="en-US"/>
              </w:rPr>
            </w:pPr>
          </w:p>
        </w:tc>
        <w:tc>
          <w:tcPr>
            <w:tcW w:w="1489" w:type="dxa"/>
            <w:tcBorders>
              <w:top w:val="nil"/>
              <w:left w:val="nil"/>
              <w:right w:val="nil"/>
            </w:tcBorders>
          </w:tcPr>
          <w:p w14:paraId="289B4FDE" w14:textId="77777777" w:rsidR="005A1B97" w:rsidRPr="00765100" w:rsidRDefault="005A1B97" w:rsidP="008C7068">
            <w:pPr>
              <w:rPr>
                <w:sz w:val="2"/>
                <w:szCs w:val="2"/>
                <w:lang w:val="en-US"/>
              </w:rPr>
            </w:pPr>
          </w:p>
        </w:tc>
        <w:tc>
          <w:tcPr>
            <w:tcW w:w="1489" w:type="dxa"/>
            <w:tcBorders>
              <w:top w:val="single" w:sz="12" w:space="0" w:color="auto"/>
              <w:left w:val="nil"/>
              <w:right w:val="nil"/>
            </w:tcBorders>
          </w:tcPr>
          <w:p w14:paraId="6953AF05" w14:textId="77777777" w:rsidR="005A1B97" w:rsidRPr="00765100" w:rsidRDefault="005A1B97" w:rsidP="008C7068">
            <w:pPr>
              <w:rPr>
                <w:sz w:val="2"/>
                <w:szCs w:val="2"/>
                <w:lang w:val="en-US"/>
              </w:rPr>
            </w:pPr>
          </w:p>
        </w:tc>
        <w:tc>
          <w:tcPr>
            <w:tcW w:w="1490" w:type="dxa"/>
            <w:tcBorders>
              <w:top w:val="single" w:sz="12" w:space="0" w:color="auto"/>
              <w:left w:val="nil"/>
              <w:right w:val="nil"/>
            </w:tcBorders>
          </w:tcPr>
          <w:p w14:paraId="4A6E3592" w14:textId="77777777" w:rsidR="005A1B97" w:rsidRPr="00765100" w:rsidRDefault="005A1B97" w:rsidP="008C7068">
            <w:pPr>
              <w:rPr>
                <w:sz w:val="2"/>
                <w:szCs w:val="2"/>
                <w:lang w:val="en-US"/>
              </w:rPr>
            </w:pPr>
          </w:p>
        </w:tc>
        <w:tc>
          <w:tcPr>
            <w:tcW w:w="1490" w:type="dxa"/>
            <w:tcBorders>
              <w:top w:val="nil"/>
              <w:left w:val="nil"/>
              <w:right w:val="nil"/>
            </w:tcBorders>
          </w:tcPr>
          <w:p w14:paraId="010A0B51" w14:textId="77777777" w:rsidR="005A1B97" w:rsidRPr="00765100" w:rsidRDefault="005A1B97" w:rsidP="008C7068">
            <w:pPr>
              <w:rPr>
                <w:sz w:val="2"/>
                <w:szCs w:val="2"/>
                <w:lang w:val="en-US"/>
              </w:rPr>
            </w:pPr>
          </w:p>
        </w:tc>
      </w:tr>
      <w:tr w:rsidR="005A1B97" w14:paraId="5265CB6A" w14:textId="77777777" w:rsidTr="005A1B97">
        <w:trPr>
          <w:jc w:val="center"/>
        </w:trPr>
        <w:tc>
          <w:tcPr>
            <w:tcW w:w="419" w:type="dxa"/>
            <w:tcBorders>
              <w:top w:val="nil"/>
              <w:left w:val="nil"/>
              <w:bottom w:val="nil"/>
              <w:right w:val="nil"/>
            </w:tcBorders>
          </w:tcPr>
          <w:p w14:paraId="1428A304" w14:textId="77777777" w:rsidR="005A1B97" w:rsidRDefault="005A1B97" w:rsidP="008C7068">
            <w:pPr>
              <w:rPr>
                <w:lang w:val="en-US"/>
              </w:rPr>
            </w:pPr>
          </w:p>
        </w:tc>
        <w:tc>
          <w:tcPr>
            <w:tcW w:w="431" w:type="dxa"/>
            <w:tcBorders>
              <w:top w:val="nil"/>
              <w:left w:val="nil"/>
              <w:bottom w:val="nil"/>
              <w:right w:val="nil"/>
            </w:tcBorders>
          </w:tcPr>
          <w:p w14:paraId="76028460" w14:textId="77777777" w:rsidR="005A1B97" w:rsidRDefault="005A1B97" w:rsidP="008C7068">
            <w:pPr>
              <w:rPr>
                <w:lang w:val="en-US"/>
              </w:rPr>
            </w:pPr>
          </w:p>
        </w:tc>
        <w:tc>
          <w:tcPr>
            <w:tcW w:w="245" w:type="dxa"/>
            <w:tcBorders>
              <w:top w:val="nil"/>
              <w:left w:val="nil"/>
              <w:bottom w:val="nil"/>
            </w:tcBorders>
          </w:tcPr>
          <w:p w14:paraId="599D525B" w14:textId="77777777" w:rsidR="005A1B97" w:rsidRDefault="005A1B97" w:rsidP="008C7068">
            <w:pPr>
              <w:rPr>
                <w:lang w:val="en-US"/>
              </w:rPr>
            </w:pPr>
          </w:p>
        </w:tc>
        <w:tc>
          <w:tcPr>
            <w:tcW w:w="1489" w:type="dxa"/>
          </w:tcPr>
          <w:p w14:paraId="036D5417" w14:textId="3B69DE2A" w:rsidR="005A1B97" w:rsidRDefault="00AB3564" w:rsidP="008C7068">
            <w:pPr>
              <w:rPr>
                <w:lang w:val="en-US"/>
              </w:rPr>
            </w:pPr>
            <w:ins w:id="406" w:author="421904072277" w:date="2021-10-31T21:30:00Z">
              <w:r>
                <w:rPr>
                  <w:lang w:val="en-US"/>
                </w:rPr>
                <w:pict w14:anchorId="637EA5B7">
                  <v:roundrect id="_x0000_s1088" style="position:absolute;margin-left:68.45pt;margin-top:1.9pt;width:18pt;height:26.25pt;z-index:251710464;mso-position-horizontal-relative:text;mso-position-vertical-relative:text" arcsize="10923f" fillcolor="#4f81bd [3204]" strokecolor="#c6d9f1 [671]" strokeweight="3pt">
                    <v:fill opacity="0"/>
                    <v:shadow type="perspective" color="#243f60 [1604]" opacity=".5" offset="1pt" offset2="-1pt"/>
                  </v:roundrect>
                </w:pict>
              </w:r>
            </w:ins>
            <w:r w:rsidR="005A1B97">
              <w:rPr>
                <w:lang w:val="en-US"/>
              </w:rPr>
              <w:t>0</w:t>
            </w:r>
          </w:p>
        </w:tc>
        <w:tc>
          <w:tcPr>
            <w:tcW w:w="1489" w:type="dxa"/>
          </w:tcPr>
          <w:p w14:paraId="143FA078" w14:textId="386D9CED" w:rsidR="005A1B97" w:rsidRDefault="00B344BE" w:rsidP="008C7068">
            <w:pPr>
              <w:rPr>
                <w:lang w:val="en-US"/>
              </w:rPr>
            </w:pPr>
            <w:ins w:id="407" w:author="421904072277" w:date="2021-10-31T21:21:00Z">
              <w:r>
                <w:rPr>
                  <w:lang w:val="en-US"/>
                </w:rPr>
                <w:t>1</w:t>
              </w:r>
            </w:ins>
            <w:del w:id="408" w:author="421904072277" w:date="2021-10-31T21:21:00Z">
              <w:r w:rsidR="005A1B97" w:rsidDel="00B344BE">
                <w:rPr>
                  <w:lang w:val="en-US"/>
                </w:rPr>
                <w:delText>0</w:delText>
              </w:r>
            </w:del>
          </w:p>
        </w:tc>
        <w:tc>
          <w:tcPr>
            <w:tcW w:w="1490" w:type="dxa"/>
          </w:tcPr>
          <w:p w14:paraId="67FBD237" w14:textId="2EF990B7" w:rsidR="005A1B97" w:rsidRDefault="00B344BE" w:rsidP="008C7068">
            <w:pPr>
              <w:rPr>
                <w:lang w:val="en-US"/>
              </w:rPr>
            </w:pPr>
            <w:ins w:id="409" w:author="421904072277" w:date="2021-10-31T21:21:00Z">
              <w:r>
                <w:rPr>
                  <w:lang w:val="en-US"/>
                </w:rPr>
                <w:t>0</w:t>
              </w:r>
            </w:ins>
            <w:del w:id="410" w:author="421904072277" w:date="2021-10-31T21:21:00Z">
              <w:r w:rsidR="005A1B97" w:rsidDel="00B344BE">
                <w:rPr>
                  <w:lang w:val="en-US"/>
                </w:rPr>
                <w:delText>1</w:delText>
              </w:r>
            </w:del>
          </w:p>
        </w:tc>
        <w:tc>
          <w:tcPr>
            <w:tcW w:w="1490" w:type="dxa"/>
          </w:tcPr>
          <w:p w14:paraId="42BC71C8" w14:textId="37318370" w:rsidR="005A1B97" w:rsidRDefault="00B344BE" w:rsidP="008C7068">
            <w:pPr>
              <w:rPr>
                <w:lang w:val="en-US"/>
              </w:rPr>
            </w:pPr>
            <w:ins w:id="411" w:author="421904072277" w:date="2021-10-31T21:21:00Z">
              <w:r>
                <w:rPr>
                  <w:lang w:val="en-US"/>
                </w:rPr>
                <w:t>0</w:t>
              </w:r>
            </w:ins>
            <w:del w:id="412" w:author="421904072277" w:date="2021-10-31T21:21:00Z">
              <w:r w:rsidR="005A1B97" w:rsidDel="00B344BE">
                <w:rPr>
                  <w:lang w:val="en-US"/>
                </w:rPr>
                <w:delText>0</w:delText>
              </w:r>
            </w:del>
          </w:p>
        </w:tc>
      </w:tr>
      <w:tr w:rsidR="005A1B97" w14:paraId="4795E97A" w14:textId="77777777" w:rsidTr="005A1B97">
        <w:trPr>
          <w:jc w:val="center"/>
        </w:trPr>
        <w:tc>
          <w:tcPr>
            <w:tcW w:w="419" w:type="dxa"/>
            <w:tcBorders>
              <w:top w:val="nil"/>
              <w:left w:val="nil"/>
              <w:bottom w:val="nil"/>
              <w:right w:val="nil"/>
            </w:tcBorders>
          </w:tcPr>
          <w:p w14:paraId="26397F78" w14:textId="77777777" w:rsidR="005A1B97" w:rsidRDefault="005A1B97" w:rsidP="008C7068">
            <w:pPr>
              <w:rPr>
                <w:lang w:val="en-US"/>
              </w:rPr>
            </w:pPr>
          </w:p>
        </w:tc>
        <w:tc>
          <w:tcPr>
            <w:tcW w:w="431" w:type="dxa"/>
            <w:tcBorders>
              <w:top w:val="nil"/>
              <w:left w:val="nil"/>
              <w:bottom w:val="nil"/>
              <w:right w:val="single" w:sz="12" w:space="0" w:color="auto"/>
            </w:tcBorders>
          </w:tcPr>
          <w:p w14:paraId="06DBEFE5" w14:textId="77777777" w:rsidR="005A1B97" w:rsidRDefault="005A1B97" w:rsidP="008C7068">
            <w:pPr>
              <w:rPr>
                <w:lang w:val="en-US"/>
              </w:rPr>
            </w:pPr>
            <w:r>
              <w:rPr>
                <w:lang w:val="en-US"/>
              </w:rPr>
              <w:t>Z1</w:t>
            </w:r>
          </w:p>
        </w:tc>
        <w:tc>
          <w:tcPr>
            <w:tcW w:w="245" w:type="dxa"/>
            <w:tcBorders>
              <w:top w:val="nil"/>
              <w:left w:val="single" w:sz="12" w:space="0" w:color="auto"/>
              <w:bottom w:val="nil"/>
            </w:tcBorders>
          </w:tcPr>
          <w:p w14:paraId="3E8EDABD" w14:textId="77777777" w:rsidR="005A1B97" w:rsidRDefault="005A1B97" w:rsidP="008C7068">
            <w:pPr>
              <w:rPr>
                <w:lang w:val="en-US"/>
              </w:rPr>
            </w:pPr>
          </w:p>
        </w:tc>
        <w:tc>
          <w:tcPr>
            <w:tcW w:w="1489" w:type="dxa"/>
          </w:tcPr>
          <w:p w14:paraId="096A677F" w14:textId="77777777" w:rsidR="005A1B97" w:rsidRDefault="005A1B97" w:rsidP="008C7068">
            <w:pPr>
              <w:rPr>
                <w:lang w:val="en-US"/>
              </w:rPr>
            </w:pPr>
            <w:r>
              <w:rPr>
                <w:lang w:val="en-US"/>
              </w:rPr>
              <w:t>X</w:t>
            </w:r>
          </w:p>
        </w:tc>
        <w:tc>
          <w:tcPr>
            <w:tcW w:w="1489" w:type="dxa"/>
          </w:tcPr>
          <w:p w14:paraId="521116A7" w14:textId="77777777" w:rsidR="005A1B97" w:rsidRDefault="005A1B97" w:rsidP="008C7068">
            <w:pPr>
              <w:rPr>
                <w:lang w:val="en-US"/>
              </w:rPr>
            </w:pPr>
            <w:r>
              <w:rPr>
                <w:lang w:val="en-US"/>
              </w:rPr>
              <w:t>X</w:t>
            </w:r>
          </w:p>
        </w:tc>
        <w:tc>
          <w:tcPr>
            <w:tcW w:w="1490" w:type="dxa"/>
          </w:tcPr>
          <w:p w14:paraId="749EE240" w14:textId="77777777" w:rsidR="005A1B97" w:rsidRDefault="005A1B97" w:rsidP="008C7068">
            <w:pPr>
              <w:rPr>
                <w:lang w:val="en-US"/>
              </w:rPr>
            </w:pPr>
            <w:r>
              <w:rPr>
                <w:lang w:val="en-US"/>
              </w:rPr>
              <w:t>X</w:t>
            </w:r>
          </w:p>
        </w:tc>
        <w:tc>
          <w:tcPr>
            <w:tcW w:w="1490" w:type="dxa"/>
          </w:tcPr>
          <w:p w14:paraId="0E5AAC6F" w14:textId="77777777" w:rsidR="005A1B97" w:rsidRDefault="005A1B97" w:rsidP="008C7068">
            <w:pPr>
              <w:rPr>
                <w:lang w:val="en-US"/>
              </w:rPr>
            </w:pPr>
            <w:r>
              <w:rPr>
                <w:lang w:val="en-US"/>
              </w:rPr>
              <w:t>X</w:t>
            </w:r>
          </w:p>
        </w:tc>
      </w:tr>
      <w:tr w:rsidR="005A1B97" w14:paraId="32395677" w14:textId="77777777" w:rsidTr="005A1B97">
        <w:trPr>
          <w:jc w:val="center"/>
        </w:trPr>
        <w:tc>
          <w:tcPr>
            <w:tcW w:w="419" w:type="dxa"/>
            <w:tcBorders>
              <w:top w:val="nil"/>
              <w:left w:val="nil"/>
              <w:bottom w:val="nil"/>
              <w:right w:val="single" w:sz="12" w:space="0" w:color="auto"/>
            </w:tcBorders>
          </w:tcPr>
          <w:p w14:paraId="5D2ACE47" w14:textId="77777777" w:rsidR="005A1B97" w:rsidRDefault="005A1B97" w:rsidP="008C7068">
            <w:pPr>
              <w:rPr>
                <w:lang w:val="en-US"/>
              </w:rPr>
            </w:pPr>
          </w:p>
        </w:tc>
        <w:tc>
          <w:tcPr>
            <w:tcW w:w="431" w:type="dxa"/>
            <w:tcBorders>
              <w:top w:val="nil"/>
              <w:left w:val="single" w:sz="12" w:space="0" w:color="auto"/>
              <w:bottom w:val="nil"/>
              <w:right w:val="single" w:sz="12" w:space="0" w:color="auto"/>
            </w:tcBorders>
          </w:tcPr>
          <w:p w14:paraId="4E385548" w14:textId="77777777" w:rsidR="005A1B97" w:rsidRDefault="005A1B97" w:rsidP="008C7068">
            <w:pPr>
              <w:rPr>
                <w:lang w:val="en-US"/>
              </w:rPr>
            </w:pPr>
          </w:p>
        </w:tc>
        <w:tc>
          <w:tcPr>
            <w:tcW w:w="245" w:type="dxa"/>
            <w:tcBorders>
              <w:top w:val="nil"/>
              <w:left w:val="single" w:sz="12" w:space="0" w:color="auto"/>
              <w:bottom w:val="nil"/>
            </w:tcBorders>
          </w:tcPr>
          <w:p w14:paraId="622C7CAD" w14:textId="77777777" w:rsidR="005A1B97" w:rsidRDefault="005A1B97" w:rsidP="008C7068">
            <w:pPr>
              <w:rPr>
                <w:lang w:val="en-US"/>
              </w:rPr>
            </w:pPr>
          </w:p>
        </w:tc>
        <w:tc>
          <w:tcPr>
            <w:tcW w:w="1489" w:type="dxa"/>
          </w:tcPr>
          <w:p w14:paraId="5FB7EAAA" w14:textId="77777777" w:rsidR="005A1B97" w:rsidRDefault="005A1B97" w:rsidP="008C7068">
            <w:pPr>
              <w:rPr>
                <w:lang w:val="en-US"/>
              </w:rPr>
            </w:pPr>
            <w:r>
              <w:rPr>
                <w:lang w:val="en-US"/>
              </w:rPr>
              <w:t>X</w:t>
            </w:r>
          </w:p>
        </w:tc>
        <w:tc>
          <w:tcPr>
            <w:tcW w:w="1489" w:type="dxa"/>
          </w:tcPr>
          <w:p w14:paraId="2DB2523A" w14:textId="77777777" w:rsidR="005A1B97" w:rsidRDefault="005A1B97" w:rsidP="008C7068">
            <w:pPr>
              <w:rPr>
                <w:lang w:val="en-US"/>
              </w:rPr>
            </w:pPr>
            <w:r>
              <w:rPr>
                <w:lang w:val="en-US"/>
              </w:rPr>
              <w:t>X</w:t>
            </w:r>
          </w:p>
        </w:tc>
        <w:tc>
          <w:tcPr>
            <w:tcW w:w="1490" w:type="dxa"/>
          </w:tcPr>
          <w:p w14:paraId="2D094613" w14:textId="6FF6B289" w:rsidR="005A1B97" w:rsidRDefault="00B344BE" w:rsidP="008C7068">
            <w:pPr>
              <w:rPr>
                <w:lang w:val="en-US"/>
              </w:rPr>
            </w:pPr>
            <w:r>
              <w:pict w14:anchorId="637EA5B7">
                <v:roundrect id="_x0000_s1073" style="position:absolute;margin-left:-4.45pt;margin-top:1.45pt;width:18pt;height:26.25pt;z-index:251694080;mso-position-horizontal-relative:text;mso-position-vertical-relative:text" arcsize="10923f" fillcolor="#4f81bd [3204]" strokecolor="#c6d9f1 [671]" strokeweight="3pt">
                  <v:fill opacity="0"/>
                  <v:shadow type="perspective" color="#243f60 [1604]" opacity=".5" offset="1pt" offset2="-1pt"/>
                </v:roundrect>
              </w:pict>
            </w:r>
            <w:r w:rsidR="005A1B97">
              <w:rPr>
                <w:lang w:val="en-US"/>
              </w:rPr>
              <w:t>X</w:t>
            </w:r>
          </w:p>
        </w:tc>
        <w:tc>
          <w:tcPr>
            <w:tcW w:w="1490" w:type="dxa"/>
          </w:tcPr>
          <w:p w14:paraId="57D219EC" w14:textId="77777777" w:rsidR="005A1B97" w:rsidRDefault="005A1B97" w:rsidP="008C7068">
            <w:pPr>
              <w:rPr>
                <w:lang w:val="en-US"/>
              </w:rPr>
            </w:pPr>
            <w:r>
              <w:rPr>
                <w:lang w:val="en-US"/>
              </w:rPr>
              <w:t>X</w:t>
            </w:r>
          </w:p>
        </w:tc>
      </w:tr>
      <w:tr w:rsidR="005A1B97" w14:paraId="58B17230" w14:textId="77777777" w:rsidTr="005A1B97">
        <w:trPr>
          <w:jc w:val="center"/>
        </w:trPr>
        <w:tc>
          <w:tcPr>
            <w:tcW w:w="419" w:type="dxa"/>
            <w:tcBorders>
              <w:top w:val="nil"/>
              <w:left w:val="nil"/>
              <w:bottom w:val="nil"/>
              <w:right w:val="single" w:sz="12" w:space="0" w:color="auto"/>
            </w:tcBorders>
          </w:tcPr>
          <w:p w14:paraId="5CB6E400" w14:textId="77777777" w:rsidR="005A1B97" w:rsidRDefault="005A1B97" w:rsidP="008C7068">
            <w:pPr>
              <w:rPr>
                <w:lang w:val="en-US"/>
              </w:rPr>
            </w:pPr>
            <w:r>
              <w:rPr>
                <w:lang w:val="en-US"/>
              </w:rPr>
              <w:t>X</w:t>
            </w:r>
          </w:p>
        </w:tc>
        <w:tc>
          <w:tcPr>
            <w:tcW w:w="431" w:type="dxa"/>
            <w:tcBorders>
              <w:top w:val="nil"/>
              <w:left w:val="single" w:sz="12" w:space="0" w:color="auto"/>
              <w:bottom w:val="nil"/>
              <w:right w:val="nil"/>
            </w:tcBorders>
          </w:tcPr>
          <w:p w14:paraId="6F55CCDB" w14:textId="77777777" w:rsidR="005A1B97" w:rsidRDefault="005A1B97" w:rsidP="008C7068">
            <w:pPr>
              <w:rPr>
                <w:lang w:val="en-US"/>
              </w:rPr>
            </w:pPr>
          </w:p>
        </w:tc>
        <w:tc>
          <w:tcPr>
            <w:tcW w:w="245" w:type="dxa"/>
            <w:tcBorders>
              <w:top w:val="nil"/>
              <w:left w:val="nil"/>
              <w:bottom w:val="nil"/>
            </w:tcBorders>
          </w:tcPr>
          <w:p w14:paraId="49A0ED3C" w14:textId="77777777" w:rsidR="005A1B97" w:rsidRDefault="005A1B97" w:rsidP="008C7068">
            <w:pPr>
              <w:rPr>
                <w:lang w:val="en-US"/>
              </w:rPr>
            </w:pPr>
          </w:p>
        </w:tc>
        <w:tc>
          <w:tcPr>
            <w:tcW w:w="1489" w:type="dxa"/>
          </w:tcPr>
          <w:p w14:paraId="3DBA046B" w14:textId="77777777" w:rsidR="005A1B97" w:rsidRDefault="005A1B97" w:rsidP="008C7068">
            <w:pPr>
              <w:rPr>
                <w:lang w:val="en-US"/>
              </w:rPr>
            </w:pPr>
            <w:r>
              <w:rPr>
                <w:lang w:val="en-US"/>
              </w:rPr>
              <w:t>0</w:t>
            </w:r>
          </w:p>
        </w:tc>
        <w:tc>
          <w:tcPr>
            <w:tcW w:w="1489" w:type="dxa"/>
          </w:tcPr>
          <w:p w14:paraId="24484CBF" w14:textId="77777777" w:rsidR="005A1B97" w:rsidRDefault="005A1B97" w:rsidP="008C7068">
            <w:pPr>
              <w:rPr>
                <w:lang w:val="en-US"/>
              </w:rPr>
            </w:pPr>
            <w:r>
              <w:rPr>
                <w:lang w:val="en-US"/>
              </w:rPr>
              <w:t>0</w:t>
            </w:r>
          </w:p>
        </w:tc>
        <w:tc>
          <w:tcPr>
            <w:tcW w:w="1490" w:type="dxa"/>
          </w:tcPr>
          <w:p w14:paraId="04B506FE" w14:textId="018C3A0E" w:rsidR="005A1B97" w:rsidRDefault="00B344BE" w:rsidP="008C7068">
            <w:pPr>
              <w:rPr>
                <w:lang w:val="en-US"/>
              </w:rPr>
            </w:pPr>
            <w:ins w:id="413" w:author="421904072277" w:date="2021-10-31T21:21:00Z">
              <w:r>
                <w:rPr>
                  <w:lang w:val="en-US"/>
                </w:rPr>
                <w:t>1</w:t>
              </w:r>
            </w:ins>
            <w:del w:id="414" w:author="421904072277" w:date="2021-10-31T21:21:00Z">
              <w:r w:rsidR="005A1B97" w:rsidDel="00B344BE">
                <w:rPr>
                  <w:lang w:val="en-US"/>
                </w:rPr>
                <w:delText>0</w:delText>
              </w:r>
            </w:del>
          </w:p>
        </w:tc>
        <w:tc>
          <w:tcPr>
            <w:tcW w:w="1490" w:type="dxa"/>
          </w:tcPr>
          <w:p w14:paraId="2FD9FC51" w14:textId="77777777" w:rsidR="005A1B97" w:rsidRDefault="005A1B97" w:rsidP="008C7068">
            <w:pPr>
              <w:rPr>
                <w:lang w:val="en-US"/>
              </w:rPr>
            </w:pPr>
            <w:r>
              <w:rPr>
                <w:lang w:val="en-US"/>
              </w:rPr>
              <w:t>0</w:t>
            </w:r>
          </w:p>
        </w:tc>
      </w:tr>
    </w:tbl>
    <w:p w14:paraId="2A766F35" w14:textId="0718523D" w:rsidR="00A00990" w:rsidRPr="005A1B97" w:rsidRDefault="005A1B97" w:rsidP="00381B1B">
      <w:pPr>
        <w:pStyle w:val="PlainText"/>
        <w:rPr>
          <w:rFonts w:ascii="Times New Roman" w:hAnsi="Times New Roman"/>
          <w:i/>
          <w:sz w:val="24"/>
        </w:rPr>
      </w:pPr>
      <m:oMathPara>
        <m:oMath>
          <m:r>
            <w:rPr>
              <w:rFonts w:ascii="Cambria Math" w:hAnsi="Cambria Math"/>
              <w:sz w:val="24"/>
              <w:lang w:val="sk-SK"/>
            </w:rPr>
            <m:t>J</m:t>
          </m:r>
          <m:r>
            <w:rPr>
              <w:rFonts w:ascii="Cambria Math" w:hAnsi="Cambria Math"/>
              <w:sz w:val="24"/>
            </w:rPr>
            <m:t>1=</m:t>
          </m:r>
          <m:r>
            <w:ins w:id="415" w:author="421904072277" w:date="2021-10-31T21:31:00Z">
              <w:rPr>
                <w:rFonts w:ascii="Cambria Math" w:hAnsi="Cambria Math"/>
                <w:sz w:val="24"/>
              </w:rPr>
              <m:t>Z2.</m:t>
            </w:ins>
          </m:r>
          <m:acc>
            <m:accPr>
              <m:chr m:val="̅"/>
              <m:ctrlPr>
                <w:ins w:id="416" w:author="421904072277" w:date="2021-10-31T21:31:00Z">
                  <w:rPr>
                    <w:rFonts w:ascii="Cambria Math" w:hAnsi="Cambria Math"/>
                    <w:i/>
                    <w:sz w:val="24"/>
                  </w:rPr>
                </w:ins>
              </m:ctrlPr>
            </m:accPr>
            <m:e>
              <m:r>
                <w:ins w:id="417" w:author="421904072277" w:date="2021-10-31T21:31:00Z">
                  <w:rPr>
                    <w:rFonts w:ascii="Cambria Math" w:hAnsi="Cambria Math"/>
                    <w:sz w:val="24"/>
                  </w:rPr>
                  <m:t>X</m:t>
                </w:ins>
              </m:r>
            </m:e>
          </m:acc>
          <m:r>
            <w:ins w:id="418" w:author="421904072277" w:date="2021-10-31T21:31:00Z">
              <w:rPr>
                <w:rFonts w:ascii="Cambria Math" w:hAnsi="Cambria Math"/>
                <w:sz w:val="24"/>
              </w:rPr>
              <m:t>.</m:t>
            </w:ins>
          </m:r>
          <m:acc>
            <m:accPr>
              <m:chr m:val="̅"/>
              <m:ctrlPr>
                <w:ins w:id="419" w:author="421904072277" w:date="2021-10-31T21:31:00Z">
                  <w:rPr>
                    <w:rFonts w:ascii="Cambria Math" w:hAnsi="Cambria Math"/>
                    <w:i/>
                    <w:sz w:val="24"/>
                  </w:rPr>
                </w:ins>
              </m:ctrlPr>
            </m:accPr>
            <m:e>
              <m:r>
                <w:ins w:id="420" w:author="421904072277" w:date="2021-10-31T21:31:00Z">
                  <w:rPr>
                    <w:rFonts w:ascii="Cambria Math" w:hAnsi="Cambria Math"/>
                    <w:sz w:val="24"/>
                  </w:rPr>
                  <m:t>Z3</m:t>
                </w:ins>
              </m:r>
            </m:e>
          </m:acc>
          <m:r>
            <w:ins w:id="421" w:author="421904072277" w:date="2021-10-31T21:31:00Z">
              <w:rPr>
                <w:rFonts w:ascii="Cambria Math" w:hAnsi="Cambria Math"/>
                <w:sz w:val="24"/>
              </w:rPr>
              <m:t>+</m:t>
            </w:ins>
          </m:r>
          <m:r>
            <w:ins w:id="422" w:author="421904072277" w:date="2021-10-31T21:32:00Z">
              <w:rPr>
                <w:rFonts w:ascii="Cambria Math" w:hAnsi="Cambria Math"/>
                <w:sz w:val="24"/>
              </w:rPr>
              <m:t>Z2.</m:t>
            </w:ins>
          </m:r>
          <m:r>
            <w:ins w:id="423" w:author="421904072277" w:date="2021-10-31T21:31:00Z">
              <w:rPr>
                <w:rFonts w:ascii="Cambria Math" w:hAnsi="Cambria Math"/>
                <w:sz w:val="24"/>
              </w:rPr>
              <m:t>Z3.X</m:t>
            </w:ins>
          </m:r>
          <m:acc>
            <m:accPr>
              <m:chr m:val="̅"/>
              <m:ctrlPr>
                <w:del w:id="424" w:author="421904072277" w:date="2021-10-31T21:30:00Z">
                  <w:rPr>
                    <w:rFonts w:ascii="Cambria Math" w:hAnsi="Cambria Math"/>
                    <w:i/>
                    <w:sz w:val="24"/>
                  </w:rPr>
                </w:del>
              </m:ctrlPr>
            </m:accPr>
            <m:e>
              <m:r>
                <w:del w:id="425" w:author="421904072277" w:date="2021-10-31T21:30:00Z">
                  <w:rPr>
                    <w:rFonts w:ascii="Cambria Math" w:hAnsi="Cambria Math"/>
                    <w:sz w:val="24"/>
                  </w:rPr>
                  <m:t>X</m:t>
                </w:del>
              </m:r>
            </m:e>
          </m:acc>
          <m:r>
            <w:del w:id="426" w:author="421904072277" w:date="2021-10-31T21:30:00Z">
              <w:rPr>
                <w:rFonts w:ascii="Cambria Math" w:hAnsi="Cambria Math"/>
                <w:sz w:val="24"/>
              </w:rPr>
              <m:t>.Z2.Z3</m:t>
            </w:del>
          </m:r>
        </m:oMath>
      </m:oMathPara>
    </w:p>
    <w:tbl>
      <w:tblPr>
        <w:tblStyle w:val="TableGrid"/>
        <w:tblW w:w="0" w:type="auto"/>
        <w:jc w:val="center"/>
        <w:tblLook w:val="04A0" w:firstRow="1" w:lastRow="0" w:firstColumn="1" w:lastColumn="0" w:noHBand="0" w:noVBand="1"/>
      </w:tblPr>
      <w:tblGrid>
        <w:gridCol w:w="419"/>
        <w:gridCol w:w="483"/>
        <w:gridCol w:w="245"/>
        <w:gridCol w:w="1489"/>
        <w:gridCol w:w="1489"/>
        <w:gridCol w:w="1490"/>
        <w:gridCol w:w="1490"/>
      </w:tblGrid>
      <w:tr w:rsidR="005A1B97" w14:paraId="3EC8C617" w14:textId="77777777" w:rsidTr="005A1B97">
        <w:trPr>
          <w:jc w:val="center"/>
        </w:trPr>
        <w:tc>
          <w:tcPr>
            <w:tcW w:w="419" w:type="dxa"/>
            <w:tcBorders>
              <w:top w:val="nil"/>
              <w:left w:val="nil"/>
              <w:bottom w:val="nil"/>
              <w:right w:val="nil"/>
            </w:tcBorders>
          </w:tcPr>
          <w:p w14:paraId="1C9520F1" w14:textId="77777777" w:rsidR="005A1B97" w:rsidRDefault="005A1B97" w:rsidP="008C7068">
            <w:pPr>
              <w:rPr>
                <w:lang w:val="en-US"/>
              </w:rPr>
            </w:pPr>
          </w:p>
        </w:tc>
        <w:tc>
          <w:tcPr>
            <w:tcW w:w="431" w:type="dxa"/>
            <w:tcBorders>
              <w:top w:val="nil"/>
              <w:left w:val="nil"/>
              <w:bottom w:val="nil"/>
              <w:right w:val="nil"/>
            </w:tcBorders>
          </w:tcPr>
          <w:p w14:paraId="201D8B7A" w14:textId="77777777" w:rsidR="005A1B97" w:rsidRDefault="005A1B97" w:rsidP="008C7068">
            <w:pPr>
              <w:rPr>
                <w:lang w:val="en-US"/>
              </w:rPr>
            </w:pPr>
          </w:p>
        </w:tc>
        <w:tc>
          <w:tcPr>
            <w:tcW w:w="245" w:type="dxa"/>
            <w:tcBorders>
              <w:top w:val="nil"/>
              <w:left w:val="nil"/>
              <w:bottom w:val="nil"/>
              <w:right w:val="nil"/>
            </w:tcBorders>
          </w:tcPr>
          <w:p w14:paraId="287C9D91" w14:textId="77777777" w:rsidR="005A1B97" w:rsidRDefault="005A1B97" w:rsidP="008C7068">
            <w:pPr>
              <w:rPr>
                <w:lang w:val="en-US"/>
              </w:rPr>
            </w:pPr>
          </w:p>
        </w:tc>
        <w:tc>
          <w:tcPr>
            <w:tcW w:w="1489" w:type="dxa"/>
            <w:tcBorders>
              <w:top w:val="nil"/>
              <w:left w:val="nil"/>
              <w:bottom w:val="nil"/>
              <w:right w:val="nil"/>
            </w:tcBorders>
          </w:tcPr>
          <w:p w14:paraId="4FB579C6" w14:textId="77777777" w:rsidR="005A1B97" w:rsidRDefault="005A1B97" w:rsidP="008C7068">
            <w:pPr>
              <w:rPr>
                <w:lang w:val="en-US"/>
              </w:rPr>
            </w:pPr>
          </w:p>
        </w:tc>
        <w:tc>
          <w:tcPr>
            <w:tcW w:w="1489" w:type="dxa"/>
            <w:tcBorders>
              <w:top w:val="nil"/>
              <w:left w:val="nil"/>
              <w:bottom w:val="nil"/>
              <w:right w:val="nil"/>
            </w:tcBorders>
          </w:tcPr>
          <w:p w14:paraId="000D8051" w14:textId="77777777" w:rsidR="005A1B97" w:rsidRDefault="005A1B97" w:rsidP="008C7068">
            <w:pPr>
              <w:rPr>
                <w:lang w:val="en-US"/>
              </w:rPr>
            </w:pPr>
          </w:p>
        </w:tc>
        <w:tc>
          <w:tcPr>
            <w:tcW w:w="1490" w:type="dxa"/>
            <w:tcBorders>
              <w:top w:val="nil"/>
              <w:left w:val="nil"/>
              <w:bottom w:val="single" w:sz="12" w:space="0" w:color="auto"/>
              <w:right w:val="nil"/>
            </w:tcBorders>
          </w:tcPr>
          <w:p w14:paraId="21005FAC" w14:textId="77777777" w:rsidR="005A1B97" w:rsidRDefault="005A1B97" w:rsidP="008C7068">
            <w:pPr>
              <w:rPr>
                <w:lang w:val="en-US"/>
              </w:rPr>
            </w:pPr>
            <w:r>
              <w:rPr>
                <w:lang w:val="en-US"/>
              </w:rPr>
              <w:t>Z3</w:t>
            </w:r>
          </w:p>
        </w:tc>
        <w:tc>
          <w:tcPr>
            <w:tcW w:w="1490" w:type="dxa"/>
            <w:tcBorders>
              <w:top w:val="nil"/>
              <w:left w:val="nil"/>
              <w:bottom w:val="single" w:sz="12" w:space="0" w:color="auto"/>
              <w:right w:val="nil"/>
            </w:tcBorders>
          </w:tcPr>
          <w:p w14:paraId="2662FE76" w14:textId="77777777" w:rsidR="005A1B97" w:rsidRDefault="005A1B97" w:rsidP="008C7068">
            <w:pPr>
              <w:rPr>
                <w:lang w:val="en-US"/>
              </w:rPr>
            </w:pPr>
          </w:p>
        </w:tc>
      </w:tr>
      <w:tr w:rsidR="005A1B97" w14:paraId="2EEF4182" w14:textId="77777777" w:rsidTr="005A1B97">
        <w:trPr>
          <w:jc w:val="center"/>
        </w:trPr>
        <w:tc>
          <w:tcPr>
            <w:tcW w:w="419" w:type="dxa"/>
            <w:tcBorders>
              <w:top w:val="nil"/>
              <w:left w:val="nil"/>
              <w:bottom w:val="nil"/>
              <w:right w:val="nil"/>
            </w:tcBorders>
          </w:tcPr>
          <w:p w14:paraId="3764364D" w14:textId="77777777" w:rsidR="005A1B97" w:rsidRDefault="005A1B97" w:rsidP="008C7068">
            <w:pPr>
              <w:rPr>
                <w:lang w:val="en-US"/>
              </w:rPr>
            </w:pPr>
          </w:p>
        </w:tc>
        <w:tc>
          <w:tcPr>
            <w:tcW w:w="431" w:type="dxa"/>
            <w:tcBorders>
              <w:top w:val="nil"/>
              <w:left w:val="nil"/>
              <w:bottom w:val="nil"/>
              <w:right w:val="nil"/>
            </w:tcBorders>
          </w:tcPr>
          <w:p w14:paraId="1A83E890" w14:textId="77777777" w:rsidR="005A1B97" w:rsidRDefault="005A1B97" w:rsidP="008C7068">
            <w:pPr>
              <w:rPr>
                <w:lang w:val="en-US"/>
              </w:rPr>
            </w:pPr>
          </w:p>
        </w:tc>
        <w:tc>
          <w:tcPr>
            <w:tcW w:w="245" w:type="dxa"/>
            <w:tcBorders>
              <w:top w:val="nil"/>
              <w:left w:val="nil"/>
              <w:bottom w:val="nil"/>
              <w:right w:val="nil"/>
            </w:tcBorders>
          </w:tcPr>
          <w:p w14:paraId="517DA5D1" w14:textId="77777777" w:rsidR="005A1B97" w:rsidRDefault="005A1B97" w:rsidP="008C7068">
            <w:pPr>
              <w:rPr>
                <w:lang w:val="en-US"/>
              </w:rPr>
            </w:pPr>
          </w:p>
        </w:tc>
        <w:tc>
          <w:tcPr>
            <w:tcW w:w="1489" w:type="dxa"/>
            <w:tcBorders>
              <w:top w:val="nil"/>
              <w:left w:val="nil"/>
              <w:bottom w:val="nil"/>
              <w:right w:val="nil"/>
            </w:tcBorders>
          </w:tcPr>
          <w:p w14:paraId="5C4F2408" w14:textId="77777777" w:rsidR="005A1B97" w:rsidRDefault="005A1B97" w:rsidP="008C7068">
            <w:pPr>
              <w:rPr>
                <w:lang w:val="en-US"/>
              </w:rPr>
            </w:pPr>
          </w:p>
        </w:tc>
        <w:tc>
          <w:tcPr>
            <w:tcW w:w="1489" w:type="dxa"/>
            <w:tcBorders>
              <w:top w:val="nil"/>
              <w:left w:val="nil"/>
              <w:bottom w:val="single" w:sz="12" w:space="0" w:color="auto"/>
              <w:right w:val="nil"/>
            </w:tcBorders>
          </w:tcPr>
          <w:p w14:paraId="63263054" w14:textId="77777777" w:rsidR="005A1B97" w:rsidRDefault="005A1B97" w:rsidP="008C7068">
            <w:pPr>
              <w:rPr>
                <w:lang w:val="en-US"/>
              </w:rPr>
            </w:pPr>
            <w:r>
              <w:rPr>
                <w:lang w:val="en-US"/>
              </w:rPr>
              <w:t>Z2</w:t>
            </w:r>
          </w:p>
        </w:tc>
        <w:tc>
          <w:tcPr>
            <w:tcW w:w="1490" w:type="dxa"/>
            <w:tcBorders>
              <w:top w:val="single" w:sz="12" w:space="0" w:color="auto"/>
              <w:left w:val="nil"/>
              <w:bottom w:val="single" w:sz="12" w:space="0" w:color="auto"/>
              <w:right w:val="nil"/>
            </w:tcBorders>
          </w:tcPr>
          <w:p w14:paraId="4B18F629" w14:textId="77777777" w:rsidR="005A1B97" w:rsidRDefault="005A1B97" w:rsidP="008C7068">
            <w:pPr>
              <w:rPr>
                <w:lang w:val="en-US"/>
              </w:rPr>
            </w:pPr>
          </w:p>
        </w:tc>
        <w:tc>
          <w:tcPr>
            <w:tcW w:w="1490" w:type="dxa"/>
            <w:tcBorders>
              <w:top w:val="single" w:sz="12" w:space="0" w:color="auto"/>
              <w:left w:val="nil"/>
              <w:bottom w:val="nil"/>
              <w:right w:val="nil"/>
            </w:tcBorders>
          </w:tcPr>
          <w:p w14:paraId="17A84F19" w14:textId="77777777" w:rsidR="005A1B97" w:rsidRDefault="005A1B97" w:rsidP="008C7068">
            <w:pPr>
              <w:rPr>
                <w:lang w:val="en-US"/>
              </w:rPr>
            </w:pPr>
          </w:p>
        </w:tc>
      </w:tr>
      <w:tr w:rsidR="005A1B97" w14:paraId="1933DDF3" w14:textId="77777777" w:rsidTr="005A1B97">
        <w:trPr>
          <w:jc w:val="center"/>
        </w:trPr>
        <w:tc>
          <w:tcPr>
            <w:tcW w:w="419" w:type="dxa"/>
            <w:tcBorders>
              <w:top w:val="nil"/>
              <w:left w:val="nil"/>
              <w:bottom w:val="nil"/>
              <w:right w:val="nil"/>
            </w:tcBorders>
          </w:tcPr>
          <w:p w14:paraId="2BB0E062" w14:textId="77777777" w:rsidR="005A1B97" w:rsidRPr="00765100" w:rsidRDefault="005A1B97" w:rsidP="008C7068">
            <w:pPr>
              <w:rPr>
                <w:sz w:val="2"/>
                <w:szCs w:val="2"/>
                <w:lang w:val="en-US"/>
              </w:rPr>
            </w:pPr>
          </w:p>
        </w:tc>
        <w:tc>
          <w:tcPr>
            <w:tcW w:w="431" w:type="dxa"/>
            <w:tcBorders>
              <w:top w:val="nil"/>
              <w:left w:val="nil"/>
              <w:bottom w:val="nil"/>
              <w:right w:val="nil"/>
            </w:tcBorders>
          </w:tcPr>
          <w:p w14:paraId="3B9CE65E" w14:textId="77777777" w:rsidR="005A1B97" w:rsidRPr="00765100" w:rsidRDefault="005A1B97" w:rsidP="008C7068">
            <w:pPr>
              <w:rPr>
                <w:sz w:val="2"/>
                <w:szCs w:val="2"/>
                <w:lang w:val="en-US"/>
              </w:rPr>
            </w:pPr>
          </w:p>
        </w:tc>
        <w:tc>
          <w:tcPr>
            <w:tcW w:w="245" w:type="dxa"/>
            <w:tcBorders>
              <w:top w:val="nil"/>
              <w:left w:val="nil"/>
              <w:bottom w:val="nil"/>
              <w:right w:val="nil"/>
            </w:tcBorders>
          </w:tcPr>
          <w:p w14:paraId="0D3E8B07" w14:textId="77777777" w:rsidR="005A1B97" w:rsidRPr="00765100" w:rsidRDefault="005A1B97" w:rsidP="008C7068">
            <w:pPr>
              <w:rPr>
                <w:sz w:val="2"/>
                <w:szCs w:val="2"/>
                <w:lang w:val="en-US"/>
              </w:rPr>
            </w:pPr>
          </w:p>
        </w:tc>
        <w:tc>
          <w:tcPr>
            <w:tcW w:w="1489" w:type="dxa"/>
            <w:tcBorders>
              <w:top w:val="nil"/>
              <w:left w:val="nil"/>
              <w:right w:val="nil"/>
            </w:tcBorders>
          </w:tcPr>
          <w:p w14:paraId="33684E15" w14:textId="2785D2F5" w:rsidR="005A1B97" w:rsidRPr="00765100" w:rsidRDefault="00AB3564" w:rsidP="008C7068">
            <w:pPr>
              <w:rPr>
                <w:sz w:val="2"/>
                <w:szCs w:val="2"/>
                <w:lang w:val="en-US"/>
              </w:rPr>
            </w:pPr>
            <w:ins w:id="427" w:author="421904072277" w:date="2021-10-31T21:35:00Z">
              <w:r>
                <w:rPr>
                  <w:lang w:val="en-US"/>
                </w:rPr>
                <w:pict w14:anchorId="637EA5B7">
                  <v:roundrect id="_x0000_s1090" style="position:absolute;margin-left:-4.2pt;margin-top:1pt;width:146.8pt;height:58.25pt;z-index:251712512;mso-position-horizontal-relative:text;mso-position-vertical-relative:text" arcsize="10923f" fillcolor="#4f81bd [3204]" strokecolor="#ffc000" strokeweight="3pt">
                    <v:fill opacity="0"/>
                    <v:shadow type="perspective" color="#243f60 [1604]" opacity=".5" offset="1pt" offset2="-1pt"/>
                  </v:roundrect>
                </w:pict>
              </w:r>
            </w:ins>
          </w:p>
        </w:tc>
        <w:tc>
          <w:tcPr>
            <w:tcW w:w="1489" w:type="dxa"/>
            <w:tcBorders>
              <w:top w:val="single" w:sz="12" w:space="0" w:color="auto"/>
              <w:left w:val="nil"/>
              <w:right w:val="nil"/>
            </w:tcBorders>
          </w:tcPr>
          <w:p w14:paraId="43883A7E" w14:textId="77777777" w:rsidR="005A1B97" w:rsidRPr="00765100" w:rsidRDefault="005A1B97" w:rsidP="008C7068">
            <w:pPr>
              <w:rPr>
                <w:sz w:val="2"/>
                <w:szCs w:val="2"/>
                <w:lang w:val="en-US"/>
              </w:rPr>
            </w:pPr>
          </w:p>
        </w:tc>
        <w:tc>
          <w:tcPr>
            <w:tcW w:w="1490" w:type="dxa"/>
            <w:tcBorders>
              <w:top w:val="single" w:sz="12" w:space="0" w:color="auto"/>
              <w:left w:val="nil"/>
              <w:right w:val="nil"/>
            </w:tcBorders>
          </w:tcPr>
          <w:p w14:paraId="5C38DCD2" w14:textId="77777777" w:rsidR="005A1B97" w:rsidRPr="00765100" w:rsidRDefault="005A1B97" w:rsidP="008C7068">
            <w:pPr>
              <w:rPr>
                <w:sz w:val="2"/>
                <w:szCs w:val="2"/>
                <w:lang w:val="en-US"/>
              </w:rPr>
            </w:pPr>
          </w:p>
        </w:tc>
        <w:tc>
          <w:tcPr>
            <w:tcW w:w="1490" w:type="dxa"/>
            <w:tcBorders>
              <w:top w:val="nil"/>
              <w:left w:val="nil"/>
              <w:right w:val="nil"/>
            </w:tcBorders>
          </w:tcPr>
          <w:p w14:paraId="0C7C5775" w14:textId="77777777" w:rsidR="005A1B97" w:rsidRPr="00765100" w:rsidRDefault="005A1B97" w:rsidP="008C7068">
            <w:pPr>
              <w:rPr>
                <w:sz w:val="2"/>
                <w:szCs w:val="2"/>
                <w:lang w:val="en-US"/>
              </w:rPr>
            </w:pPr>
          </w:p>
        </w:tc>
      </w:tr>
      <w:tr w:rsidR="005A1B97" w14:paraId="187061B3" w14:textId="77777777" w:rsidTr="005A1B97">
        <w:trPr>
          <w:jc w:val="center"/>
        </w:trPr>
        <w:tc>
          <w:tcPr>
            <w:tcW w:w="419" w:type="dxa"/>
            <w:tcBorders>
              <w:top w:val="nil"/>
              <w:left w:val="nil"/>
              <w:bottom w:val="nil"/>
              <w:right w:val="nil"/>
            </w:tcBorders>
          </w:tcPr>
          <w:p w14:paraId="75D680D3" w14:textId="77777777" w:rsidR="005A1B97" w:rsidRDefault="005A1B97" w:rsidP="008C7068">
            <w:pPr>
              <w:rPr>
                <w:lang w:val="en-US"/>
              </w:rPr>
            </w:pPr>
          </w:p>
        </w:tc>
        <w:tc>
          <w:tcPr>
            <w:tcW w:w="431" w:type="dxa"/>
            <w:tcBorders>
              <w:top w:val="nil"/>
              <w:left w:val="nil"/>
              <w:bottom w:val="nil"/>
              <w:right w:val="nil"/>
            </w:tcBorders>
          </w:tcPr>
          <w:p w14:paraId="41191EC8" w14:textId="77777777" w:rsidR="005A1B97" w:rsidRDefault="005A1B97" w:rsidP="008C7068">
            <w:pPr>
              <w:rPr>
                <w:lang w:val="en-US"/>
              </w:rPr>
            </w:pPr>
          </w:p>
        </w:tc>
        <w:tc>
          <w:tcPr>
            <w:tcW w:w="245" w:type="dxa"/>
            <w:tcBorders>
              <w:top w:val="nil"/>
              <w:left w:val="nil"/>
              <w:bottom w:val="nil"/>
            </w:tcBorders>
          </w:tcPr>
          <w:p w14:paraId="7BBEA982" w14:textId="77777777" w:rsidR="005A1B97" w:rsidRDefault="005A1B97" w:rsidP="008C7068">
            <w:pPr>
              <w:rPr>
                <w:lang w:val="en-US"/>
              </w:rPr>
            </w:pPr>
          </w:p>
        </w:tc>
        <w:tc>
          <w:tcPr>
            <w:tcW w:w="1489" w:type="dxa"/>
          </w:tcPr>
          <w:p w14:paraId="5C79CBAC" w14:textId="28678C80" w:rsidR="005A1B97" w:rsidRDefault="00B344BE" w:rsidP="008C7068">
            <w:pPr>
              <w:rPr>
                <w:lang w:val="en-US"/>
              </w:rPr>
            </w:pPr>
            <w:ins w:id="428" w:author="421904072277" w:date="2021-10-31T21:23:00Z">
              <w:r>
                <w:rPr>
                  <w:lang w:val="en-US"/>
                </w:rPr>
                <w:t>X</w:t>
              </w:r>
            </w:ins>
            <w:del w:id="429" w:author="421904072277" w:date="2021-10-31T21:23:00Z">
              <w:r w:rsidR="005A1B97" w:rsidDel="00B344BE">
                <w:rPr>
                  <w:lang w:val="en-US"/>
                </w:rPr>
                <w:delText>X</w:delText>
              </w:r>
            </w:del>
          </w:p>
        </w:tc>
        <w:tc>
          <w:tcPr>
            <w:tcW w:w="1489" w:type="dxa"/>
          </w:tcPr>
          <w:p w14:paraId="4787719B" w14:textId="77777777" w:rsidR="005A1B97" w:rsidRDefault="005A1B97" w:rsidP="008C7068">
            <w:pPr>
              <w:rPr>
                <w:lang w:val="en-US"/>
              </w:rPr>
            </w:pPr>
            <w:r>
              <w:rPr>
                <w:lang w:val="en-US"/>
              </w:rPr>
              <w:t>X</w:t>
            </w:r>
          </w:p>
        </w:tc>
        <w:tc>
          <w:tcPr>
            <w:tcW w:w="1490" w:type="dxa"/>
          </w:tcPr>
          <w:p w14:paraId="321E2545" w14:textId="77777777" w:rsidR="005A1B97" w:rsidRDefault="005A1B97" w:rsidP="008C7068">
            <w:pPr>
              <w:rPr>
                <w:lang w:val="en-US"/>
              </w:rPr>
            </w:pPr>
            <w:r>
              <w:rPr>
                <w:lang w:val="en-US"/>
              </w:rPr>
              <w:t>X</w:t>
            </w:r>
          </w:p>
        </w:tc>
        <w:tc>
          <w:tcPr>
            <w:tcW w:w="1490" w:type="dxa"/>
          </w:tcPr>
          <w:p w14:paraId="4988995D" w14:textId="77777777" w:rsidR="005A1B97" w:rsidRDefault="005A1B97" w:rsidP="008C7068">
            <w:pPr>
              <w:rPr>
                <w:lang w:val="en-US"/>
              </w:rPr>
            </w:pPr>
            <w:r>
              <w:rPr>
                <w:lang w:val="en-US"/>
              </w:rPr>
              <w:t>X</w:t>
            </w:r>
          </w:p>
        </w:tc>
      </w:tr>
      <w:tr w:rsidR="005A1B97" w14:paraId="37547EA7" w14:textId="77777777" w:rsidTr="005A1B97">
        <w:trPr>
          <w:jc w:val="center"/>
        </w:trPr>
        <w:tc>
          <w:tcPr>
            <w:tcW w:w="419" w:type="dxa"/>
            <w:tcBorders>
              <w:top w:val="nil"/>
              <w:left w:val="nil"/>
              <w:bottom w:val="nil"/>
              <w:right w:val="nil"/>
            </w:tcBorders>
          </w:tcPr>
          <w:p w14:paraId="2A60CC7F" w14:textId="77777777" w:rsidR="005A1B97" w:rsidRDefault="005A1B97" w:rsidP="008C7068">
            <w:pPr>
              <w:rPr>
                <w:lang w:val="en-US"/>
              </w:rPr>
            </w:pPr>
          </w:p>
        </w:tc>
        <w:tc>
          <w:tcPr>
            <w:tcW w:w="431" w:type="dxa"/>
            <w:tcBorders>
              <w:top w:val="nil"/>
              <w:left w:val="nil"/>
              <w:bottom w:val="nil"/>
              <w:right w:val="single" w:sz="12" w:space="0" w:color="auto"/>
            </w:tcBorders>
          </w:tcPr>
          <w:p w14:paraId="5E91EE04" w14:textId="77777777" w:rsidR="005A1B97" w:rsidRDefault="005A1B97" w:rsidP="008C7068">
            <w:pPr>
              <w:rPr>
                <w:lang w:val="en-US"/>
              </w:rPr>
            </w:pPr>
            <w:r>
              <w:rPr>
                <w:lang w:val="en-US"/>
              </w:rPr>
              <w:t>Z1</w:t>
            </w:r>
          </w:p>
        </w:tc>
        <w:tc>
          <w:tcPr>
            <w:tcW w:w="245" w:type="dxa"/>
            <w:tcBorders>
              <w:top w:val="nil"/>
              <w:left w:val="single" w:sz="12" w:space="0" w:color="auto"/>
              <w:bottom w:val="nil"/>
            </w:tcBorders>
          </w:tcPr>
          <w:p w14:paraId="1F64ED0A" w14:textId="77777777" w:rsidR="005A1B97" w:rsidRDefault="005A1B97" w:rsidP="008C7068">
            <w:pPr>
              <w:rPr>
                <w:lang w:val="en-US"/>
              </w:rPr>
            </w:pPr>
          </w:p>
        </w:tc>
        <w:tc>
          <w:tcPr>
            <w:tcW w:w="1489" w:type="dxa"/>
          </w:tcPr>
          <w:p w14:paraId="7DE66D73" w14:textId="6D281508" w:rsidR="005A1B97" w:rsidRDefault="00B344BE" w:rsidP="008C7068">
            <w:pPr>
              <w:rPr>
                <w:lang w:val="en-US"/>
              </w:rPr>
            </w:pPr>
            <w:ins w:id="430" w:author="421904072277" w:date="2021-10-31T21:23:00Z">
              <w:r>
                <w:rPr>
                  <w:lang w:val="en-US"/>
                </w:rPr>
                <w:t>1</w:t>
              </w:r>
            </w:ins>
            <w:del w:id="431" w:author="421904072277" w:date="2021-10-31T21:23:00Z">
              <w:r w:rsidR="005A1B97" w:rsidDel="00B344BE">
                <w:rPr>
                  <w:lang w:val="en-US"/>
                </w:rPr>
                <w:delText>1</w:delText>
              </w:r>
            </w:del>
          </w:p>
        </w:tc>
        <w:tc>
          <w:tcPr>
            <w:tcW w:w="1489" w:type="dxa"/>
          </w:tcPr>
          <w:p w14:paraId="0C01C64C" w14:textId="77777777" w:rsidR="005A1B97" w:rsidRDefault="005A1B97" w:rsidP="008C7068">
            <w:pPr>
              <w:rPr>
                <w:lang w:val="en-US"/>
              </w:rPr>
            </w:pPr>
            <w:r>
              <w:rPr>
                <w:lang w:val="en-US"/>
              </w:rPr>
              <w:t>X</w:t>
            </w:r>
          </w:p>
        </w:tc>
        <w:tc>
          <w:tcPr>
            <w:tcW w:w="1490" w:type="dxa"/>
          </w:tcPr>
          <w:p w14:paraId="3B210C47" w14:textId="59BEBF59" w:rsidR="005A1B97" w:rsidRDefault="00B344BE" w:rsidP="008C7068">
            <w:pPr>
              <w:rPr>
                <w:lang w:val="en-US"/>
              </w:rPr>
            </w:pPr>
            <w:ins w:id="432" w:author="421904072277" w:date="2021-10-31T21:23:00Z">
              <w:r>
                <w:rPr>
                  <w:lang w:val="en-US"/>
                </w:rPr>
                <w:t>0</w:t>
              </w:r>
            </w:ins>
            <w:del w:id="433" w:author="421904072277" w:date="2021-10-31T21:23:00Z">
              <w:r w:rsidR="005A1B97" w:rsidDel="00B344BE">
                <w:rPr>
                  <w:lang w:val="en-US"/>
                </w:rPr>
                <w:delText>X</w:delText>
              </w:r>
            </w:del>
          </w:p>
        </w:tc>
        <w:tc>
          <w:tcPr>
            <w:tcW w:w="1490" w:type="dxa"/>
          </w:tcPr>
          <w:p w14:paraId="7DE0E23F" w14:textId="05BF9FB0" w:rsidR="005A1B97" w:rsidRDefault="00B344BE" w:rsidP="008C7068">
            <w:pPr>
              <w:rPr>
                <w:lang w:val="en-US"/>
              </w:rPr>
            </w:pPr>
            <w:ins w:id="434" w:author="421904072277" w:date="2021-10-31T21:23:00Z">
              <w:r>
                <w:rPr>
                  <w:lang w:val="en-US"/>
                </w:rPr>
                <w:t>0</w:t>
              </w:r>
            </w:ins>
            <w:del w:id="435" w:author="421904072277" w:date="2021-10-31T21:23:00Z">
              <w:r w:rsidR="005A1B97" w:rsidDel="00B344BE">
                <w:rPr>
                  <w:lang w:val="en-US"/>
                </w:rPr>
                <w:delText>X</w:delText>
              </w:r>
            </w:del>
          </w:p>
        </w:tc>
      </w:tr>
      <w:tr w:rsidR="005A1B97" w14:paraId="38FBF0C7" w14:textId="77777777" w:rsidTr="005A1B97">
        <w:trPr>
          <w:jc w:val="center"/>
        </w:trPr>
        <w:tc>
          <w:tcPr>
            <w:tcW w:w="419" w:type="dxa"/>
            <w:tcBorders>
              <w:top w:val="nil"/>
              <w:left w:val="nil"/>
              <w:bottom w:val="nil"/>
              <w:right w:val="single" w:sz="12" w:space="0" w:color="auto"/>
            </w:tcBorders>
          </w:tcPr>
          <w:p w14:paraId="3F8B9892" w14:textId="77777777" w:rsidR="005A1B97" w:rsidRDefault="005A1B97" w:rsidP="008C7068">
            <w:pPr>
              <w:rPr>
                <w:lang w:val="en-US"/>
              </w:rPr>
            </w:pPr>
          </w:p>
        </w:tc>
        <w:tc>
          <w:tcPr>
            <w:tcW w:w="431" w:type="dxa"/>
            <w:tcBorders>
              <w:top w:val="nil"/>
              <w:left w:val="single" w:sz="12" w:space="0" w:color="auto"/>
              <w:bottom w:val="nil"/>
              <w:right w:val="single" w:sz="12" w:space="0" w:color="auto"/>
            </w:tcBorders>
          </w:tcPr>
          <w:p w14:paraId="6968F2F3" w14:textId="77777777" w:rsidR="005A1B97" w:rsidRDefault="005A1B97" w:rsidP="008C7068">
            <w:pPr>
              <w:rPr>
                <w:lang w:val="en-US"/>
              </w:rPr>
            </w:pPr>
          </w:p>
        </w:tc>
        <w:tc>
          <w:tcPr>
            <w:tcW w:w="245" w:type="dxa"/>
            <w:tcBorders>
              <w:top w:val="nil"/>
              <w:left w:val="single" w:sz="12" w:space="0" w:color="auto"/>
              <w:bottom w:val="nil"/>
            </w:tcBorders>
          </w:tcPr>
          <w:p w14:paraId="7A3D5347" w14:textId="77777777" w:rsidR="005A1B97" w:rsidRDefault="005A1B97" w:rsidP="008C7068">
            <w:pPr>
              <w:rPr>
                <w:lang w:val="en-US"/>
              </w:rPr>
            </w:pPr>
          </w:p>
        </w:tc>
        <w:tc>
          <w:tcPr>
            <w:tcW w:w="1489" w:type="dxa"/>
          </w:tcPr>
          <w:p w14:paraId="1DB0C66D" w14:textId="4CA87116" w:rsidR="005A1B97" w:rsidRDefault="00AB3564" w:rsidP="008C7068">
            <w:pPr>
              <w:rPr>
                <w:lang w:val="en-US"/>
              </w:rPr>
            </w:pPr>
            <w:ins w:id="436" w:author="421904072277" w:date="2021-10-31T21:34:00Z">
              <w:r>
                <w:rPr>
                  <w:lang w:val="en-US"/>
                </w:rPr>
                <w:pict w14:anchorId="637EA5B7">
                  <v:roundrect id="_x0000_s1089" style="position:absolute;margin-left:-4.2pt;margin-top:1.4pt;width:296.1pt;height:25.6pt;z-index:251711488;mso-position-horizontal-relative:text;mso-position-vertical-relative:text" arcsize="10923f" fillcolor="#4f81bd [3204]" strokecolor="red" strokeweight="3pt">
                    <v:fill opacity="0"/>
                    <v:shadow type="perspective" color="#243f60 [1604]" opacity=".5" offset="1pt" offset2="-1pt"/>
                  </v:roundrect>
                </w:pict>
              </w:r>
            </w:ins>
            <w:r w:rsidR="005A1B97">
              <w:rPr>
                <w:lang w:val="en-US"/>
              </w:rPr>
              <w:t>1</w:t>
            </w:r>
          </w:p>
        </w:tc>
        <w:tc>
          <w:tcPr>
            <w:tcW w:w="1489" w:type="dxa"/>
          </w:tcPr>
          <w:p w14:paraId="21B91259" w14:textId="77777777" w:rsidR="005A1B97" w:rsidRDefault="005A1B97" w:rsidP="008C7068">
            <w:pPr>
              <w:rPr>
                <w:lang w:val="en-US"/>
              </w:rPr>
            </w:pPr>
            <w:r>
              <w:rPr>
                <w:lang w:val="en-US"/>
              </w:rPr>
              <w:t>X</w:t>
            </w:r>
          </w:p>
        </w:tc>
        <w:tc>
          <w:tcPr>
            <w:tcW w:w="1490" w:type="dxa"/>
          </w:tcPr>
          <w:p w14:paraId="5401B680" w14:textId="235DDB10" w:rsidR="005A1B97" w:rsidRDefault="00B344BE" w:rsidP="008C7068">
            <w:pPr>
              <w:rPr>
                <w:lang w:val="en-US"/>
              </w:rPr>
            </w:pPr>
            <w:ins w:id="437" w:author="421904072277" w:date="2021-10-31T21:23:00Z">
              <w:r>
                <w:rPr>
                  <w:lang w:val="en-US"/>
                </w:rPr>
                <w:t>1</w:t>
              </w:r>
            </w:ins>
            <w:del w:id="438" w:author="421904072277" w:date="2021-10-31T21:23:00Z">
              <w:r w:rsidR="005A1B97" w:rsidDel="00B344BE">
                <w:rPr>
                  <w:lang w:val="en-US"/>
                </w:rPr>
                <w:delText>X</w:delText>
              </w:r>
            </w:del>
          </w:p>
        </w:tc>
        <w:tc>
          <w:tcPr>
            <w:tcW w:w="1490" w:type="dxa"/>
          </w:tcPr>
          <w:p w14:paraId="60C321FE" w14:textId="62A9AA29" w:rsidR="005A1B97" w:rsidRDefault="00B344BE" w:rsidP="008C7068">
            <w:pPr>
              <w:rPr>
                <w:lang w:val="en-US"/>
              </w:rPr>
            </w:pPr>
            <w:ins w:id="439" w:author="421904072277" w:date="2021-10-31T21:23:00Z">
              <w:r>
                <w:rPr>
                  <w:lang w:val="en-US"/>
                </w:rPr>
                <w:t>1</w:t>
              </w:r>
            </w:ins>
            <w:del w:id="440" w:author="421904072277" w:date="2021-10-31T21:23:00Z">
              <w:r w:rsidR="005A1B97" w:rsidDel="00B344BE">
                <w:rPr>
                  <w:lang w:val="en-US"/>
                </w:rPr>
                <w:delText>X</w:delText>
              </w:r>
            </w:del>
          </w:p>
        </w:tc>
      </w:tr>
      <w:tr w:rsidR="005A1B97" w14:paraId="74159DBA" w14:textId="77777777" w:rsidTr="005A1B97">
        <w:trPr>
          <w:jc w:val="center"/>
        </w:trPr>
        <w:tc>
          <w:tcPr>
            <w:tcW w:w="419" w:type="dxa"/>
            <w:tcBorders>
              <w:top w:val="nil"/>
              <w:left w:val="nil"/>
              <w:bottom w:val="nil"/>
              <w:right w:val="single" w:sz="12" w:space="0" w:color="auto"/>
            </w:tcBorders>
          </w:tcPr>
          <w:p w14:paraId="3450E486" w14:textId="77777777" w:rsidR="005A1B97" w:rsidRDefault="005A1B97" w:rsidP="008C7068">
            <w:pPr>
              <w:rPr>
                <w:lang w:val="en-US"/>
              </w:rPr>
            </w:pPr>
            <w:r>
              <w:rPr>
                <w:lang w:val="en-US"/>
              </w:rPr>
              <w:t>X</w:t>
            </w:r>
          </w:p>
        </w:tc>
        <w:tc>
          <w:tcPr>
            <w:tcW w:w="431" w:type="dxa"/>
            <w:tcBorders>
              <w:top w:val="nil"/>
              <w:left w:val="single" w:sz="12" w:space="0" w:color="auto"/>
              <w:bottom w:val="nil"/>
              <w:right w:val="nil"/>
            </w:tcBorders>
          </w:tcPr>
          <w:p w14:paraId="1E5BC78B" w14:textId="77777777" w:rsidR="005A1B97" w:rsidRDefault="005A1B97" w:rsidP="008C7068">
            <w:pPr>
              <w:rPr>
                <w:lang w:val="en-US"/>
              </w:rPr>
            </w:pPr>
          </w:p>
        </w:tc>
        <w:tc>
          <w:tcPr>
            <w:tcW w:w="245" w:type="dxa"/>
            <w:tcBorders>
              <w:top w:val="nil"/>
              <w:left w:val="nil"/>
              <w:bottom w:val="nil"/>
            </w:tcBorders>
          </w:tcPr>
          <w:p w14:paraId="4202D153" w14:textId="77777777" w:rsidR="005A1B97" w:rsidRDefault="005A1B97" w:rsidP="008C7068">
            <w:pPr>
              <w:rPr>
                <w:lang w:val="en-US"/>
              </w:rPr>
            </w:pPr>
          </w:p>
        </w:tc>
        <w:tc>
          <w:tcPr>
            <w:tcW w:w="1489" w:type="dxa"/>
          </w:tcPr>
          <w:p w14:paraId="01252EFA" w14:textId="2194AC7C" w:rsidR="005A1B97" w:rsidRDefault="005A1B97" w:rsidP="008C7068">
            <w:pPr>
              <w:rPr>
                <w:lang w:val="en-US"/>
              </w:rPr>
            </w:pPr>
            <w:r>
              <w:rPr>
                <w:lang w:val="en-US"/>
              </w:rPr>
              <w:t>X</w:t>
            </w:r>
          </w:p>
        </w:tc>
        <w:tc>
          <w:tcPr>
            <w:tcW w:w="1489" w:type="dxa"/>
          </w:tcPr>
          <w:p w14:paraId="0A87EDC9" w14:textId="77777777" w:rsidR="005A1B97" w:rsidRDefault="005A1B97" w:rsidP="008C7068">
            <w:pPr>
              <w:rPr>
                <w:lang w:val="en-US"/>
              </w:rPr>
            </w:pPr>
            <w:r>
              <w:rPr>
                <w:lang w:val="en-US"/>
              </w:rPr>
              <w:t>X</w:t>
            </w:r>
          </w:p>
        </w:tc>
        <w:tc>
          <w:tcPr>
            <w:tcW w:w="1490" w:type="dxa"/>
          </w:tcPr>
          <w:p w14:paraId="1BB9FE02" w14:textId="77777777" w:rsidR="005A1B97" w:rsidRDefault="005A1B97" w:rsidP="008C7068">
            <w:pPr>
              <w:rPr>
                <w:lang w:val="en-US"/>
              </w:rPr>
            </w:pPr>
            <w:r>
              <w:rPr>
                <w:lang w:val="en-US"/>
              </w:rPr>
              <w:t>X</w:t>
            </w:r>
          </w:p>
        </w:tc>
        <w:tc>
          <w:tcPr>
            <w:tcW w:w="1490" w:type="dxa"/>
          </w:tcPr>
          <w:p w14:paraId="4952445E" w14:textId="77777777" w:rsidR="005A1B97" w:rsidRDefault="005A1B97" w:rsidP="008C7068">
            <w:pPr>
              <w:rPr>
                <w:lang w:val="en-US"/>
              </w:rPr>
            </w:pPr>
            <w:r>
              <w:rPr>
                <w:lang w:val="en-US"/>
              </w:rPr>
              <w:t>X</w:t>
            </w:r>
          </w:p>
        </w:tc>
      </w:tr>
    </w:tbl>
    <w:p w14:paraId="7C50ED57" w14:textId="6215ADDB" w:rsidR="005A1B97" w:rsidRPr="005A1B97" w:rsidRDefault="001B28E4" w:rsidP="005A1B97">
      <w:pPr>
        <w:pStyle w:val="PlainText"/>
        <w:jc w:val="center"/>
        <w:rPr>
          <w:rFonts w:ascii="Times New Roman" w:hAnsi="Times New Roman"/>
          <w:sz w:val="24"/>
          <w:lang w:val="sk-SK"/>
        </w:rPr>
      </w:pPr>
      <m:oMathPara>
        <m:oMath>
          <m:r>
            <w:rPr>
              <w:rFonts w:ascii="Cambria Math" w:hAnsi="Cambria Math"/>
              <w:sz w:val="24"/>
              <w:lang w:val="sk-SK"/>
            </w:rPr>
            <m:t>K1=</m:t>
          </m:r>
          <m:r>
            <w:del w:id="441" w:author="421904072277" w:date="2021-10-31T21:33:00Z">
              <w:rPr>
                <w:rFonts w:ascii="Cambria Math" w:hAnsi="Cambria Math"/>
                <w:sz w:val="24"/>
                <w:lang w:val="sk-SK"/>
              </w:rPr>
              <m:t>1</m:t>
            </w:del>
          </m:r>
          <m:r>
            <w:ins w:id="442" w:author="421904072277" w:date="2021-10-31T21:33:00Z">
              <w:rPr>
                <w:rFonts w:ascii="Cambria Math" w:hAnsi="Cambria Math"/>
                <w:sz w:val="24"/>
                <w:lang w:val="sk-SK"/>
              </w:rPr>
              <m:t>X+</m:t>
            </w:ins>
          </m:r>
          <m:acc>
            <m:accPr>
              <m:chr m:val="̅"/>
              <m:ctrlPr>
                <w:ins w:id="443" w:author="421904072277" w:date="2021-10-31T21:34:00Z">
                  <w:rPr>
                    <w:rFonts w:ascii="Cambria Math" w:hAnsi="Cambria Math"/>
                    <w:i/>
                    <w:sz w:val="24"/>
                    <w:lang w:val="sk-SK"/>
                  </w:rPr>
                </w:ins>
              </m:ctrlPr>
            </m:accPr>
            <m:e>
              <m:r>
                <w:ins w:id="444" w:author="421904072277" w:date="2021-10-31T21:34:00Z">
                  <w:rPr>
                    <w:rFonts w:ascii="Cambria Math" w:hAnsi="Cambria Math"/>
                    <w:sz w:val="24"/>
                    <w:lang w:val="sk-SK"/>
                  </w:rPr>
                  <m:t>Z3</m:t>
                </w:ins>
              </m:r>
            </m:e>
          </m:acc>
        </m:oMath>
      </m:oMathPara>
    </w:p>
    <w:tbl>
      <w:tblPr>
        <w:tblStyle w:val="TableGrid"/>
        <w:tblW w:w="0" w:type="auto"/>
        <w:jc w:val="center"/>
        <w:tblLook w:val="04A0" w:firstRow="1" w:lastRow="0" w:firstColumn="1" w:lastColumn="0" w:noHBand="0" w:noVBand="1"/>
      </w:tblPr>
      <w:tblGrid>
        <w:gridCol w:w="419"/>
        <w:gridCol w:w="483"/>
        <w:gridCol w:w="245"/>
        <w:gridCol w:w="1489"/>
        <w:gridCol w:w="1489"/>
        <w:gridCol w:w="1490"/>
        <w:gridCol w:w="1490"/>
      </w:tblGrid>
      <w:tr w:rsidR="005A1B97" w14:paraId="1EA36983" w14:textId="77777777" w:rsidTr="005A1B97">
        <w:trPr>
          <w:jc w:val="center"/>
        </w:trPr>
        <w:tc>
          <w:tcPr>
            <w:tcW w:w="419" w:type="dxa"/>
            <w:tcBorders>
              <w:top w:val="nil"/>
              <w:left w:val="nil"/>
              <w:bottom w:val="nil"/>
              <w:right w:val="nil"/>
            </w:tcBorders>
          </w:tcPr>
          <w:p w14:paraId="47AE1DB6" w14:textId="77777777" w:rsidR="005A1B97" w:rsidRDefault="005A1B97" w:rsidP="008C7068">
            <w:pPr>
              <w:rPr>
                <w:lang w:val="en-US"/>
              </w:rPr>
            </w:pPr>
          </w:p>
        </w:tc>
        <w:tc>
          <w:tcPr>
            <w:tcW w:w="483" w:type="dxa"/>
            <w:tcBorders>
              <w:top w:val="nil"/>
              <w:left w:val="nil"/>
              <w:bottom w:val="nil"/>
              <w:right w:val="nil"/>
            </w:tcBorders>
          </w:tcPr>
          <w:p w14:paraId="7DB6B9BD" w14:textId="77777777" w:rsidR="005A1B97" w:rsidRDefault="005A1B97" w:rsidP="008C7068">
            <w:pPr>
              <w:rPr>
                <w:lang w:val="en-US"/>
              </w:rPr>
            </w:pPr>
          </w:p>
        </w:tc>
        <w:tc>
          <w:tcPr>
            <w:tcW w:w="245" w:type="dxa"/>
            <w:tcBorders>
              <w:top w:val="nil"/>
              <w:left w:val="nil"/>
              <w:bottom w:val="nil"/>
              <w:right w:val="nil"/>
            </w:tcBorders>
          </w:tcPr>
          <w:p w14:paraId="660073B4" w14:textId="77777777" w:rsidR="005A1B97" w:rsidRDefault="005A1B97" w:rsidP="008C7068">
            <w:pPr>
              <w:rPr>
                <w:lang w:val="en-US"/>
              </w:rPr>
            </w:pPr>
          </w:p>
        </w:tc>
        <w:tc>
          <w:tcPr>
            <w:tcW w:w="1489" w:type="dxa"/>
            <w:tcBorders>
              <w:top w:val="nil"/>
              <w:left w:val="nil"/>
              <w:bottom w:val="nil"/>
              <w:right w:val="nil"/>
            </w:tcBorders>
          </w:tcPr>
          <w:p w14:paraId="3A63BDE5" w14:textId="7E40D7FE" w:rsidR="005A1B97" w:rsidRDefault="005A1B97" w:rsidP="008C7068">
            <w:pPr>
              <w:rPr>
                <w:lang w:val="en-US"/>
              </w:rPr>
            </w:pPr>
          </w:p>
        </w:tc>
        <w:tc>
          <w:tcPr>
            <w:tcW w:w="1489" w:type="dxa"/>
            <w:tcBorders>
              <w:top w:val="nil"/>
              <w:left w:val="nil"/>
              <w:bottom w:val="nil"/>
              <w:right w:val="nil"/>
            </w:tcBorders>
          </w:tcPr>
          <w:p w14:paraId="1F78DD8C" w14:textId="77777777" w:rsidR="005A1B97" w:rsidRDefault="005A1B97" w:rsidP="008C7068">
            <w:pPr>
              <w:rPr>
                <w:lang w:val="en-US"/>
              </w:rPr>
            </w:pPr>
          </w:p>
        </w:tc>
        <w:tc>
          <w:tcPr>
            <w:tcW w:w="1490" w:type="dxa"/>
            <w:tcBorders>
              <w:top w:val="nil"/>
              <w:left w:val="nil"/>
              <w:bottom w:val="single" w:sz="12" w:space="0" w:color="auto"/>
              <w:right w:val="nil"/>
            </w:tcBorders>
          </w:tcPr>
          <w:p w14:paraId="7AD81827" w14:textId="77777777" w:rsidR="005A1B97" w:rsidRDefault="005A1B97" w:rsidP="008C7068">
            <w:pPr>
              <w:rPr>
                <w:lang w:val="en-US"/>
              </w:rPr>
            </w:pPr>
            <w:r>
              <w:rPr>
                <w:lang w:val="en-US"/>
              </w:rPr>
              <w:t>Z3</w:t>
            </w:r>
          </w:p>
        </w:tc>
        <w:tc>
          <w:tcPr>
            <w:tcW w:w="1490" w:type="dxa"/>
            <w:tcBorders>
              <w:top w:val="nil"/>
              <w:left w:val="nil"/>
              <w:bottom w:val="single" w:sz="12" w:space="0" w:color="auto"/>
              <w:right w:val="nil"/>
            </w:tcBorders>
          </w:tcPr>
          <w:p w14:paraId="4F237745" w14:textId="77777777" w:rsidR="005A1B97" w:rsidRDefault="005A1B97" w:rsidP="008C7068">
            <w:pPr>
              <w:rPr>
                <w:lang w:val="en-US"/>
              </w:rPr>
            </w:pPr>
          </w:p>
        </w:tc>
      </w:tr>
      <w:tr w:rsidR="005A1B97" w14:paraId="2CBFE725" w14:textId="77777777" w:rsidTr="005A1B97">
        <w:trPr>
          <w:jc w:val="center"/>
        </w:trPr>
        <w:tc>
          <w:tcPr>
            <w:tcW w:w="419" w:type="dxa"/>
            <w:tcBorders>
              <w:top w:val="nil"/>
              <w:left w:val="nil"/>
              <w:bottom w:val="nil"/>
              <w:right w:val="nil"/>
            </w:tcBorders>
          </w:tcPr>
          <w:p w14:paraId="7E137917" w14:textId="77777777" w:rsidR="005A1B97" w:rsidRDefault="005A1B97" w:rsidP="008C7068">
            <w:pPr>
              <w:rPr>
                <w:lang w:val="en-US"/>
              </w:rPr>
            </w:pPr>
          </w:p>
        </w:tc>
        <w:tc>
          <w:tcPr>
            <w:tcW w:w="483" w:type="dxa"/>
            <w:tcBorders>
              <w:top w:val="nil"/>
              <w:left w:val="nil"/>
              <w:bottom w:val="nil"/>
              <w:right w:val="nil"/>
            </w:tcBorders>
          </w:tcPr>
          <w:p w14:paraId="4C195187" w14:textId="77777777" w:rsidR="005A1B97" w:rsidRDefault="005A1B97" w:rsidP="008C7068">
            <w:pPr>
              <w:rPr>
                <w:lang w:val="en-US"/>
              </w:rPr>
            </w:pPr>
          </w:p>
        </w:tc>
        <w:tc>
          <w:tcPr>
            <w:tcW w:w="245" w:type="dxa"/>
            <w:tcBorders>
              <w:top w:val="nil"/>
              <w:left w:val="nil"/>
              <w:bottom w:val="nil"/>
              <w:right w:val="nil"/>
            </w:tcBorders>
          </w:tcPr>
          <w:p w14:paraId="025990B9" w14:textId="77777777" w:rsidR="005A1B97" w:rsidRDefault="005A1B97" w:rsidP="008C7068">
            <w:pPr>
              <w:rPr>
                <w:lang w:val="en-US"/>
              </w:rPr>
            </w:pPr>
          </w:p>
        </w:tc>
        <w:tc>
          <w:tcPr>
            <w:tcW w:w="1489" w:type="dxa"/>
            <w:tcBorders>
              <w:top w:val="nil"/>
              <w:left w:val="nil"/>
              <w:bottom w:val="nil"/>
              <w:right w:val="nil"/>
            </w:tcBorders>
          </w:tcPr>
          <w:p w14:paraId="4111B32B" w14:textId="77777777" w:rsidR="005A1B97" w:rsidRDefault="005A1B97" w:rsidP="008C7068">
            <w:pPr>
              <w:rPr>
                <w:lang w:val="en-US"/>
              </w:rPr>
            </w:pPr>
          </w:p>
        </w:tc>
        <w:tc>
          <w:tcPr>
            <w:tcW w:w="1489" w:type="dxa"/>
            <w:tcBorders>
              <w:top w:val="nil"/>
              <w:left w:val="nil"/>
              <w:bottom w:val="single" w:sz="12" w:space="0" w:color="auto"/>
              <w:right w:val="nil"/>
            </w:tcBorders>
          </w:tcPr>
          <w:p w14:paraId="5F1347AC" w14:textId="77777777" w:rsidR="005A1B97" w:rsidRDefault="005A1B97" w:rsidP="008C7068">
            <w:pPr>
              <w:rPr>
                <w:lang w:val="en-US"/>
              </w:rPr>
            </w:pPr>
            <w:r>
              <w:rPr>
                <w:lang w:val="en-US"/>
              </w:rPr>
              <w:t>Z2</w:t>
            </w:r>
          </w:p>
        </w:tc>
        <w:tc>
          <w:tcPr>
            <w:tcW w:w="1490" w:type="dxa"/>
            <w:tcBorders>
              <w:top w:val="single" w:sz="12" w:space="0" w:color="auto"/>
              <w:left w:val="nil"/>
              <w:bottom w:val="single" w:sz="12" w:space="0" w:color="auto"/>
              <w:right w:val="nil"/>
            </w:tcBorders>
          </w:tcPr>
          <w:p w14:paraId="01B1742B" w14:textId="77777777" w:rsidR="005A1B97" w:rsidRDefault="005A1B97" w:rsidP="008C7068">
            <w:pPr>
              <w:rPr>
                <w:lang w:val="en-US"/>
              </w:rPr>
            </w:pPr>
          </w:p>
        </w:tc>
        <w:tc>
          <w:tcPr>
            <w:tcW w:w="1490" w:type="dxa"/>
            <w:tcBorders>
              <w:top w:val="single" w:sz="12" w:space="0" w:color="auto"/>
              <w:left w:val="nil"/>
              <w:bottom w:val="nil"/>
              <w:right w:val="nil"/>
            </w:tcBorders>
          </w:tcPr>
          <w:p w14:paraId="0FC25191" w14:textId="77777777" w:rsidR="005A1B97" w:rsidRDefault="005A1B97" w:rsidP="008C7068">
            <w:pPr>
              <w:rPr>
                <w:lang w:val="en-US"/>
              </w:rPr>
            </w:pPr>
          </w:p>
        </w:tc>
      </w:tr>
      <w:tr w:rsidR="005A1B97" w14:paraId="1B077F00" w14:textId="77777777" w:rsidTr="005A1B97">
        <w:trPr>
          <w:jc w:val="center"/>
        </w:trPr>
        <w:tc>
          <w:tcPr>
            <w:tcW w:w="419" w:type="dxa"/>
            <w:tcBorders>
              <w:top w:val="nil"/>
              <w:left w:val="nil"/>
              <w:bottom w:val="nil"/>
              <w:right w:val="nil"/>
            </w:tcBorders>
          </w:tcPr>
          <w:p w14:paraId="59133B26" w14:textId="77777777" w:rsidR="005A1B97" w:rsidRPr="00765100" w:rsidRDefault="005A1B97" w:rsidP="008C7068">
            <w:pPr>
              <w:rPr>
                <w:sz w:val="2"/>
                <w:szCs w:val="2"/>
                <w:lang w:val="en-US"/>
              </w:rPr>
            </w:pPr>
          </w:p>
        </w:tc>
        <w:tc>
          <w:tcPr>
            <w:tcW w:w="483" w:type="dxa"/>
            <w:tcBorders>
              <w:top w:val="nil"/>
              <w:left w:val="nil"/>
              <w:bottom w:val="nil"/>
              <w:right w:val="nil"/>
            </w:tcBorders>
          </w:tcPr>
          <w:p w14:paraId="51D1104C" w14:textId="77777777" w:rsidR="005A1B97" w:rsidRPr="00765100" w:rsidRDefault="005A1B97" w:rsidP="008C7068">
            <w:pPr>
              <w:rPr>
                <w:sz w:val="2"/>
                <w:szCs w:val="2"/>
                <w:lang w:val="en-US"/>
              </w:rPr>
            </w:pPr>
          </w:p>
        </w:tc>
        <w:tc>
          <w:tcPr>
            <w:tcW w:w="245" w:type="dxa"/>
            <w:tcBorders>
              <w:top w:val="nil"/>
              <w:left w:val="nil"/>
              <w:bottom w:val="nil"/>
              <w:right w:val="nil"/>
            </w:tcBorders>
          </w:tcPr>
          <w:p w14:paraId="5C6B183D" w14:textId="77777777" w:rsidR="005A1B97" w:rsidRPr="00765100" w:rsidRDefault="005A1B97" w:rsidP="008C7068">
            <w:pPr>
              <w:rPr>
                <w:sz w:val="2"/>
                <w:szCs w:val="2"/>
                <w:lang w:val="en-US"/>
              </w:rPr>
            </w:pPr>
          </w:p>
        </w:tc>
        <w:tc>
          <w:tcPr>
            <w:tcW w:w="1489" w:type="dxa"/>
            <w:tcBorders>
              <w:top w:val="nil"/>
              <w:left w:val="nil"/>
              <w:right w:val="nil"/>
            </w:tcBorders>
          </w:tcPr>
          <w:p w14:paraId="138DB3D4" w14:textId="77777777" w:rsidR="005A1B97" w:rsidRPr="00765100" w:rsidRDefault="005A1B97" w:rsidP="008C7068">
            <w:pPr>
              <w:rPr>
                <w:sz w:val="2"/>
                <w:szCs w:val="2"/>
                <w:lang w:val="en-US"/>
              </w:rPr>
            </w:pPr>
          </w:p>
        </w:tc>
        <w:tc>
          <w:tcPr>
            <w:tcW w:w="1489" w:type="dxa"/>
            <w:tcBorders>
              <w:top w:val="single" w:sz="12" w:space="0" w:color="auto"/>
              <w:left w:val="nil"/>
              <w:right w:val="nil"/>
            </w:tcBorders>
          </w:tcPr>
          <w:p w14:paraId="3E38936C" w14:textId="77777777" w:rsidR="005A1B97" w:rsidRPr="00765100" w:rsidRDefault="005A1B97" w:rsidP="008C7068">
            <w:pPr>
              <w:rPr>
                <w:sz w:val="2"/>
                <w:szCs w:val="2"/>
                <w:lang w:val="en-US"/>
              </w:rPr>
            </w:pPr>
          </w:p>
        </w:tc>
        <w:tc>
          <w:tcPr>
            <w:tcW w:w="1490" w:type="dxa"/>
            <w:tcBorders>
              <w:top w:val="single" w:sz="12" w:space="0" w:color="auto"/>
              <w:left w:val="nil"/>
              <w:right w:val="nil"/>
            </w:tcBorders>
          </w:tcPr>
          <w:p w14:paraId="1B7C740C" w14:textId="77777777" w:rsidR="005A1B97" w:rsidRPr="00765100" w:rsidRDefault="005A1B97" w:rsidP="008C7068">
            <w:pPr>
              <w:rPr>
                <w:sz w:val="2"/>
                <w:szCs w:val="2"/>
                <w:lang w:val="en-US"/>
              </w:rPr>
            </w:pPr>
          </w:p>
        </w:tc>
        <w:tc>
          <w:tcPr>
            <w:tcW w:w="1490" w:type="dxa"/>
            <w:tcBorders>
              <w:top w:val="nil"/>
              <w:left w:val="nil"/>
              <w:right w:val="nil"/>
            </w:tcBorders>
          </w:tcPr>
          <w:p w14:paraId="107CB3B9" w14:textId="77777777" w:rsidR="005A1B97" w:rsidRPr="00765100" w:rsidRDefault="005A1B97" w:rsidP="008C7068">
            <w:pPr>
              <w:rPr>
                <w:sz w:val="2"/>
                <w:szCs w:val="2"/>
                <w:lang w:val="en-US"/>
              </w:rPr>
            </w:pPr>
          </w:p>
        </w:tc>
      </w:tr>
      <w:tr w:rsidR="005A1B97" w14:paraId="7EF8B8F4" w14:textId="77777777" w:rsidTr="005A1B97">
        <w:trPr>
          <w:jc w:val="center"/>
        </w:trPr>
        <w:tc>
          <w:tcPr>
            <w:tcW w:w="419" w:type="dxa"/>
            <w:tcBorders>
              <w:top w:val="nil"/>
              <w:left w:val="nil"/>
              <w:bottom w:val="nil"/>
              <w:right w:val="nil"/>
            </w:tcBorders>
          </w:tcPr>
          <w:p w14:paraId="099FDEB9" w14:textId="77777777" w:rsidR="005A1B97" w:rsidRDefault="005A1B97" w:rsidP="008C7068">
            <w:pPr>
              <w:rPr>
                <w:lang w:val="en-US"/>
              </w:rPr>
            </w:pPr>
          </w:p>
        </w:tc>
        <w:tc>
          <w:tcPr>
            <w:tcW w:w="483" w:type="dxa"/>
            <w:tcBorders>
              <w:top w:val="nil"/>
              <w:left w:val="nil"/>
              <w:bottom w:val="nil"/>
              <w:right w:val="nil"/>
            </w:tcBorders>
          </w:tcPr>
          <w:p w14:paraId="553009C4" w14:textId="77777777" w:rsidR="005A1B97" w:rsidRDefault="005A1B97" w:rsidP="008C7068">
            <w:pPr>
              <w:rPr>
                <w:lang w:val="en-US"/>
              </w:rPr>
            </w:pPr>
          </w:p>
        </w:tc>
        <w:tc>
          <w:tcPr>
            <w:tcW w:w="245" w:type="dxa"/>
            <w:tcBorders>
              <w:top w:val="nil"/>
              <w:left w:val="nil"/>
              <w:bottom w:val="nil"/>
            </w:tcBorders>
          </w:tcPr>
          <w:p w14:paraId="2EF384A3" w14:textId="31321D0A" w:rsidR="005A1B97" w:rsidRDefault="00B33160" w:rsidP="008C7068">
            <w:pPr>
              <w:rPr>
                <w:lang w:val="en-US"/>
              </w:rPr>
            </w:pPr>
            <w:ins w:id="445" w:author="421904072277" w:date="2021-10-31T21:40:00Z">
              <w:r>
                <w:rPr>
                  <w:lang w:val="en-US"/>
                </w:rPr>
                <w:pict w14:anchorId="637EA5B7">
                  <v:roundrect id="_x0000_s1092" style="position:absolute;margin-left:4.7pt;margin-top:13.45pt;width:290pt;height:13.6pt;z-index:251714560;mso-position-horizontal-relative:text;mso-position-vertical-relative:text" arcsize="10923f" fillcolor="#4f81bd [3204]" strokecolor="yellow" strokeweight="3pt">
                    <v:fill opacity="0"/>
                    <v:shadow type="perspective" color="#243f60 [1604]" opacity=".5" offset="1pt" offset2="-1pt"/>
                  </v:roundrect>
                </w:pict>
              </w:r>
            </w:ins>
          </w:p>
        </w:tc>
        <w:tc>
          <w:tcPr>
            <w:tcW w:w="1489" w:type="dxa"/>
          </w:tcPr>
          <w:p w14:paraId="4F343249" w14:textId="77777777" w:rsidR="005A1B97" w:rsidRDefault="005A1B97" w:rsidP="008C7068">
            <w:pPr>
              <w:rPr>
                <w:lang w:val="en-US"/>
              </w:rPr>
            </w:pPr>
            <w:r>
              <w:rPr>
                <w:lang w:val="en-US"/>
              </w:rPr>
              <w:t>0</w:t>
            </w:r>
          </w:p>
        </w:tc>
        <w:tc>
          <w:tcPr>
            <w:tcW w:w="1489" w:type="dxa"/>
          </w:tcPr>
          <w:p w14:paraId="207A08E4" w14:textId="77777777" w:rsidR="005A1B97" w:rsidRDefault="005A1B97" w:rsidP="008C7068">
            <w:pPr>
              <w:rPr>
                <w:lang w:val="en-US"/>
              </w:rPr>
            </w:pPr>
            <w:r>
              <w:rPr>
                <w:lang w:val="en-US"/>
              </w:rPr>
              <w:t>X</w:t>
            </w:r>
          </w:p>
        </w:tc>
        <w:tc>
          <w:tcPr>
            <w:tcW w:w="1490" w:type="dxa"/>
          </w:tcPr>
          <w:p w14:paraId="04B3DBAA" w14:textId="7CA7696F" w:rsidR="005A1B97" w:rsidRDefault="00AB3564" w:rsidP="008C7068">
            <w:pPr>
              <w:rPr>
                <w:lang w:val="en-US"/>
              </w:rPr>
            </w:pPr>
            <w:ins w:id="446" w:author="421904072277" w:date="2021-10-31T21:38:00Z">
              <w:r>
                <w:rPr>
                  <w:lang w:val="en-US"/>
                </w:rPr>
                <w:pict w14:anchorId="637EA5B7">
                  <v:roundrect id="_x0000_s1091" style="position:absolute;margin-left:-3.8pt;margin-top:.15pt;width:143.45pt;height:26.25pt;z-index:251713536;mso-position-horizontal-relative:text;mso-position-vertical-relative:text" arcsize="10923f" fillcolor="#4f81bd [3204]" strokecolor="#7030a0" strokeweight="3pt">
                    <v:fill opacity="0"/>
                    <v:shadow type="perspective" color="#243f60 [1604]" opacity=".5" offset="1pt" offset2="-1pt"/>
                  </v:roundrect>
                </w:pict>
              </w:r>
            </w:ins>
            <w:del w:id="447" w:author="421904072277" w:date="2021-10-31T21:24:00Z">
              <w:r w:rsidR="00771EFB" w:rsidDel="00B344BE">
                <w:pict w14:anchorId="2C5C3697">
                  <v:roundrect id="_x0000_s1078" style="position:absolute;margin-left:-3.75pt;margin-top:.95pt;width:129pt;height:25.5pt;z-index:251698176;mso-position-horizontal-relative:text;mso-position-vertical-relative:text" arcsize="10923f" fillcolor="#4f81bd [3204]" strokecolor="#dbe5f1 [660]" strokeweight="3pt">
                    <v:fill opacity="0"/>
                    <v:shadow type="perspective" color="#243f60 [1604]" opacity=".5" offset="1pt" offset2="-1pt"/>
                  </v:roundrect>
                </w:pict>
              </w:r>
            </w:del>
            <w:r w:rsidR="005A1B97">
              <w:rPr>
                <w:lang w:val="en-US"/>
              </w:rPr>
              <w:t>X</w:t>
            </w:r>
          </w:p>
        </w:tc>
        <w:tc>
          <w:tcPr>
            <w:tcW w:w="1490" w:type="dxa"/>
          </w:tcPr>
          <w:p w14:paraId="02FEAB27" w14:textId="77777777" w:rsidR="005A1B97" w:rsidRDefault="005A1B97" w:rsidP="008C7068">
            <w:pPr>
              <w:rPr>
                <w:lang w:val="en-US"/>
              </w:rPr>
            </w:pPr>
            <w:r>
              <w:rPr>
                <w:lang w:val="en-US"/>
              </w:rPr>
              <w:t>1</w:t>
            </w:r>
          </w:p>
        </w:tc>
      </w:tr>
      <w:tr w:rsidR="005A1B97" w14:paraId="3E862FF0" w14:textId="77777777" w:rsidTr="005A1B97">
        <w:trPr>
          <w:jc w:val="center"/>
        </w:trPr>
        <w:tc>
          <w:tcPr>
            <w:tcW w:w="419" w:type="dxa"/>
            <w:tcBorders>
              <w:top w:val="nil"/>
              <w:left w:val="nil"/>
              <w:bottom w:val="nil"/>
              <w:right w:val="nil"/>
            </w:tcBorders>
          </w:tcPr>
          <w:p w14:paraId="26DC54EB" w14:textId="77777777" w:rsidR="005A1B97" w:rsidRDefault="005A1B97" w:rsidP="008C7068">
            <w:pPr>
              <w:rPr>
                <w:lang w:val="en-US"/>
              </w:rPr>
            </w:pPr>
          </w:p>
        </w:tc>
        <w:tc>
          <w:tcPr>
            <w:tcW w:w="483" w:type="dxa"/>
            <w:tcBorders>
              <w:top w:val="nil"/>
              <w:left w:val="nil"/>
              <w:bottom w:val="nil"/>
              <w:right w:val="single" w:sz="12" w:space="0" w:color="auto"/>
            </w:tcBorders>
          </w:tcPr>
          <w:p w14:paraId="6DB2718B" w14:textId="77777777" w:rsidR="005A1B97" w:rsidRDefault="005A1B97" w:rsidP="008C7068">
            <w:pPr>
              <w:rPr>
                <w:lang w:val="en-US"/>
              </w:rPr>
            </w:pPr>
            <w:r>
              <w:rPr>
                <w:lang w:val="en-US"/>
              </w:rPr>
              <w:t>Z1</w:t>
            </w:r>
          </w:p>
        </w:tc>
        <w:tc>
          <w:tcPr>
            <w:tcW w:w="245" w:type="dxa"/>
            <w:tcBorders>
              <w:top w:val="nil"/>
              <w:left w:val="single" w:sz="12" w:space="0" w:color="auto"/>
              <w:bottom w:val="nil"/>
            </w:tcBorders>
          </w:tcPr>
          <w:p w14:paraId="71BAC7D8" w14:textId="77777777" w:rsidR="005A1B97" w:rsidRDefault="005A1B97" w:rsidP="008C7068">
            <w:pPr>
              <w:rPr>
                <w:lang w:val="en-US"/>
              </w:rPr>
            </w:pPr>
          </w:p>
        </w:tc>
        <w:tc>
          <w:tcPr>
            <w:tcW w:w="1489" w:type="dxa"/>
          </w:tcPr>
          <w:p w14:paraId="2591AE78" w14:textId="480B8D25" w:rsidR="005A1B97" w:rsidRDefault="00771EFB" w:rsidP="008C7068">
            <w:pPr>
              <w:rPr>
                <w:lang w:val="en-US"/>
              </w:rPr>
            </w:pPr>
            <w:del w:id="448" w:author="421904072277" w:date="2021-10-31T21:24:00Z">
              <w:r w:rsidDel="00B344BE">
                <w:pict w14:anchorId="68A71C5D">
                  <v:roundrect id="_x0000_s1079" style="position:absolute;margin-left:-3.35pt;margin-top:12.55pt;width:277.5pt;height:14.25pt;z-index:251699200;mso-position-horizontal-relative:text;mso-position-vertical-relative:text" arcsize="10923f" fillcolor="#c0504d [3205]" strokecolor="yellow" strokeweight="3pt">
                    <v:fill opacity="0"/>
                    <v:shadow type="perspective" color="#622423 [1605]" opacity=".5" offset="1pt" offset2="-1pt"/>
                  </v:roundrect>
                </w:pict>
              </w:r>
            </w:del>
            <w:ins w:id="449" w:author="421904072277" w:date="2021-10-31T21:25:00Z">
              <w:r w:rsidR="00B344BE">
                <w:rPr>
                  <w:lang w:val="en-US"/>
                </w:rPr>
                <w:t>1</w:t>
              </w:r>
            </w:ins>
            <w:del w:id="450" w:author="421904072277" w:date="2021-10-31T21:25:00Z">
              <w:r w:rsidR="005A1B97" w:rsidDel="00B344BE">
                <w:rPr>
                  <w:lang w:val="en-US"/>
                </w:rPr>
                <w:delText>0</w:delText>
              </w:r>
            </w:del>
          </w:p>
        </w:tc>
        <w:tc>
          <w:tcPr>
            <w:tcW w:w="1489" w:type="dxa"/>
          </w:tcPr>
          <w:p w14:paraId="60DEF4F4" w14:textId="77777777" w:rsidR="005A1B97" w:rsidRDefault="005A1B97" w:rsidP="008C7068">
            <w:pPr>
              <w:rPr>
                <w:lang w:val="en-US"/>
              </w:rPr>
            </w:pPr>
            <w:r>
              <w:rPr>
                <w:lang w:val="en-US"/>
              </w:rPr>
              <w:t>X</w:t>
            </w:r>
          </w:p>
        </w:tc>
        <w:tc>
          <w:tcPr>
            <w:tcW w:w="1490" w:type="dxa"/>
          </w:tcPr>
          <w:p w14:paraId="646819CB" w14:textId="77777777" w:rsidR="005A1B97" w:rsidRDefault="005A1B97" w:rsidP="008C7068">
            <w:pPr>
              <w:rPr>
                <w:lang w:val="en-US"/>
              </w:rPr>
            </w:pPr>
            <w:r>
              <w:rPr>
                <w:lang w:val="en-US"/>
              </w:rPr>
              <w:t>X</w:t>
            </w:r>
          </w:p>
        </w:tc>
        <w:tc>
          <w:tcPr>
            <w:tcW w:w="1490" w:type="dxa"/>
          </w:tcPr>
          <w:p w14:paraId="08B262D5" w14:textId="2051B48E" w:rsidR="005A1B97" w:rsidRDefault="00B344BE" w:rsidP="008C7068">
            <w:pPr>
              <w:rPr>
                <w:lang w:val="en-US"/>
              </w:rPr>
            </w:pPr>
            <w:ins w:id="451" w:author="421904072277" w:date="2021-10-31T21:25:00Z">
              <w:r>
                <w:rPr>
                  <w:lang w:val="en-US"/>
                </w:rPr>
                <w:t>1</w:t>
              </w:r>
            </w:ins>
            <w:del w:id="452" w:author="421904072277" w:date="2021-10-31T21:25:00Z">
              <w:r w:rsidR="005A1B97" w:rsidDel="00B344BE">
                <w:rPr>
                  <w:lang w:val="en-US"/>
                </w:rPr>
                <w:delText>X</w:delText>
              </w:r>
            </w:del>
          </w:p>
        </w:tc>
      </w:tr>
      <w:tr w:rsidR="005A1B97" w14:paraId="3B735004" w14:textId="77777777" w:rsidTr="005A1B97">
        <w:trPr>
          <w:jc w:val="center"/>
        </w:trPr>
        <w:tc>
          <w:tcPr>
            <w:tcW w:w="419" w:type="dxa"/>
            <w:tcBorders>
              <w:top w:val="nil"/>
              <w:left w:val="nil"/>
              <w:bottom w:val="nil"/>
              <w:right w:val="single" w:sz="12" w:space="0" w:color="auto"/>
            </w:tcBorders>
          </w:tcPr>
          <w:p w14:paraId="3CE9EA9F" w14:textId="77777777" w:rsidR="005A1B97" w:rsidRDefault="005A1B97" w:rsidP="008C7068">
            <w:pPr>
              <w:rPr>
                <w:lang w:val="en-US"/>
              </w:rPr>
            </w:pPr>
          </w:p>
        </w:tc>
        <w:tc>
          <w:tcPr>
            <w:tcW w:w="483" w:type="dxa"/>
            <w:tcBorders>
              <w:top w:val="nil"/>
              <w:left w:val="single" w:sz="12" w:space="0" w:color="auto"/>
              <w:bottom w:val="nil"/>
              <w:right w:val="single" w:sz="12" w:space="0" w:color="auto"/>
            </w:tcBorders>
          </w:tcPr>
          <w:p w14:paraId="74DAA6D5" w14:textId="77777777" w:rsidR="005A1B97" w:rsidRDefault="005A1B97" w:rsidP="008C7068">
            <w:pPr>
              <w:rPr>
                <w:lang w:val="en-US"/>
              </w:rPr>
            </w:pPr>
          </w:p>
        </w:tc>
        <w:tc>
          <w:tcPr>
            <w:tcW w:w="245" w:type="dxa"/>
            <w:tcBorders>
              <w:top w:val="nil"/>
              <w:left w:val="single" w:sz="12" w:space="0" w:color="auto"/>
              <w:bottom w:val="nil"/>
            </w:tcBorders>
          </w:tcPr>
          <w:p w14:paraId="033F27C1" w14:textId="77777777" w:rsidR="005A1B97" w:rsidRDefault="005A1B97" w:rsidP="008C7068">
            <w:pPr>
              <w:rPr>
                <w:lang w:val="en-US"/>
              </w:rPr>
            </w:pPr>
          </w:p>
        </w:tc>
        <w:tc>
          <w:tcPr>
            <w:tcW w:w="1489" w:type="dxa"/>
          </w:tcPr>
          <w:p w14:paraId="28E4B9A8" w14:textId="12995B56" w:rsidR="005A1B97" w:rsidRDefault="00B344BE" w:rsidP="008C7068">
            <w:pPr>
              <w:rPr>
                <w:lang w:val="en-US"/>
              </w:rPr>
            </w:pPr>
            <w:ins w:id="453" w:author="421904072277" w:date="2021-10-31T21:25:00Z">
              <w:r>
                <w:rPr>
                  <w:lang w:val="en-US"/>
                </w:rPr>
                <w:t>0</w:t>
              </w:r>
            </w:ins>
            <w:del w:id="454" w:author="421904072277" w:date="2021-10-31T21:25:00Z">
              <w:r w:rsidR="005A1B97" w:rsidDel="00B344BE">
                <w:rPr>
                  <w:lang w:val="en-US"/>
                </w:rPr>
                <w:delText>1</w:delText>
              </w:r>
            </w:del>
          </w:p>
        </w:tc>
        <w:tc>
          <w:tcPr>
            <w:tcW w:w="1489" w:type="dxa"/>
          </w:tcPr>
          <w:p w14:paraId="69B331C1" w14:textId="77777777" w:rsidR="005A1B97" w:rsidRDefault="005A1B97" w:rsidP="008C7068">
            <w:pPr>
              <w:rPr>
                <w:lang w:val="en-US"/>
              </w:rPr>
            </w:pPr>
            <w:r>
              <w:rPr>
                <w:lang w:val="en-US"/>
              </w:rPr>
              <w:t>X</w:t>
            </w:r>
          </w:p>
        </w:tc>
        <w:tc>
          <w:tcPr>
            <w:tcW w:w="1490" w:type="dxa"/>
          </w:tcPr>
          <w:p w14:paraId="1A88B426" w14:textId="77777777" w:rsidR="005A1B97" w:rsidRDefault="005A1B97" w:rsidP="008C7068">
            <w:pPr>
              <w:rPr>
                <w:lang w:val="en-US"/>
              </w:rPr>
            </w:pPr>
            <w:r>
              <w:rPr>
                <w:lang w:val="en-US"/>
              </w:rPr>
              <w:t>X</w:t>
            </w:r>
          </w:p>
        </w:tc>
        <w:tc>
          <w:tcPr>
            <w:tcW w:w="1490" w:type="dxa"/>
          </w:tcPr>
          <w:p w14:paraId="0973D306" w14:textId="79887BE8" w:rsidR="005A1B97" w:rsidRDefault="00B344BE" w:rsidP="008C7068">
            <w:pPr>
              <w:rPr>
                <w:lang w:val="en-US"/>
              </w:rPr>
            </w:pPr>
            <w:ins w:id="455" w:author="421904072277" w:date="2021-10-31T21:25:00Z">
              <w:r>
                <w:rPr>
                  <w:lang w:val="en-US"/>
                </w:rPr>
                <w:t>0</w:t>
              </w:r>
            </w:ins>
            <w:del w:id="456" w:author="421904072277" w:date="2021-10-31T21:25:00Z">
              <w:r w:rsidR="005A1B97" w:rsidDel="00B344BE">
                <w:rPr>
                  <w:lang w:val="en-US"/>
                </w:rPr>
                <w:delText>X</w:delText>
              </w:r>
            </w:del>
          </w:p>
        </w:tc>
      </w:tr>
      <w:tr w:rsidR="005A1B97" w14:paraId="6DA8F12C" w14:textId="77777777" w:rsidTr="005A1B97">
        <w:trPr>
          <w:jc w:val="center"/>
        </w:trPr>
        <w:tc>
          <w:tcPr>
            <w:tcW w:w="419" w:type="dxa"/>
            <w:tcBorders>
              <w:top w:val="nil"/>
              <w:left w:val="nil"/>
              <w:bottom w:val="nil"/>
              <w:right w:val="single" w:sz="12" w:space="0" w:color="auto"/>
            </w:tcBorders>
          </w:tcPr>
          <w:p w14:paraId="51D18431" w14:textId="77777777" w:rsidR="005A1B97" w:rsidRDefault="005A1B97" w:rsidP="008C7068">
            <w:pPr>
              <w:rPr>
                <w:lang w:val="en-US"/>
              </w:rPr>
            </w:pPr>
            <w:r>
              <w:rPr>
                <w:lang w:val="en-US"/>
              </w:rPr>
              <w:t>X</w:t>
            </w:r>
          </w:p>
        </w:tc>
        <w:tc>
          <w:tcPr>
            <w:tcW w:w="483" w:type="dxa"/>
            <w:tcBorders>
              <w:top w:val="nil"/>
              <w:left w:val="single" w:sz="12" w:space="0" w:color="auto"/>
              <w:bottom w:val="nil"/>
              <w:right w:val="nil"/>
            </w:tcBorders>
          </w:tcPr>
          <w:p w14:paraId="6DC9245D" w14:textId="77777777" w:rsidR="005A1B97" w:rsidRDefault="005A1B97" w:rsidP="008C7068">
            <w:pPr>
              <w:rPr>
                <w:lang w:val="en-US"/>
              </w:rPr>
            </w:pPr>
          </w:p>
        </w:tc>
        <w:tc>
          <w:tcPr>
            <w:tcW w:w="245" w:type="dxa"/>
            <w:tcBorders>
              <w:top w:val="nil"/>
              <w:left w:val="nil"/>
              <w:bottom w:val="nil"/>
            </w:tcBorders>
          </w:tcPr>
          <w:p w14:paraId="5884F873" w14:textId="77777777" w:rsidR="005A1B97" w:rsidRDefault="005A1B97" w:rsidP="008C7068">
            <w:pPr>
              <w:rPr>
                <w:lang w:val="en-US"/>
              </w:rPr>
            </w:pPr>
          </w:p>
        </w:tc>
        <w:tc>
          <w:tcPr>
            <w:tcW w:w="1489" w:type="dxa"/>
          </w:tcPr>
          <w:p w14:paraId="003C2694" w14:textId="77777777" w:rsidR="005A1B97" w:rsidRDefault="005A1B97" w:rsidP="008C7068">
            <w:pPr>
              <w:rPr>
                <w:lang w:val="en-US"/>
              </w:rPr>
            </w:pPr>
            <w:r>
              <w:rPr>
                <w:lang w:val="en-US"/>
              </w:rPr>
              <w:t>0</w:t>
            </w:r>
          </w:p>
        </w:tc>
        <w:tc>
          <w:tcPr>
            <w:tcW w:w="1489" w:type="dxa"/>
          </w:tcPr>
          <w:p w14:paraId="1EA0A43B" w14:textId="77777777" w:rsidR="005A1B97" w:rsidRDefault="005A1B97" w:rsidP="008C7068">
            <w:pPr>
              <w:rPr>
                <w:lang w:val="en-US"/>
              </w:rPr>
            </w:pPr>
            <w:r>
              <w:rPr>
                <w:lang w:val="en-US"/>
              </w:rPr>
              <w:t>X</w:t>
            </w:r>
          </w:p>
        </w:tc>
        <w:tc>
          <w:tcPr>
            <w:tcW w:w="1490" w:type="dxa"/>
          </w:tcPr>
          <w:p w14:paraId="13C92236" w14:textId="77777777" w:rsidR="005A1B97" w:rsidRDefault="005A1B97" w:rsidP="008C7068">
            <w:pPr>
              <w:rPr>
                <w:lang w:val="en-US"/>
              </w:rPr>
            </w:pPr>
            <w:r>
              <w:rPr>
                <w:lang w:val="en-US"/>
              </w:rPr>
              <w:t>X</w:t>
            </w:r>
          </w:p>
        </w:tc>
        <w:tc>
          <w:tcPr>
            <w:tcW w:w="1490" w:type="dxa"/>
          </w:tcPr>
          <w:p w14:paraId="26322B04" w14:textId="77777777" w:rsidR="005A1B97" w:rsidRDefault="005A1B97" w:rsidP="008C7068">
            <w:pPr>
              <w:rPr>
                <w:lang w:val="en-US"/>
              </w:rPr>
            </w:pPr>
            <w:r>
              <w:rPr>
                <w:lang w:val="en-US"/>
              </w:rPr>
              <w:t>0</w:t>
            </w:r>
          </w:p>
        </w:tc>
      </w:tr>
    </w:tbl>
    <w:p w14:paraId="05391215" w14:textId="61267DB4" w:rsidR="005A1B97" w:rsidRPr="005A1B97" w:rsidRDefault="001B28E4" w:rsidP="005A1B97">
      <w:pPr>
        <w:pStyle w:val="PlainText"/>
        <w:jc w:val="center"/>
        <w:rPr>
          <w:rFonts w:ascii="Times New Roman" w:hAnsi="Times New Roman"/>
          <w:sz w:val="24"/>
          <w:lang w:val="sk-SK"/>
        </w:rPr>
      </w:pPr>
      <m:oMathPara>
        <m:oMath>
          <m:r>
            <w:rPr>
              <w:rFonts w:ascii="Cambria Math" w:hAnsi="Cambria Math"/>
              <w:sz w:val="24"/>
              <w:lang w:val="sk-SK"/>
            </w:rPr>
            <m:t>J2=</m:t>
          </m:r>
          <m:r>
            <w:ins w:id="457" w:author="421904072277" w:date="2021-10-31T21:39:00Z">
              <w:rPr>
                <w:rFonts w:ascii="Cambria Math" w:hAnsi="Cambria Math"/>
                <w:sz w:val="24"/>
                <w:lang w:val="sk-SK"/>
              </w:rPr>
              <m:t>Z1</m:t>
            </w:ins>
          </m:r>
          <m:r>
            <w:ins w:id="458" w:author="421904072277" w:date="2021-10-31T21:40:00Z">
              <w:rPr>
                <w:rFonts w:ascii="Cambria Math" w:hAnsi="Cambria Math"/>
                <w:sz w:val="24"/>
                <w:lang w:val="sk-SK"/>
              </w:rPr>
              <m:t>.</m:t>
            </w:ins>
          </m:r>
          <m:acc>
            <m:accPr>
              <m:chr m:val="̅"/>
              <m:ctrlPr>
                <w:ins w:id="459" w:author="421904072277" w:date="2021-10-31T21:40:00Z">
                  <w:rPr>
                    <w:rFonts w:ascii="Cambria Math" w:hAnsi="Cambria Math"/>
                    <w:i/>
                    <w:sz w:val="24"/>
                    <w:lang w:val="sk-SK"/>
                  </w:rPr>
                </w:ins>
              </m:ctrlPr>
            </m:accPr>
            <m:e>
              <m:r>
                <w:ins w:id="460" w:author="421904072277" w:date="2021-10-31T21:40:00Z">
                  <w:rPr>
                    <w:rFonts w:ascii="Cambria Math" w:hAnsi="Cambria Math"/>
                    <w:sz w:val="24"/>
                    <w:lang w:val="sk-SK"/>
                  </w:rPr>
                  <m:t>X</m:t>
                </w:ins>
              </m:r>
            </m:e>
          </m:acc>
          <m:r>
            <w:ins w:id="461" w:author="421904072277" w:date="2021-10-31T21:40:00Z">
              <w:rPr>
                <w:rFonts w:ascii="Cambria Math" w:hAnsi="Cambria Math"/>
                <w:sz w:val="24"/>
                <w:lang w:val="sk-SK"/>
              </w:rPr>
              <m:t>+Z3.</m:t>
            </w:ins>
          </m:r>
          <m:acc>
            <m:accPr>
              <m:chr m:val="̅"/>
              <m:ctrlPr>
                <w:ins w:id="462" w:author="421904072277" w:date="2021-10-31T21:40:00Z">
                  <w:rPr>
                    <w:rFonts w:ascii="Cambria Math" w:hAnsi="Cambria Math"/>
                    <w:i/>
                    <w:sz w:val="24"/>
                    <w:lang w:val="sk-SK"/>
                  </w:rPr>
                </w:ins>
              </m:ctrlPr>
            </m:accPr>
            <m:e>
              <m:r>
                <w:ins w:id="463" w:author="421904072277" w:date="2021-10-31T21:40:00Z">
                  <w:rPr>
                    <w:rFonts w:ascii="Cambria Math" w:hAnsi="Cambria Math"/>
                    <w:sz w:val="24"/>
                    <w:lang w:val="sk-SK"/>
                  </w:rPr>
                  <m:t>X</m:t>
                </w:ins>
              </m:r>
            </m:e>
          </m:acc>
          <m:r>
            <w:del w:id="464" w:author="421904072277" w:date="2021-10-31T21:38:00Z">
              <w:rPr>
                <w:rFonts w:ascii="Cambria Math" w:hAnsi="Cambria Math"/>
                <w:sz w:val="24"/>
                <w:lang w:val="sk-SK"/>
              </w:rPr>
              <m:t>X.Z1+</m:t>
            </w:del>
          </m:r>
          <m:acc>
            <m:accPr>
              <m:chr m:val="̅"/>
              <m:ctrlPr>
                <w:del w:id="465" w:author="421904072277" w:date="2021-10-31T21:38:00Z">
                  <w:rPr>
                    <w:rFonts w:ascii="Cambria Math" w:hAnsi="Cambria Math"/>
                    <w:i/>
                    <w:sz w:val="24"/>
                    <w:lang w:val="sk-SK"/>
                  </w:rPr>
                </w:del>
              </m:ctrlPr>
            </m:accPr>
            <m:e>
              <m:r>
                <w:del w:id="466" w:author="421904072277" w:date="2021-10-31T21:38:00Z">
                  <w:rPr>
                    <w:rFonts w:ascii="Cambria Math" w:hAnsi="Cambria Math"/>
                    <w:sz w:val="24"/>
                    <w:lang w:val="sk-SK"/>
                  </w:rPr>
                  <m:t>X</m:t>
                </w:del>
              </m:r>
            </m:e>
          </m:acc>
          <m:r>
            <w:del w:id="467" w:author="421904072277" w:date="2021-10-31T21:38:00Z">
              <w:rPr>
                <w:rFonts w:ascii="Cambria Math" w:hAnsi="Cambria Math"/>
                <w:sz w:val="24"/>
                <w:lang w:val="sk-SK"/>
              </w:rPr>
              <m:t>.Z3</m:t>
            </w:del>
          </m:r>
        </m:oMath>
      </m:oMathPara>
    </w:p>
    <w:tbl>
      <w:tblPr>
        <w:tblStyle w:val="TableGrid"/>
        <w:tblW w:w="0" w:type="auto"/>
        <w:jc w:val="center"/>
        <w:tblLook w:val="04A0" w:firstRow="1" w:lastRow="0" w:firstColumn="1" w:lastColumn="0" w:noHBand="0" w:noVBand="1"/>
      </w:tblPr>
      <w:tblGrid>
        <w:gridCol w:w="419"/>
        <w:gridCol w:w="483"/>
        <w:gridCol w:w="245"/>
        <w:gridCol w:w="1489"/>
        <w:gridCol w:w="1489"/>
        <w:gridCol w:w="1490"/>
        <w:gridCol w:w="1490"/>
      </w:tblGrid>
      <w:tr w:rsidR="005A1B97" w14:paraId="7EF01E58" w14:textId="77777777" w:rsidTr="005A1B97">
        <w:trPr>
          <w:jc w:val="center"/>
        </w:trPr>
        <w:tc>
          <w:tcPr>
            <w:tcW w:w="419" w:type="dxa"/>
            <w:tcBorders>
              <w:top w:val="nil"/>
              <w:left w:val="nil"/>
              <w:bottom w:val="nil"/>
              <w:right w:val="nil"/>
            </w:tcBorders>
          </w:tcPr>
          <w:p w14:paraId="79777516" w14:textId="77777777" w:rsidR="005A1B97" w:rsidRDefault="005A1B97" w:rsidP="008C7068">
            <w:pPr>
              <w:rPr>
                <w:lang w:val="en-US"/>
              </w:rPr>
            </w:pPr>
          </w:p>
        </w:tc>
        <w:tc>
          <w:tcPr>
            <w:tcW w:w="483" w:type="dxa"/>
            <w:tcBorders>
              <w:top w:val="nil"/>
              <w:left w:val="nil"/>
              <w:bottom w:val="nil"/>
              <w:right w:val="nil"/>
            </w:tcBorders>
          </w:tcPr>
          <w:p w14:paraId="76D3B570" w14:textId="77777777" w:rsidR="005A1B97" w:rsidRDefault="005A1B97" w:rsidP="008C7068">
            <w:pPr>
              <w:rPr>
                <w:lang w:val="en-US"/>
              </w:rPr>
            </w:pPr>
          </w:p>
        </w:tc>
        <w:tc>
          <w:tcPr>
            <w:tcW w:w="245" w:type="dxa"/>
            <w:tcBorders>
              <w:top w:val="nil"/>
              <w:left w:val="nil"/>
              <w:bottom w:val="nil"/>
              <w:right w:val="nil"/>
            </w:tcBorders>
          </w:tcPr>
          <w:p w14:paraId="32E491FC" w14:textId="77777777" w:rsidR="005A1B97" w:rsidRDefault="005A1B97" w:rsidP="008C7068">
            <w:pPr>
              <w:rPr>
                <w:lang w:val="en-US"/>
              </w:rPr>
            </w:pPr>
          </w:p>
        </w:tc>
        <w:tc>
          <w:tcPr>
            <w:tcW w:w="1489" w:type="dxa"/>
            <w:tcBorders>
              <w:top w:val="nil"/>
              <w:left w:val="nil"/>
              <w:bottom w:val="nil"/>
              <w:right w:val="nil"/>
            </w:tcBorders>
          </w:tcPr>
          <w:p w14:paraId="05C1339D" w14:textId="36237AED" w:rsidR="005A1B97" w:rsidRDefault="005A1B97" w:rsidP="008C7068">
            <w:pPr>
              <w:rPr>
                <w:lang w:val="en-US"/>
              </w:rPr>
            </w:pPr>
          </w:p>
        </w:tc>
        <w:tc>
          <w:tcPr>
            <w:tcW w:w="1489" w:type="dxa"/>
            <w:tcBorders>
              <w:top w:val="nil"/>
              <w:left w:val="nil"/>
              <w:bottom w:val="nil"/>
              <w:right w:val="nil"/>
            </w:tcBorders>
          </w:tcPr>
          <w:p w14:paraId="5FE5B0F3" w14:textId="77777777" w:rsidR="005A1B97" w:rsidRDefault="005A1B97" w:rsidP="008C7068">
            <w:pPr>
              <w:rPr>
                <w:lang w:val="en-US"/>
              </w:rPr>
            </w:pPr>
          </w:p>
        </w:tc>
        <w:tc>
          <w:tcPr>
            <w:tcW w:w="1490" w:type="dxa"/>
            <w:tcBorders>
              <w:top w:val="nil"/>
              <w:left w:val="nil"/>
              <w:bottom w:val="single" w:sz="12" w:space="0" w:color="auto"/>
              <w:right w:val="nil"/>
            </w:tcBorders>
          </w:tcPr>
          <w:p w14:paraId="09C24CD9" w14:textId="77777777" w:rsidR="005A1B97" w:rsidRDefault="005A1B97" w:rsidP="008C7068">
            <w:pPr>
              <w:rPr>
                <w:lang w:val="en-US"/>
              </w:rPr>
            </w:pPr>
            <w:r>
              <w:rPr>
                <w:lang w:val="en-US"/>
              </w:rPr>
              <w:t>Z3</w:t>
            </w:r>
          </w:p>
        </w:tc>
        <w:tc>
          <w:tcPr>
            <w:tcW w:w="1490" w:type="dxa"/>
            <w:tcBorders>
              <w:top w:val="nil"/>
              <w:left w:val="nil"/>
              <w:bottom w:val="single" w:sz="12" w:space="0" w:color="auto"/>
              <w:right w:val="nil"/>
            </w:tcBorders>
          </w:tcPr>
          <w:p w14:paraId="7E0AC9E4" w14:textId="77777777" w:rsidR="005A1B97" w:rsidRDefault="005A1B97" w:rsidP="008C7068">
            <w:pPr>
              <w:rPr>
                <w:lang w:val="en-US"/>
              </w:rPr>
            </w:pPr>
          </w:p>
        </w:tc>
      </w:tr>
      <w:tr w:rsidR="005A1B97" w14:paraId="68F376B5" w14:textId="77777777" w:rsidTr="005A1B97">
        <w:trPr>
          <w:jc w:val="center"/>
        </w:trPr>
        <w:tc>
          <w:tcPr>
            <w:tcW w:w="419" w:type="dxa"/>
            <w:tcBorders>
              <w:top w:val="nil"/>
              <w:left w:val="nil"/>
              <w:bottom w:val="nil"/>
              <w:right w:val="nil"/>
            </w:tcBorders>
          </w:tcPr>
          <w:p w14:paraId="5CC9132C" w14:textId="77777777" w:rsidR="005A1B97" w:rsidRDefault="005A1B97" w:rsidP="008C7068">
            <w:pPr>
              <w:rPr>
                <w:lang w:val="en-US"/>
              </w:rPr>
            </w:pPr>
          </w:p>
        </w:tc>
        <w:tc>
          <w:tcPr>
            <w:tcW w:w="483" w:type="dxa"/>
            <w:tcBorders>
              <w:top w:val="nil"/>
              <w:left w:val="nil"/>
              <w:bottom w:val="nil"/>
              <w:right w:val="nil"/>
            </w:tcBorders>
          </w:tcPr>
          <w:p w14:paraId="28F16CE8" w14:textId="77777777" w:rsidR="005A1B97" w:rsidRDefault="005A1B97" w:rsidP="008C7068">
            <w:pPr>
              <w:rPr>
                <w:lang w:val="en-US"/>
              </w:rPr>
            </w:pPr>
          </w:p>
        </w:tc>
        <w:tc>
          <w:tcPr>
            <w:tcW w:w="245" w:type="dxa"/>
            <w:tcBorders>
              <w:top w:val="nil"/>
              <w:left w:val="nil"/>
              <w:bottom w:val="nil"/>
              <w:right w:val="nil"/>
            </w:tcBorders>
          </w:tcPr>
          <w:p w14:paraId="50EBC5AA" w14:textId="77777777" w:rsidR="005A1B97" w:rsidRDefault="005A1B97" w:rsidP="008C7068">
            <w:pPr>
              <w:rPr>
                <w:lang w:val="en-US"/>
              </w:rPr>
            </w:pPr>
          </w:p>
        </w:tc>
        <w:tc>
          <w:tcPr>
            <w:tcW w:w="1489" w:type="dxa"/>
            <w:tcBorders>
              <w:top w:val="nil"/>
              <w:left w:val="nil"/>
              <w:bottom w:val="nil"/>
              <w:right w:val="nil"/>
            </w:tcBorders>
          </w:tcPr>
          <w:p w14:paraId="000AEC3E" w14:textId="77777777" w:rsidR="005A1B97" w:rsidRDefault="005A1B97" w:rsidP="008C7068">
            <w:pPr>
              <w:rPr>
                <w:lang w:val="en-US"/>
              </w:rPr>
            </w:pPr>
          </w:p>
        </w:tc>
        <w:tc>
          <w:tcPr>
            <w:tcW w:w="1489" w:type="dxa"/>
            <w:tcBorders>
              <w:top w:val="nil"/>
              <w:left w:val="nil"/>
              <w:bottom w:val="single" w:sz="12" w:space="0" w:color="auto"/>
              <w:right w:val="nil"/>
            </w:tcBorders>
          </w:tcPr>
          <w:p w14:paraId="3E15C610" w14:textId="1B3E01C7" w:rsidR="005A1B97" w:rsidRDefault="005A1B97" w:rsidP="008C7068">
            <w:pPr>
              <w:rPr>
                <w:lang w:val="en-US"/>
              </w:rPr>
            </w:pPr>
            <w:r>
              <w:rPr>
                <w:lang w:val="en-US"/>
              </w:rPr>
              <w:t>Z2</w:t>
            </w:r>
          </w:p>
        </w:tc>
        <w:tc>
          <w:tcPr>
            <w:tcW w:w="1490" w:type="dxa"/>
            <w:tcBorders>
              <w:top w:val="single" w:sz="12" w:space="0" w:color="auto"/>
              <w:left w:val="nil"/>
              <w:bottom w:val="single" w:sz="12" w:space="0" w:color="auto"/>
              <w:right w:val="nil"/>
            </w:tcBorders>
          </w:tcPr>
          <w:p w14:paraId="645C2EDA" w14:textId="77777777" w:rsidR="005A1B97" w:rsidRDefault="005A1B97" w:rsidP="008C7068">
            <w:pPr>
              <w:rPr>
                <w:lang w:val="en-US"/>
              </w:rPr>
            </w:pPr>
          </w:p>
        </w:tc>
        <w:tc>
          <w:tcPr>
            <w:tcW w:w="1490" w:type="dxa"/>
            <w:tcBorders>
              <w:top w:val="single" w:sz="12" w:space="0" w:color="auto"/>
              <w:left w:val="nil"/>
              <w:bottom w:val="nil"/>
              <w:right w:val="nil"/>
            </w:tcBorders>
          </w:tcPr>
          <w:p w14:paraId="3F7E3CE8" w14:textId="77777777" w:rsidR="005A1B97" w:rsidRDefault="005A1B97" w:rsidP="008C7068">
            <w:pPr>
              <w:rPr>
                <w:lang w:val="en-US"/>
              </w:rPr>
            </w:pPr>
          </w:p>
        </w:tc>
      </w:tr>
      <w:tr w:rsidR="005A1B97" w14:paraId="736877F4" w14:textId="77777777" w:rsidTr="005A1B97">
        <w:trPr>
          <w:jc w:val="center"/>
        </w:trPr>
        <w:tc>
          <w:tcPr>
            <w:tcW w:w="419" w:type="dxa"/>
            <w:tcBorders>
              <w:top w:val="nil"/>
              <w:left w:val="nil"/>
              <w:bottom w:val="nil"/>
              <w:right w:val="nil"/>
            </w:tcBorders>
          </w:tcPr>
          <w:p w14:paraId="5F1DE335" w14:textId="77777777" w:rsidR="005A1B97" w:rsidRPr="00765100" w:rsidRDefault="005A1B97" w:rsidP="008C7068">
            <w:pPr>
              <w:rPr>
                <w:sz w:val="2"/>
                <w:szCs w:val="2"/>
                <w:lang w:val="en-US"/>
              </w:rPr>
            </w:pPr>
          </w:p>
        </w:tc>
        <w:tc>
          <w:tcPr>
            <w:tcW w:w="483" w:type="dxa"/>
            <w:tcBorders>
              <w:top w:val="nil"/>
              <w:left w:val="nil"/>
              <w:bottom w:val="nil"/>
              <w:right w:val="nil"/>
            </w:tcBorders>
          </w:tcPr>
          <w:p w14:paraId="18A23FD9" w14:textId="77777777" w:rsidR="005A1B97" w:rsidRPr="00765100" w:rsidRDefault="005A1B97" w:rsidP="008C7068">
            <w:pPr>
              <w:rPr>
                <w:sz w:val="2"/>
                <w:szCs w:val="2"/>
                <w:lang w:val="en-US"/>
              </w:rPr>
            </w:pPr>
          </w:p>
        </w:tc>
        <w:tc>
          <w:tcPr>
            <w:tcW w:w="245" w:type="dxa"/>
            <w:tcBorders>
              <w:top w:val="nil"/>
              <w:left w:val="nil"/>
              <w:bottom w:val="nil"/>
              <w:right w:val="nil"/>
            </w:tcBorders>
          </w:tcPr>
          <w:p w14:paraId="23782846" w14:textId="77777777" w:rsidR="005A1B97" w:rsidRPr="00765100" w:rsidRDefault="005A1B97" w:rsidP="008C7068">
            <w:pPr>
              <w:rPr>
                <w:sz w:val="2"/>
                <w:szCs w:val="2"/>
                <w:lang w:val="en-US"/>
              </w:rPr>
            </w:pPr>
          </w:p>
        </w:tc>
        <w:tc>
          <w:tcPr>
            <w:tcW w:w="1489" w:type="dxa"/>
            <w:tcBorders>
              <w:top w:val="nil"/>
              <w:left w:val="nil"/>
              <w:right w:val="nil"/>
            </w:tcBorders>
          </w:tcPr>
          <w:p w14:paraId="53ADC0FF" w14:textId="77777777" w:rsidR="005A1B97" w:rsidRPr="00765100" w:rsidRDefault="005A1B97" w:rsidP="008C7068">
            <w:pPr>
              <w:rPr>
                <w:sz w:val="2"/>
                <w:szCs w:val="2"/>
                <w:lang w:val="en-US"/>
              </w:rPr>
            </w:pPr>
          </w:p>
        </w:tc>
        <w:tc>
          <w:tcPr>
            <w:tcW w:w="1489" w:type="dxa"/>
            <w:tcBorders>
              <w:top w:val="single" w:sz="12" w:space="0" w:color="auto"/>
              <w:left w:val="nil"/>
              <w:right w:val="nil"/>
            </w:tcBorders>
          </w:tcPr>
          <w:p w14:paraId="4BD1DFFC" w14:textId="77777777" w:rsidR="005A1B97" w:rsidRPr="00765100" w:rsidRDefault="005A1B97" w:rsidP="008C7068">
            <w:pPr>
              <w:rPr>
                <w:sz w:val="2"/>
                <w:szCs w:val="2"/>
                <w:lang w:val="en-US"/>
              </w:rPr>
            </w:pPr>
          </w:p>
        </w:tc>
        <w:tc>
          <w:tcPr>
            <w:tcW w:w="1490" w:type="dxa"/>
            <w:tcBorders>
              <w:top w:val="single" w:sz="12" w:space="0" w:color="auto"/>
              <w:left w:val="nil"/>
              <w:right w:val="nil"/>
            </w:tcBorders>
          </w:tcPr>
          <w:p w14:paraId="4D8AAF39" w14:textId="77777777" w:rsidR="005A1B97" w:rsidRPr="00765100" w:rsidRDefault="005A1B97" w:rsidP="008C7068">
            <w:pPr>
              <w:rPr>
                <w:sz w:val="2"/>
                <w:szCs w:val="2"/>
                <w:lang w:val="en-US"/>
              </w:rPr>
            </w:pPr>
          </w:p>
        </w:tc>
        <w:tc>
          <w:tcPr>
            <w:tcW w:w="1490" w:type="dxa"/>
            <w:tcBorders>
              <w:top w:val="nil"/>
              <w:left w:val="nil"/>
              <w:right w:val="nil"/>
            </w:tcBorders>
          </w:tcPr>
          <w:p w14:paraId="5C70EE07" w14:textId="77777777" w:rsidR="005A1B97" w:rsidRPr="00765100" w:rsidRDefault="005A1B97" w:rsidP="008C7068">
            <w:pPr>
              <w:rPr>
                <w:sz w:val="2"/>
                <w:szCs w:val="2"/>
                <w:lang w:val="en-US"/>
              </w:rPr>
            </w:pPr>
          </w:p>
        </w:tc>
      </w:tr>
      <w:tr w:rsidR="005A1B97" w14:paraId="086563F8" w14:textId="77777777" w:rsidTr="005A1B97">
        <w:trPr>
          <w:jc w:val="center"/>
        </w:trPr>
        <w:tc>
          <w:tcPr>
            <w:tcW w:w="419" w:type="dxa"/>
            <w:tcBorders>
              <w:top w:val="nil"/>
              <w:left w:val="nil"/>
              <w:bottom w:val="nil"/>
              <w:right w:val="nil"/>
            </w:tcBorders>
          </w:tcPr>
          <w:p w14:paraId="09CEBDAF" w14:textId="77777777" w:rsidR="005A1B97" w:rsidRDefault="005A1B97" w:rsidP="008C7068">
            <w:pPr>
              <w:rPr>
                <w:lang w:val="en-US"/>
              </w:rPr>
            </w:pPr>
          </w:p>
        </w:tc>
        <w:tc>
          <w:tcPr>
            <w:tcW w:w="483" w:type="dxa"/>
            <w:tcBorders>
              <w:top w:val="nil"/>
              <w:left w:val="nil"/>
              <w:bottom w:val="nil"/>
              <w:right w:val="nil"/>
            </w:tcBorders>
          </w:tcPr>
          <w:p w14:paraId="5B4FA7BB" w14:textId="77777777" w:rsidR="005A1B97" w:rsidRDefault="005A1B97" w:rsidP="008C7068">
            <w:pPr>
              <w:rPr>
                <w:lang w:val="en-US"/>
              </w:rPr>
            </w:pPr>
          </w:p>
        </w:tc>
        <w:tc>
          <w:tcPr>
            <w:tcW w:w="245" w:type="dxa"/>
            <w:tcBorders>
              <w:top w:val="nil"/>
              <w:left w:val="nil"/>
              <w:bottom w:val="nil"/>
            </w:tcBorders>
          </w:tcPr>
          <w:p w14:paraId="19E2A3E0" w14:textId="7AAF5B04" w:rsidR="005A1B97" w:rsidRDefault="005A1B97" w:rsidP="008C7068">
            <w:pPr>
              <w:rPr>
                <w:lang w:val="en-US"/>
              </w:rPr>
            </w:pPr>
          </w:p>
        </w:tc>
        <w:tc>
          <w:tcPr>
            <w:tcW w:w="1489" w:type="dxa"/>
          </w:tcPr>
          <w:p w14:paraId="26B59447" w14:textId="3443AD27" w:rsidR="005A1B97" w:rsidRDefault="001F07C0" w:rsidP="008C7068">
            <w:pPr>
              <w:rPr>
                <w:lang w:val="en-US"/>
              </w:rPr>
            </w:pPr>
            <w:ins w:id="468" w:author="421904072277" w:date="2021-10-31T21:52:00Z">
              <w:r>
                <w:rPr>
                  <w:lang w:val="en-US"/>
                </w:rPr>
                <w:pict w14:anchorId="637EA5B7">
                  <v:roundrect id="_x0000_s1099" style="position:absolute;margin-left:-2.1pt;margin-top:.35pt;width:292pt;height:54.95pt;z-index:251720704;mso-position-horizontal-relative:text;mso-position-vertical-relative:text" arcsize="10923f" fillcolor="#4f81bd [3204]" strokecolor="#0d0d0d [3069]" strokeweight="3pt">
                    <v:fill opacity="0"/>
                    <v:shadow type="perspective" color="#243f60 [1604]" opacity=".5" offset="1pt" offset2="-1pt"/>
                  </v:roundrect>
                </w:pict>
              </w:r>
            </w:ins>
            <w:del w:id="469" w:author="421904072277" w:date="2021-10-31T21:25:00Z">
              <w:r w:rsidR="00771EFB" w:rsidDel="00B344BE">
                <w:pict w14:anchorId="6DF80FFF">
                  <v:roundrect id="_x0000_s1084" style="position:absolute;margin-left:-3.35pt;margin-top:.35pt;width:292.05pt;height:25.5pt;z-index:251707392;mso-position-horizontal-relative:text;mso-position-vertical-relative:text" arcsize="10923f" fillcolor="#4f81bd [3204]" strokecolor="#76923c [2406]" strokeweight="3pt">
                    <v:fill opacity="0"/>
                    <v:shadow type="perspective" color="#243f60 [1604]" opacity=".5" offset="1pt" offset2="-1pt"/>
                  </v:roundrect>
                </w:pict>
              </w:r>
            </w:del>
            <w:r w:rsidR="005A1B97">
              <w:rPr>
                <w:lang w:val="en-US"/>
              </w:rPr>
              <w:t>X</w:t>
            </w:r>
          </w:p>
        </w:tc>
        <w:tc>
          <w:tcPr>
            <w:tcW w:w="1489" w:type="dxa"/>
          </w:tcPr>
          <w:p w14:paraId="1F0641B6" w14:textId="29BA747A" w:rsidR="005A1B97" w:rsidRDefault="001B28E4" w:rsidP="008C7068">
            <w:pPr>
              <w:rPr>
                <w:lang w:val="en-US"/>
              </w:rPr>
            </w:pPr>
            <w:r>
              <w:rPr>
                <w:lang w:val="en-US"/>
              </w:rPr>
              <w:t>1</w:t>
            </w:r>
          </w:p>
        </w:tc>
        <w:tc>
          <w:tcPr>
            <w:tcW w:w="1490" w:type="dxa"/>
          </w:tcPr>
          <w:p w14:paraId="4E139565" w14:textId="1862A601" w:rsidR="005A1B97" w:rsidRDefault="00771EFB" w:rsidP="001B28E4">
            <w:pPr>
              <w:rPr>
                <w:lang w:val="en-US"/>
              </w:rPr>
            </w:pPr>
            <w:del w:id="470" w:author="421904072277" w:date="2021-10-31T21:25:00Z">
              <w:r w:rsidDel="00B344BE">
                <w:pict w14:anchorId="608A9F46">
                  <v:roundrect id="_x0000_s1080" style="position:absolute;margin-left:-3.75pt;margin-top:.35pt;width:108.75pt;height:55.5pt;z-index:251701248;mso-position-horizontal-relative:text;mso-position-vertical-relative:text" arcsize="10923f" fillcolor="#4f81bd [3204]" strokecolor="#8db3e2 [1311]" strokeweight="3pt">
                    <v:fill opacity="0"/>
                    <v:shadow type="perspective" color="#243f60 [1604]" opacity=".5" offset="1pt" offset2="-1pt"/>
                  </v:roundrect>
                </w:pict>
              </w:r>
            </w:del>
            <w:ins w:id="471" w:author="421904072277" w:date="2021-10-31T21:25:00Z">
              <w:r w:rsidR="00B344BE">
                <w:rPr>
                  <w:lang w:val="en-US"/>
                </w:rPr>
                <w:t>1</w:t>
              </w:r>
            </w:ins>
            <w:del w:id="472" w:author="421904072277" w:date="2021-10-31T21:25:00Z">
              <w:r w:rsidR="001B28E4" w:rsidDel="00B344BE">
                <w:rPr>
                  <w:lang w:val="en-US"/>
                </w:rPr>
                <w:delText>1</w:delText>
              </w:r>
            </w:del>
          </w:p>
        </w:tc>
        <w:tc>
          <w:tcPr>
            <w:tcW w:w="1490" w:type="dxa"/>
          </w:tcPr>
          <w:p w14:paraId="605718F5" w14:textId="77777777" w:rsidR="005A1B97" w:rsidRDefault="005A1B97" w:rsidP="008C7068">
            <w:pPr>
              <w:rPr>
                <w:lang w:val="en-US"/>
              </w:rPr>
            </w:pPr>
            <w:r>
              <w:rPr>
                <w:lang w:val="en-US"/>
              </w:rPr>
              <w:t>X</w:t>
            </w:r>
          </w:p>
        </w:tc>
      </w:tr>
      <w:tr w:rsidR="005A1B97" w14:paraId="1CF5174A" w14:textId="77777777" w:rsidTr="005A1B97">
        <w:trPr>
          <w:jc w:val="center"/>
        </w:trPr>
        <w:tc>
          <w:tcPr>
            <w:tcW w:w="419" w:type="dxa"/>
            <w:tcBorders>
              <w:top w:val="nil"/>
              <w:left w:val="nil"/>
              <w:bottom w:val="nil"/>
              <w:right w:val="nil"/>
            </w:tcBorders>
          </w:tcPr>
          <w:p w14:paraId="34B8E953" w14:textId="77777777" w:rsidR="005A1B97" w:rsidRDefault="005A1B97" w:rsidP="008C7068">
            <w:pPr>
              <w:rPr>
                <w:lang w:val="en-US"/>
              </w:rPr>
            </w:pPr>
          </w:p>
        </w:tc>
        <w:tc>
          <w:tcPr>
            <w:tcW w:w="483" w:type="dxa"/>
            <w:tcBorders>
              <w:top w:val="nil"/>
              <w:left w:val="nil"/>
              <w:bottom w:val="nil"/>
              <w:right w:val="single" w:sz="12" w:space="0" w:color="auto"/>
            </w:tcBorders>
          </w:tcPr>
          <w:p w14:paraId="34DBF2E3" w14:textId="77777777" w:rsidR="005A1B97" w:rsidRDefault="005A1B97" w:rsidP="008C7068">
            <w:pPr>
              <w:rPr>
                <w:lang w:val="en-US"/>
              </w:rPr>
            </w:pPr>
            <w:r>
              <w:rPr>
                <w:lang w:val="en-US"/>
              </w:rPr>
              <w:t>Z1</w:t>
            </w:r>
          </w:p>
        </w:tc>
        <w:tc>
          <w:tcPr>
            <w:tcW w:w="245" w:type="dxa"/>
            <w:tcBorders>
              <w:top w:val="nil"/>
              <w:left w:val="single" w:sz="12" w:space="0" w:color="auto"/>
              <w:bottom w:val="nil"/>
            </w:tcBorders>
          </w:tcPr>
          <w:p w14:paraId="7501D138" w14:textId="77777777" w:rsidR="005A1B97" w:rsidRDefault="005A1B97" w:rsidP="008C7068">
            <w:pPr>
              <w:rPr>
                <w:lang w:val="en-US"/>
              </w:rPr>
            </w:pPr>
          </w:p>
        </w:tc>
        <w:tc>
          <w:tcPr>
            <w:tcW w:w="1489" w:type="dxa"/>
          </w:tcPr>
          <w:p w14:paraId="61C43A9E" w14:textId="77777777" w:rsidR="005A1B97" w:rsidRDefault="005A1B97" w:rsidP="008C7068">
            <w:pPr>
              <w:rPr>
                <w:lang w:val="en-US"/>
              </w:rPr>
            </w:pPr>
            <w:r>
              <w:rPr>
                <w:lang w:val="en-US"/>
              </w:rPr>
              <w:t>X</w:t>
            </w:r>
          </w:p>
        </w:tc>
        <w:tc>
          <w:tcPr>
            <w:tcW w:w="1489" w:type="dxa"/>
          </w:tcPr>
          <w:p w14:paraId="4009A12E" w14:textId="77777777" w:rsidR="005A1B97" w:rsidRDefault="005A1B97" w:rsidP="008C7068">
            <w:pPr>
              <w:rPr>
                <w:lang w:val="en-US"/>
              </w:rPr>
            </w:pPr>
            <w:r>
              <w:rPr>
                <w:lang w:val="en-US"/>
              </w:rPr>
              <w:t>X</w:t>
            </w:r>
          </w:p>
        </w:tc>
        <w:tc>
          <w:tcPr>
            <w:tcW w:w="1490" w:type="dxa"/>
          </w:tcPr>
          <w:p w14:paraId="4C793D1F" w14:textId="2A6F3C05" w:rsidR="005A1B97" w:rsidRDefault="00B344BE" w:rsidP="008C7068">
            <w:pPr>
              <w:rPr>
                <w:lang w:val="en-US"/>
              </w:rPr>
            </w:pPr>
            <w:ins w:id="473" w:author="421904072277" w:date="2021-10-31T21:25:00Z">
              <w:r>
                <w:rPr>
                  <w:lang w:val="en-US"/>
                </w:rPr>
                <w:t>1</w:t>
              </w:r>
            </w:ins>
            <w:del w:id="474" w:author="421904072277" w:date="2021-10-31T21:25:00Z">
              <w:r w:rsidR="005A1B97" w:rsidDel="00B344BE">
                <w:rPr>
                  <w:lang w:val="en-US"/>
                </w:rPr>
                <w:delText>X</w:delText>
              </w:r>
            </w:del>
          </w:p>
        </w:tc>
        <w:tc>
          <w:tcPr>
            <w:tcW w:w="1490" w:type="dxa"/>
          </w:tcPr>
          <w:p w14:paraId="622ABF2D" w14:textId="77777777" w:rsidR="005A1B97" w:rsidRDefault="005A1B97" w:rsidP="008C7068">
            <w:pPr>
              <w:rPr>
                <w:lang w:val="en-US"/>
              </w:rPr>
            </w:pPr>
            <w:r>
              <w:rPr>
                <w:lang w:val="en-US"/>
              </w:rPr>
              <w:t>X</w:t>
            </w:r>
          </w:p>
        </w:tc>
      </w:tr>
      <w:tr w:rsidR="005A1B97" w14:paraId="21F29342" w14:textId="77777777" w:rsidTr="005A1B97">
        <w:trPr>
          <w:jc w:val="center"/>
        </w:trPr>
        <w:tc>
          <w:tcPr>
            <w:tcW w:w="419" w:type="dxa"/>
            <w:tcBorders>
              <w:top w:val="nil"/>
              <w:left w:val="nil"/>
              <w:bottom w:val="nil"/>
              <w:right w:val="single" w:sz="12" w:space="0" w:color="auto"/>
            </w:tcBorders>
          </w:tcPr>
          <w:p w14:paraId="018B219E" w14:textId="77777777" w:rsidR="005A1B97" w:rsidRDefault="005A1B97" w:rsidP="008C7068">
            <w:pPr>
              <w:rPr>
                <w:lang w:val="en-US"/>
              </w:rPr>
            </w:pPr>
          </w:p>
        </w:tc>
        <w:tc>
          <w:tcPr>
            <w:tcW w:w="483" w:type="dxa"/>
            <w:tcBorders>
              <w:top w:val="nil"/>
              <w:left w:val="single" w:sz="12" w:space="0" w:color="auto"/>
              <w:bottom w:val="nil"/>
              <w:right w:val="single" w:sz="12" w:space="0" w:color="auto"/>
            </w:tcBorders>
          </w:tcPr>
          <w:p w14:paraId="5195528F" w14:textId="77777777" w:rsidR="005A1B97" w:rsidRDefault="005A1B97" w:rsidP="008C7068">
            <w:pPr>
              <w:rPr>
                <w:lang w:val="en-US"/>
              </w:rPr>
            </w:pPr>
          </w:p>
        </w:tc>
        <w:tc>
          <w:tcPr>
            <w:tcW w:w="245" w:type="dxa"/>
            <w:tcBorders>
              <w:top w:val="nil"/>
              <w:left w:val="single" w:sz="12" w:space="0" w:color="auto"/>
              <w:bottom w:val="nil"/>
            </w:tcBorders>
          </w:tcPr>
          <w:p w14:paraId="688D1F93" w14:textId="071C16C0" w:rsidR="005A1B97" w:rsidRDefault="005A1B97" w:rsidP="008C7068">
            <w:pPr>
              <w:rPr>
                <w:lang w:val="en-US"/>
              </w:rPr>
            </w:pPr>
          </w:p>
        </w:tc>
        <w:tc>
          <w:tcPr>
            <w:tcW w:w="1489" w:type="dxa"/>
          </w:tcPr>
          <w:p w14:paraId="090137BA" w14:textId="77777777" w:rsidR="005A1B97" w:rsidRDefault="005A1B97" w:rsidP="008C7068">
            <w:pPr>
              <w:rPr>
                <w:lang w:val="en-US"/>
              </w:rPr>
            </w:pPr>
            <w:r>
              <w:rPr>
                <w:lang w:val="en-US"/>
              </w:rPr>
              <w:t>X</w:t>
            </w:r>
          </w:p>
        </w:tc>
        <w:tc>
          <w:tcPr>
            <w:tcW w:w="1489" w:type="dxa"/>
          </w:tcPr>
          <w:p w14:paraId="0EC38E93" w14:textId="77777777" w:rsidR="005A1B97" w:rsidRDefault="005A1B97" w:rsidP="008C7068">
            <w:pPr>
              <w:rPr>
                <w:lang w:val="en-US"/>
              </w:rPr>
            </w:pPr>
            <w:r>
              <w:rPr>
                <w:lang w:val="en-US"/>
              </w:rPr>
              <w:t>X</w:t>
            </w:r>
          </w:p>
        </w:tc>
        <w:tc>
          <w:tcPr>
            <w:tcW w:w="1490" w:type="dxa"/>
          </w:tcPr>
          <w:p w14:paraId="7F41531F" w14:textId="085E65CF" w:rsidR="005A1B97" w:rsidRDefault="00B344BE" w:rsidP="008C7068">
            <w:pPr>
              <w:rPr>
                <w:lang w:val="en-US"/>
              </w:rPr>
            </w:pPr>
            <w:ins w:id="475" w:author="421904072277" w:date="2021-10-31T21:25:00Z">
              <w:r>
                <w:rPr>
                  <w:lang w:val="en-US"/>
                </w:rPr>
                <w:t>1</w:t>
              </w:r>
            </w:ins>
            <w:del w:id="476" w:author="421904072277" w:date="2021-10-31T21:25:00Z">
              <w:r w:rsidR="005A1B97" w:rsidDel="00B344BE">
                <w:rPr>
                  <w:lang w:val="en-US"/>
                </w:rPr>
                <w:delText>X</w:delText>
              </w:r>
            </w:del>
          </w:p>
        </w:tc>
        <w:tc>
          <w:tcPr>
            <w:tcW w:w="1490" w:type="dxa"/>
          </w:tcPr>
          <w:p w14:paraId="081ED589" w14:textId="77777777" w:rsidR="005A1B97" w:rsidRDefault="005A1B97" w:rsidP="008C7068">
            <w:pPr>
              <w:rPr>
                <w:lang w:val="en-US"/>
              </w:rPr>
            </w:pPr>
            <w:r>
              <w:rPr>
                <w:lang w:val="en-US"/>
              </w:rPr>
              <w:t>X</w:t>
            </w:r>
          </w:p>
        </w:tc>
      </w:tr>
      <w:tr w:rsidR="005A1B97" w14:paraId="4B35BB36" w14:textId="77777777" w:rsidTr="005A1B97">
        <w:trPr>
          <w:jc w:val="center"/>
        </w:trPr>
        <w:tc>
          <w:tcPr>
            <w:tcW w:w="419" w:type="dxa"/>
            <w:tcBorders>
              <w:top w:val="nil"/>
              <w:left w:val="nil"/>
              <w:bottom w:val="nil"/>
              <w:right w:val="single" w:sz="12" w:space="0" w:color="auto"/>
            </w:tcBorders>
          </w:tcPr>
          <w:p w14:paraId="7207FE13" w14:textId="77777777" w:rsidR="005A1B97" w:rsidRDefault="005A1B97" w:rsidP="008C7068">
            <w:pPr>
              <w:rPr>
                <w:lang w:val="en-US"/>
              </w:rPr>
            </w:pPr>
            <w:r>
              <w:rPr>
                <w:lang w:val="en-US"/>
              </w:rPr>
              <w:t>X</w:t>
            </w:r>
          </w:p>
        </w:tc>
        <w:tc>
          <w:tcPr>
            <w:tcW w:w="483" w:type="dxa"/>
            <w:tcBorders>
              <w:top w:val="nil"/>
              <w:left w:val="single" w:sz="12" w:space="0" w:color="auto"/>
              <w:bottom w:val="nil"/>
              <w:right w:val="nil"/>
            </w:tcBorders>
          </w:tcPr>
          <w:p w14:paraId="37AB1A76" w14:textId="77777777" w:rsidR="005A1B97" w:rsidRDefault="005A1B97" w:rsidP="008C7068">
            <w:pPr>
              <w:rPr>
                <w:lang w:val="en-US"/>
              </w:rPr>
            </w:pPr>
          </w:p>
        </w:tc>
        <w:tc>
          <w:tcPr>
            <w:tcW w:w="245" w:type="dxa"/>
            <w:tcBorders>
              <w:top w:val="nil"/>
              <w:left w:val="nil"/>
              <w:bottom w:val="nil"/>
            </w:tcBorders>
          </w:tcPr>
          <w:p w14:paraId="3A22E893" w14:textId="77777777" w:rsidR="005A1B97" w:rsidRDefault="005A1B97" w:rsidP="008C7068">
            <w:pPr>
              <w:rPr>
                <w:lang w:val="en-US"/>
              </w:rPr>
            </w:pPr>
          </w:p>
        </w:tc>
        <w:tc>
          <w:tcPr>
            <w:tcW w:w="1489" w:type="dxa"/>
          </w:tcPr>
          <w:p w14:paraId="684122B8" w14:textId="77777777" w:rsidR="005A1B97" w:rsidRDefault="005A1B97" w:rsidP="008C7068">
            <w:pPr>
              <w:rPr>
                <w:lang w:val="en-US"/>
              </w:rPr>
            </w:pPr>
            <w:r>
              <w:rPr>
                <w:lang w:val="en-US"/>
              </w:rPr>
              <w:t>X</w:t>
            </w:r>
          </w:p>
        </w:tc>
        <w:tc>
          <w:tcPr>
            <w:tcW w:w="1489" w:type="dxa"/>
          </w:tcPr>
          <w:p w14:paraId="25DDEC73" w14:textId="040668B3" w:rsidR="005A1B97" w:rsidRDefault="00B344BE" w:rsidP="008C7068">
            <w:pPr>
              <w:rPr>
                <w:lang w:val="en-US"/>
              </w:rPr>
            </w:pPr>
            <w:ins w:id="477" w:author="421904072277" w:date="2021-10-31T21:25:00Z">
              <w:r>
                <w:rPr>
                  <w:lang w:val="en-US"/>
                </w:rPr>
                <w:t>1</w:t>
              </w:r>
            </w:ins>
            <w:del w:id="478" w:author="421904072277" w:date="2021-10-31T21:25:00Z">
              <w:r w:rsidR="005A1B97" w:rsidDel="00B344BE">
                <w:rPr>
                  <w:lang w:val="en-US"/>
                </w:rPr>
                <w:delText>0</w:delText>
              </w:r>
            </w:del>
          </w:p>
        </w:tc>
        <w:tc>
          <w:tcPr>
            <w:tcW w:w="1490" w:type="dxa"/>
          </w:tcPr>
          <w:p w14:paraId="4DC4B811" w14:textId="77777777" w:rsidR="005A1B97" w:rsidRDefault="005A1B97" w:rsidP="008C7068">
            <w:pPr>
              <w:rPr>
                <w:lang w:val="en-US"/>
              </w:rPr>
            </w:pPr>
            <w:r>
              <w:rPr>
                <w:lang w:val="en-US"/>
              </w:rPr>
              <w:t>1</w:t>
            </w:r>
          </w:p>
        </w:tc>
        <w:tc>
          <w:tcPr>
            <w:tcW w:w="1490" w:type="dxa"/>
          </w:tcPr>
          <w:p w14:paraId="0ED6382C" w14:textId="77777777" w:rsidR="005A1B97" w:rsidRDefault="005A1B97" w:rsidP="008C7068">
            <w:pPr>
              <w:rPr>
                <w:lang w:val="en-US"/>
              </w:rPr>
            </w:pPr>
            <w:r>
              <w:rPr>
                <w:lang w:val="en-US"/>
              </w:rPr>
              <w:t>X</w:t>
            </w:r>
          </w:p>
        </w:tc>
      </w:tr>
    </w:tbl>
    <w:p w14:paraId="675BEE8A" w14:textId="60024CD3" w:rsidR="005A1B97" w:rsidRPr="005A1B97" w:rsidRDefault="001B28E4" w:rsidP="005A1B97">
      <w:pPr>
        <w:pStyle w:val="PlainText"/>
        <w:jc w:val="center"/>
        <w:rPr>
          <w:rFonts w:ascii="Times New Roman" w:hAnsi="Times New Roman"/>
          <w:sz w:val="24"/>
          <w:lang w:val="sk-SK"/>
        </w:rPr>
      </w:pPr>
      <m:oMathPara>
        <m:oMath>
          <m:r>
            <w:rPr>
              <w:rFonts w:ascii="Cambria Math" w:hAnsi="Cambria Math"/>
              <w:sz w:val="24"/>
              <w:lang w:val="sk-SK"/>
            </w:rPr>
            <m:t>K2=</m:t>
          </m:r>
          <m:acc>
            <m:accPr>
              <m:chr m:val="̅"/>
              <m:ctrlPr>
                <w:del w:id="479" w:author="421904072277" w:date="2021-10-31T21:27:00Z">
                  <w:rPr>
                    <w:rFonts w:ascii="Cambria Math" w:hAnsi="Cambria Math"/>
                    <w:i/>
                    <w:sz w:val="24"/>
                    <w:lang w:val="sk-SK"/>
                  </w:rPr>
                </w:del>
              </m:ctrlPr>
            </m:accPr>
            <m:e>
              <m:r>
                <w:del w:id="480" w:author="421904072277" w:date="2021-10-31T21:27:00Z">
                  <w:rPr>
                    <w:rFonts w:ascii="Cambria Math" w:hAnsi="Cambria Math"/>
                    <w:sz w:val="24"/>
                    <w:lang w:val="sk-SK"/>
                  </w:rPr>
                  <m:t>X</m:t>
                </w:del>
              </m:r>
            </m:e>
          </m:acc>
          <m:r>
            <w:del w:id="481" w:author="421904072277" w:date="2021-10-31T21:27:00Z">
              <w:rPr>
                <w:rFonts w:ascii="Cambria Math" w:hAnsi="Cambria Math"/>
                <w:sz w:val="24"/>
                <w:lang w:val="sk-SK"/>
              </w:rPr>
              <m:t>+Z3</m:t>
            </w:del>
          </m:r>
          <m:r>
            <w:ins w:id="482" w:author="421904072277" w:date="2021-10-31T21:56:00Z">
              <w:rPr>
                <w:rFonts w:ascii="Cambria Math" w:hAnsi="Cambria Math"/>
                <w:sz w:val="24"/>
                <w:lang w:val="sk-SK"/>
              </w:rPr>
              <m:t>1</m:t>
            </w:ins>
          </m:r>
        </m:oMath>
      </m:oMathPara>
    </w:p>
    <w:p w14:paraId="4CDB21DD" w14:textId="481C8A3D" w:rsidR="005A1B97" w:rsidRDefault="005A1B97" w:rsidP="005A1B97">
      <w:pPr>
        <w:pStyle w:val="PlainText"/>
        <w:jc w:val="center"/>
        <w:rPr>
          <w:rFonts w:ascii="Times New Roman" w:hAnsi="Times New Roman"/>
          <w:b/>
          <w:sz w:val="24"/>
          <w:lang w:val="sk-SK"/>
        </w:rPr>
      </w:pPr>
    </w:p>
    <w:tbl>
      <w:tblPr>
        <w:tblStyle w:val="TableGrid"/>
        <w:tblW w:w="0" w:type="auto"/>
        <w:jc w:val="center"/>
        <w:tblLook w:val="04A0" w:firstRow="1" w:lastRow="0" w:firstColumn="1" w:lastColumn="0" w:noHBand="0" w:noVBand="1"/>
      </w:tblPr>
      <w:tblGrid>
        <w:gridCol w:w="419"/>
        <w:gridCol w:w="483"/>
        <w:gridCol w:w="245"/>
        <w:gridCol w:w="1489"/>
        <w:gridCol w:w="1489"/>
        <w:gridCol w:w="1490"/>
        <w:gridCol w:w="1490"/>
      </w:tblGrid>
      <w:tr w:rsidR="005A1B97" w14:paraId="00B7F914" w14:textId="77777777" w:rsidTr="001B28E4">
        <w:trPr>
          <w:jc w:val="center"/>
        </w:trPr>
        <w:tc>
          <w:tcPr>
            <w:tcW w:w="419" w:type="dxa"/>
            <w:tcBorders>
              <w:top w:val="nil"/>
              <w:left w:val="nil"/>
              <w:bottom w:val="nil"/>
              <w:right w:val="nil"/>
            </w:tcBorders>
          </w:tcPr>
          <w:p w14:paraId="0DAEED2F" w14:textId="77777777" w:rsidR="005A1B97" w:rsidRDefault="005A1B97" w:rsidP="008C7068">
            <w:pPr>
              <w:rPr>
                <w:lang w:val="en-US"/>
              </w:rPr>
            </w:pPr>
          </w:p>
        </w:tc>
        <w:tc>
          <w:tcPr>
            <w:tcW w:w="483" w:type="dxa"/>
            <w:tcBorders>
              <w:top w:val="nil"/>
              <w:left w:val="nil"/>
              <w:bottom w:val="nil"/>
              <w:right w:val="nil"/>
            </w:tcBorders>
          </w:tcPr>
          <w:p w14:paraId="0ACDEC02" w14:textId="77777777" w:rsidR="005A1B97" w:rsidRDefault="005A1B97" w:rsidP="008C7068">
            <w:pPr>
              <w:rPr>
                <w:lang w:val="en-US"/>
              </w:rPr>
            </w:pPr>
          </w:p>
        </w:tc>
        <w:tc>
          <w:tcPr>
            <w:tcW w:w="245" w:type="dxa"/>
            <w:tcBorders>
              <w:top w:val="nil"/>
              <w:left w:val="nil"/>
              <w:bottom w:val="nil"/>
              <w:right w:val="nil"/>
            </w:tcBorders>
          </w:tcPr>
          <w:p w14:paraId="18E3CA97" w14:textId="77777777" w:rsidR="005A1B97" w:rsidRDefault="005A1B97" w:rsidP="008C7068">
            <w:pPr>
              <w:rPr>
                <w:lang w:val="en-US"/>
              </w:rPr>
            </w:pPr>
          </w:p>
        </w:tc>
        <w:tc>
          <w:tcPr>
            <w:tcW w:w="1489" w:type="dxa"/>
            <w:tcBorders>
              <w:top w:val="nil"/>
              <w:left w:val="nil"/>
              <w:bottom w:val="nil"/>
              <w:right w:val="nil"/>
            </w:tcBorders>
          </w:tcPr>
          <w:p w14:paraId="75DFCFBB" w14:textId="77777777" w:rsidR="005A1B97" w:rsidRDefault="005A1B97" w:rsidP="008C7068">
            <w:pPr>
              <w:rPr>
                <w:lang w:val="en-US"/>
              </w:rPr>
            </w:pPr>
          </w:p>
        </w:tc>
        <w:tc>
          <w:tcPr>
            <w:tcW w:w="1489" w:type="dxa"/>
            <w:tcBorders>
              <w:top w:val="nil"/>
              <w:left w:val="nil"/>
              <w:bottom w:val="nil"/>
              <w:right w:val="nil"/>
            </w:tcBorders>
          </w:tcPr>
          <w:p w14:paraId="263120B6" w14:textId="77777777" w:rsidR="005A1B97" w:rsidRDefault="005A1B97" w:rsidP="008C7068">
            <w:pPr>
              <w:rPr>
                <w:lang w:val="en-US"/>
              </w:rPr>
            </w:pPr>
          </w:p>
        </w:tc>
        <w:tc>
          <w:tcPr>
            <w:tcW w:w="1490" w:type="dxa"/>
            <w:tcBorders>
              <w:top w:val="nil"/>
              <w:left w:val="nil"/>
              <w:bottom w:val="single" w:sz="12" w:space="0" w:color="auto"/>
              <w:right w:val="nil"/>
            </w:tcBorders>
          </w:tcPr>
          <w:p w14:paraId="45C0AF9F" w14:textId="77777777" w:rsidR="005A1B97" w:rsidRDefault="005A1B97" w:rsidP="008C7068">
            <w:pPr>
              <w:rPr>
                <w:lang w:val="en-US"/>
              </w:rPr>
            </w:pPr>
            <w:r>
              <w:rPr>
                <w:lang w:val="en-US"/>
              </w:rPr>
              <w:t>Z3</w:t>
            </w:r>
          </w:p>
        </w:tc>
        <w:tc>
          <w:tcPr>
            <w:tcW w:w="1490" w:type="dxa"/>
            <w:tcBorders>
              <w:top w:val="nil"/>
              <w:left w:val="nil"/>
              <w:bottom w:val="single" w:sz="12" w:space="0" w:color="auto"/>
              <w:right w:val="nil"/>
            </w:tcBorders>
          </w:tcPr>
          <w:p w14:paraId="0C1E47DF" w14:textId="77777777" w:rsidR="005A1B97" w:rsidRDefault="005A1B97" w:rsidP="008C7068">
            <w:pPr>
              <w:rPr>
                <w:lang w:val="en-US"/>
              </w:rPr>
            </w:pPr>
          </w:p>
        </w:tc>
      </w:tr>
      <w:tr w:rsidR="005A1B97" w14:paraId="164A33AF" w14:textId="77777777" w:rsidTr="001B28E4">
        <w:trPr>
          <w:jc w:val="center"/>
        </w:trPr>
        <w:tc>
          <w:tcPr>
            <w:tcW w:w="419" w:type="dxa"/>
            <w:tcBorders>
              <w:top w:val="nil"/>
              <w:left w:val="nil"/>
              <w:bottom w:val="nil"/>
              <w:right w:val="nil"/>
            </w:tcBorders>
          </w:tcPr>
          <w:p w14:paraId="2CDB172F" w14:textId="77777777" w:rsidR="005A1B97" w:rsidRDefault="005A1B97" w:rsidP="008C7068">
            <w:pPr>
              <w:rPr>
                <w:lang w:val="en-US"/>
              </w:rPr>
            </w:pPr>
          </w:p>
        </w:tc>
        <w:tc>
          <w:tcPr>
            <w:tcW w:w="483" w:type="dxa"/>
            <w:tcBorders>
              <w:top w:val="nil"/>
              <w:left w:val="nil"/>
              <w:bottom w:val="nil"/>
              <w:right w:val="nil"/>
            </w:tcBorders>
          </w:tcPr>
          <w:p w14:paraId="6C153246" w14:textId="77777777" w:rsidR="005A1B97" w:rsidRDefault="005A1B97" w:rsidP="008C7068">
            <w:pPr>
              <w:rPr>
                <w:lang w:val="en-US"/>
              </w:rPr>
            </w:pPr>
          </w:p>
        </w:tc>
        <w:tc>
          <w:tcPr>
            <w:tcW w:w="245" w:type="dxa"/>
            <w:tcBorders>
              <w:top w:val="nil"/>
              <w:left w:val="nil"/>
              <w:bottom w:val="nil"/>
              <w:right w:val="nil"/>
            </w:tcBorders>
          </w:tcPr>
          <w:p w14:paraId="0436A8B9" w14:textId="77777777" w:rsidR="005A1B97" w:rsidRDefault="005A1B97" w:rsidP="008C7068">
            <w:pPr>
              <w:rPr>
                <w:lang w:val="en-US"/>
              </w:rPr>
            </w:pPr>
          </w:p>
        </w:tc>
        <w:tc>
          <w:tcPr>
            <w:tcW w:w="1489" w:type="dxa"/>
            <w:tcBorders>
              <w:top w:val="nil"/>
              <w:left w:val="nil"/>
              <w:bottom w:val="nil"/>
              <w:right w:val="nil"/>
            </w:tcBorders>
          </w:tcPr>
          <w:p w14:paraId="3FF371B0" w14:textId="77777777" w:rsidR="005A1B97" w:rsidRDefault="005A1B97" w:rsidP="008C7068">
            <w:pPr>
              <w:rPr>
                <w:lang w:val="en-US"/>
              </w:rPr>
            </w:pPr>
          </w:p>
        </w:tc>
        <w:tc>
          <w:tcPr>
            <w:tcW w:w="1489" w:type="dxa"/>
            <w:tcBorders>
              <w:top w:val="nil"/>
              <w:left w:val="nil"/>
              <w:bottom w:val="single" w:sz="12" w:space="0" w:color="auto"/>
              <w:right w:val="nil"/>
            </w:tcBorders>
          </w:tcPr>
          <w:p w14:paraId="795D346A" w14:textId="77777777" w:rsidR="005A1B97" w:rsidRDefault="005A1B97" w:rsidP="008C7068">
            <w:pPr>
              <w:rPr>
                <w:lang w:val="en-US"/>
              </w:rPr>
            </w:pPr>
            <w:r>
              <w:rPr>
                <w:lang w:val="en-US"/>
              </w:rPr>
              <w:t>Z2</w:t>
            </w:r>
          </w:p>
        </w:tc>
        <w:tc>
          <w:tcPr>
            <w:tcW w:w="1490" w:type="dxa"/>
            <w:tcBorders>
              <w:top w:val="single" w:sz="12" w:space="0" w:color="auto"/>
              <w:left w:val="nil"/>
              <w:bottom w:val="single" w:sz="12" w:space="0" w:color="auto"/>
              <w:right w:val="nil"/>
            </w:tcBorders>
          </w:tcPr>
          <w:p w14:paraId="07B0D1A7" w14:textId="77777777" w:rsidR="005A1B97" w:rsidRDefault="005A1B97" w:rsidP="008C7068">
            <w:pPr>
              <w:rPr>
                <w:lang w:val="en-US"/>
              </w:rPr>
            </w:pPr>
          </w:p>
        </w:tc>
        <w:tc>
          <w:tcPr>
            <w:tcW w:w="1490" w:type="dxa"/>
            <w:tcBorders>
              <w:top w:val="single" w:sz="12" w:space="0" w:color="auto"/>
              <w:left w:val="nil"/>
              <w:bottom w:val="nil"/>
              <w:right w:val="nil"/>
            </w:tcBorders>
          </w:tcPr>
          <w:p w14:paraId="2567B2FC" w14:textId="77777777" w:rsidR="005A1B97" w:rsidRDefault="005A1B97" w:rsidP="008C7068">
            <w:pPr>
              <w:rPr>
                <w:lang w:val="en-US"/>
              </w:rPr>
            </w:pPr>
          </w:p>
        </w:tc>
      </w:tr>
      <w:tr w:rsidR="005A1B97" w14:paraId="65F81CDB" w14:textId="77777777" w:rsidTr="001B28E4">
        <w:trPr>
          <w:jc w:val="center"/>
        </w:trPr>
        <w:tc>
          <w:tcPr>
            <w:tcW w:w="419" w:type="dxa"/>
            <w:tcBorders>
              <w:top w:val="nil"/>
              <w:left w:val="nil"/>
              <w:bottom w:val="nil"/>
              <w:right w:val="nil"/>
            </w:tcBorders>
          </w:tcPr>
          <w:p w14:paraId="37AD74A6" w14:textId="77777777" w:rsidR="005A1B97" w:rsidRPr="00765100" w:rsidRDefault="005A1B97" w:rsidP="008C7068">
            <w:pPr>
              <w:rPr>
                <w:sz w:val="2"/>
                <w:szCs w:val="2"/>
                <w:lang w:val="en-US"/>
              </w:rPr>
            </w:pPr>
          </w:p>
        </w:tc>
        <w:tc>
          <w:tcPr>
            <w:tcW w:w="483" w:type="dxa"/>
            <w:tcBorders>
              <w:top w:val="nil"/>
              <w:left w:val="nil"/>
              <w:bottom w:val="nil"/>
              <w:right w:val="nil"/>
            </w:tcBorders>
          </w:tcPr>
          <w:p w14:paraId="1460E75D" w14:textId="77777777" w:rsidR="005A1B97" w:rsidRPr="00765100" w:rsidRDefault="005A1B97" w:rsidP="008C7068">
            <w:pPr>
              <w:rPr>
                <w:sz w:val="2"/>
                <w:szCs w:val="2"/>
                <w:lang w:val="en-US"/>
              </w:rPr>
            </w:pPr>
          </w:p>
        </w:tc>
        <w:tc>
          <w:tcPr>
            <w:tcW w:w="245" w:type="dxa"/>
            <w:tcBorders>
              <w:top w:val="nil"/>
              <w:left w:val="nil"/>
              <w:bottom w:val="nil"/>
              <w:right w:val="nil"/>
            </w:tcBorders>
          </w:tcPr>
          <w:p w14:paraId="64989334" w14:textId="77777777" w:rsidR="005A1B97" w:rsidRPr="00765100" w:rsidRDefault="005A1B97" w:rsidP="008C7068">
            <w:pPr>
              <w:rPr>
                <w:sz w:val="2"/>
                <w:szCs w:val="2"/>
                <w:lang w:val="en-US"/>
              </w:rPr>
            </w:pPr>
          </w:p>
        </w:tc>
        <w:tc>
          <w:tcPr>
            <w:tcW w:w="1489" w:type="dxa"/>
            <w:tcBorders>
              <w:top w:val="nil"/>
              <w:left w:val="nil"/>
              <w:right w:val="nil"/>
            </w:tcBorders>
          </w:tcPr>
          <w:p w14:paraId="4C54297A" w14:textId="77777777" w:rsidR="005A1B97" w:rsidRPr="00765100" w:rsidRDefault="005A1B97" w:rsidP="008C7068">
            <w:pPr>
              <w:rPr>
                <w:sz w:val="2"/>
                <w:szCs w:val="2"/>
                <w:lang w:val="en-US"/>
              </w:rPr>
            </w:pPr>
          </w:p>
        </w:tc>
        <w:tc>
          <w:tcPr>
            <w:tcW w:w="1489" w:type="dxa"/>
            <w:tcBorders>
              <w:top w:val="single" w:sz="12" w:space="0" w:color="auto"/>
              <w:left w:val="nil"/>
              <w:right w:val="nil"/>
            </w:tcBorders>
          </w:tcPr>
          <w:p w14:paraId="53C80343" w14:textId="77777777" w:rsidR="005A1B97" w:rsidRPr="00765100" w:rsidRDefault="005A1B97" w:rsidP="008C7068">
            <w:pPr>
              <w:rPr>
                <w:sz w:val="2"/>
                <w:szCs w:val="2"/>
                <w:lang w:val="en-US"/>
              </w:rPr>
            </w:pPr>
          </w:p>
        </w:tc>
        <w:tc>
          <w:tcPr>
            <w:tcW w:w="1490" w:type="dxa"/>
            <w:tcBorders>
              <w:top w:val="single" w:sz="12" w:space="0" w:color="auto"/>
              <w:left w:val="nil"/>
              <w:right w:val="nil"/>
            </w:tcBorders>
          </w:tcPr>
          <w:p w14:paraId="3B32084B" w14:textId="77777777" w:rsidR="005A1B97" w:rsidRPr="00765100" w:rsidRDefault="005A1B97" w:rsidP="008C7068">
            <w:pPr>
              <w:rPr>
                <w:sz w:val="2"/>
                <w:szCs w:val="2"/>
                <w:lang w:val="en-US"/>
              </w:rPr>
            </w:pPr>
          </w:p>
        </w:tc>
        <w:tc>
          <w:tcPr>
            <w:tcW w:w="1490" w:type="dxa"/>
            <w:tcBorders>
              <w:top w:val="nil"/>
              <w:left w:val="nil"/>
              <w:right w:val="nil"/>
            </w:tcBorders>
          </w:tcPr>
          <w:p w14:paraId="0974EEC1" w14:textId="77777777" w:rsidR="005A1B97" w:rsidRPr="00765100" w:rsidRDefault="005A1B97" w:rsidP="008C7068">
            <w:pPr>
              <w:rPr>
                <w:sz w:val="2"/>
                <w:szCs w:val="2"/>
                <w:lang w:val="en-US"/>
              </w:rPr>
            </w:pPr>
          </w:p>
        </w:tc>
      </w:tr>
      <w:tr w:rsidR="005A1B97" w14:paraId="77C65897" w14:textId="77777777" w:rsidTr="001B28E4">
        <w:trPr>
          <w:jc w:val="center"/>
        </w:trPr>
        <w:tc>
          <w:tcPr>
            <w:tcW w:w="419" w:type="dxa"/>
            <w:tcBorders>
              <w:top w:val="nil"/>
              <w:left w:val="nil"/>
              <w:bottom w:val="nil"/>
              <w:right w:val="nil"/>
            </w:tcBorders>
          </w:tcPr>
          <w:p w14:paraId="7A77E6FB" w14:textId="77777777" w:rsidR="005A1B97" w:rsidRDefault="005A1B97" w:rsidP="008C7068">
            <w:pPr>
              <w:rPr>
                <w:lang w:val="en-US"/>
              </w:rPr>
            </w:pPr>
          </w:p>
        </w:tc>
        <w:tc>
          <w:tcPr>
            <w:tcW w:w="483" w:type="dxa"/>
            <w:tcBorders>
              <w:top w:val="nil"/>
              <w:left w:val="nil"/>
              <w:bottom w:val="nil"/>
              <w:right w:val="nil"/>
            </w:tcBorders>
          </w:tcPr>
          <w:p w14:paraId="64E51AD3" w14:textId="77777777" w:rsidR="005A1B97" w:rsidRDefault="005A1B97" w:rsidP="008C7068">
            <w:pPr>
              <w:rPr>
                <w:lang w:val="en-US"/>
              </w:rPr>
            </w:pPr>
          </w:p>
        </w:tc>
        <w:tc>
          <w:tcPr>
            <w:tcW w:w="245" w:type="dxa"/>
            <w:tcBorders>
              <w:top w:val="nil"/>
              <w:left w:val="nil"/>
              <w:bottom w:val="nil"/>
            </w:tcBorders>
          </w:tcPr>
          <w:p w14:paraId="4443035E" w14:textId="77777777" w:rsidR="005A1B97" w:rsidRDefault="005A1B97" w:rsidP="008C7068">
            <w:pPr>
              <w:rPr>
                <w:lang w:val="en-US"/>
              </w:rPr>
            </w:pPr>
          </w:p>
        </w:tc>
        <w:tc>
          <w:tcPr>
            <w:tcW w:w="1489" w:type="dxa"/>
          </w:tcPr>
          <w:p w14:paraId="59E50A82" w14:textId="77777777" w:rsidR="005A1B97" w:rsidRDefault="005A1B97" w:rsidP="008C7068">
            <w:pPr>
              <w:rPr>
                <w:lang w:val="en-US"/>
              </w:rPr>
            </w:pPr>
            <w:r>
              <w:rPr>
                <w:lang w:val="en-US"/>
              </w:rPr>
              <w:t>0</w:t>
            </w:r>
          </w:p>
        </w:tc>
        <w:tc>
          <w:tcPr>
            <w:tcW w:w="1489" w:type="dxa"/>
          </w:tcPr>
          <w:p w14:paraId="42D10381" w14:textId="77777777" w:rsidR="005A1B97" w:rsidRDefault="005A1B97" w:rsidP="008C7068">
            <w:pPr>
              <w:rPr>
                <w:lang w:val="en-US"/>
              </w:rPr>
            </w:pPr>
            <w:r>
              <w:rPr>
                <w:lang w:val="en-US"/>
              </w:rPr>
              <w:t>0</w:t>
            </w:r>
          </w:p>
        </w:tc>
        <w:tc>
          <w:tcPr>
            <w:tcW w:w="1490" w:type="dxa"/>
          </w:tcPr>
          <w:p w14:paraId="67804361" w14:textId="77777777" w:rsidR="005A1B97" w:rsidRDefault="005A1B97" w:rsidP="008C7068">
            <w:pPr>
              <w:rPr>
                <w:lang w:val="en-US"/>
              </w:rPr>
            </w:pPr>
            <w:r>
              <w:rPr>
                <w:lang w:val="en-US"/>
              </w:rPr>
              <w:t>X</w:t>
            </w:r>
          </w:p>
        </w:tc>
        <w:tc>
          <w:tcPr>
            <w:tcW w:w="1490" w:type="dxa"/>
          </w:tcPr>
          <w:p w14:paraId="3EA5C012" w14:textId="77777777" w:rsidR="005A1B97" w:rsidRDefault="005A1B97" w:rsidP="008C7068">
            <w:pPr>
              <w:rPr>
                <w:lang w:val="en-US"/>
              </w:rPr>
            </w:pPr>
            <w:r>
              <w:rPr>
                <w:lang w:val="en-US"/>
              </w:rPr>
              <w:t>X</w:t>
            </w:r>
          </w:p>
        </w:tc>
      </w:tr>
      <w:tr w:rsidR="005A1B97" w14:paraId="5D26B6A1" w14:textId="77777777" w:rsidTr="001B28E4">
        <w:trPr>
          <w:jc w:val="center"/>
        </w:trPr>
        <w:tc>
          <w:tcPr>
            <w:tcW w:w="419" w:type="dxa"/>
            <w:tcBorders>
              <w:top w:val="nil"/>
              <w:left w:val="nil"/>
              <w:bottom w:val="nil"/>
              <w:right w:val="nil"/>
            </w:tcBorders>
          </w:tcPr>
          <w:p w14:paraId="0F4181D5" w14:textId="77777777" w:rsidR="005A1B97" w:rsidRDefault="005A1B97" w:rsidP="008C7068">
            <w:pPr>
              <w:rPr>
                <w:lang w:val="en-US"/>
              </w:rPr>
            </w:pPr>
          </w:p>
        </w:tc>
        <w:tc>
          <w:tcPr>
            <w:tcW w:w="483" w:type="dxa"/>
            <w:tcBorders>
              <w:top w:val="nil"/>
              <w:left w:val="nil"/>
              <w:bottom w:val="nil"/>
              <w:right w:val="single" w:sz="12" w:space="0" w:color="auto"/>
            </w:tcBorders>
          </w:tcPr>
          <w:p w14:paraId="5F1E8E49" w14:textId="77777777" w:rsidR="005A1B97" w:rsidRDefault="005A1B97" w:rsidP="008C7068">
            <w:pPr>
              <w:rPr>
                <w:lang w:val="en-US"/>
              </w:rPr>
            </w:pPr>
            <w:r>
              <w:rPr>
                <w:lang w:val="en-US"/>
              </w:rPr>
              <w:t>Z1</w:t>
            </w:r>
          </w:p>
        </w:tc>
        <w:tc>
          <w:tcPr>
            <w:tcW w:w="245" w:type="dxa"/>
            <w:tcBorders>
              <w:top w:val="nil"/>
              <w:left w:val="single" w:sz="12" w:space="0" w:color="auto"/>
              <w:bottom w:val="nil"/>
            </w:tcBorders>
          </w:tcPr>
          <w:p w14:paraId="3245726B" w14:textId="77777777" w:rsidR="005A1B97" w:rsidRDefault="005A1B97" w:rsidP="008C7068">
            <w:pPr>
              <w:rPr>
                <w:lang w:val="en-US"/>
              </w:rPr>
            </w:pPr>
          </w:p>
        </w:tc>
        <w:tc>
          <w:tcPr>
            <w:tcW w:w="1489" w:type="dxa"/>
          </w:tcPr>
          <w:p w14:paraId="2D433BED" w14:textId="25ACBBF8" w:rsidR="005A1B97" w:rsidRDefault="00B33160" w:rsidP="008C7068">
            <w:pPr>
              <w:rPr>
                <w:lang w:val="en-US"/>
              </w:rPr>
            </w:pPr>
            <w:ins w:id="483" w:author="421904072277" w:date="2021-10-31T21:43:00Z">
              <w:r>
                <w:rPr>
                  <w:lang w:val="en-US"/>
                </w:rPr>
                <w:pict w14:anchorId="637EA5B7">
                  <v:roundrect id="_x0000_s1096" style="position:absolute;margin-left:-4.9pt;margin-top:.8pt;width:290pt;height:13.6pt;z-index:251717632;mso-position-horizontal-relative:text;mso-position-vertical-relative:text" arcsize="10923f" fillcolor="#4f81bd [3204]" strokecolor="yellow" strokeweight="3pt">
                    <v:fill opacity="0"/>
                    <v:shadow type="perspective" color="#243f60 [1604]" opacity=".5" offset="1pt" offset2="-1pt"/>
                  </v:roundrect>
                </w:pict>
              </w:r>
            </w:ins>
            <w:ins w:id="484" w:author="421904072277" w:date="2021-10-31T21:28:00Z">
              <w:r w:rsidR="00B344BE">
                <w:rPr>
                  <w:lang w:val="en-US"/>
                </w:rPr>
                <w:t>1</w:t>
              </w:r>
            </w:ins>
            <w:del w:id="485" w:author="421904072277" w:date="2021-10-31T21:28:00Z">
              <w:r w:rsidR="00A0751F" w:rsidDel="00B344BE">
                <w:rPr>
                  <w:lang w:val="en-US"/>
                </w:rPr>
                <w:delText>0</w:delText>
              </w:r>
            </w:del>
          </w:p>
        </w:tc>
        <w:tc>
          <w:tcPr>
            <w:tcW w:w="1489" w:type="dxa"/>
          </w:tcPr>
          <w:p w14:paraId="075ED0C3" w14:textId="77777777" w:rsidR="005A1B97" w:rsidRDefault="005A1B97" w:rsidP="008C7068">
            <w:pPr>
              <w:rPr>
                <w:lang w:val="en-US"/>
              </w:rPr>
            </w:pPr>
            <w:r>
              <w:rPr>
                <w:lang w:val="en-US"/>
              </w:rPr>
              <w:t>X</w:t>
            </w:r>
          </w:p>
        </w:tc>
        <w:tc>
          <w:tcPr>
            <w:tcW w:w="1490" w:type="dxa"/>
          </w:tcPr>
          <w:p w14:paraId="5B7B7E43" w14:textId="77777777" w:rsidR="005A1B97" w:rsidRDefault="005A1B97" w:rsidP="008C7068">
            <w:pPr>
              <w:rPr>
                <w:lang w:val="en-US"/>
              </w:rPr>
            </w:pPr>
            <w:r>
              <w:rPr>
                <w:lang w:val="en-US"/>
              </w:rPr>
              <w:t>X</w:t>
            </w:r>
          </w:p>
        </w:tc>
        <w:tc>
          <w:tcPr>
            <w:tcW w:w="1490" w:type="dxa"/>
          </w:tcPr>
          <w:p w14:paraId="2BA7BDBD" w14:textId="77777777" w:rsidR="005A1B97" w:rsidRDefault="005A1B97" w:rsidP="008C7068">
            <w:pPr>
              <w:rPr>
                <w:lang w:val="en-US"/>
              </w:rPr>
            </w:pPr>
            <w:r>
              <w:rPr>
                <w:lang w:val="en-US"/>
              </w:rPr>
              <w:t>X</w:t>
            </w:r>
          </w:p>
        </w:tc>
      </w:tr>
      <w:tr w:rsidR="005A1B97" w14:paraId="4B993538" w14:textId="77777777" w:rsidTr="001B28E4">
        <w:trPr>
          <w:jc w:val="center"/>
        </w:trPr>
        <w:tc>
          <w:tcPr>
            <w:tcW w:w="419" w:type="dxa"/>
            <w:tcBorders>
              <w:top w:val="nil"/>
              <w:left w:val="nil"/>
              <w:bottom w:val="nil"/>
              <w:right w:val="single" w:sz="12" w:space="0" w:color="auto"/>
            </w:tcBorders>
          </w:tcPr>
          <w:p w14:paraId="31391675" w14:textId="77777777" w:rsidR="005A1B97" w:rsidRDefault="005A1B97" w:rsidP="008C7068">
            <w:pPr>
              <w:rPr>
                <w:lang w:val="en-US"/>
              </w:rPr>
            </w:pPr>
          </w:p>
        </w:tc>
        <w:tc>
          <w:tcPr>
            <w:tcW w:w="483" w:type="dxa"/>
            <w:tcBorders>
              <w:top w:val="nil"/>
              <w:left w:val="single" w:sz="12" w:space="0" w:color="auto"/>
              <w:bottom w:val="nil"/>
              <w:right w:val="single" w:sz="12" w:space="0" w:color="auto"/>
            </w:tcBorders>
          </w:tcPr>
          <w:p w14:paraId="761F436B" w14:textId="77777777" w:rsidR="005A1B97" w:rsidRDefault="005A1B97" w:rsidP="008C7068">
            <w:pPr>
              <w:rPr>
                <w:lang w:val="en-US"/>
              </w:rPr>
            </w:pPr>
          </w:p>
        </w:tc>
        <w:tc>
          <w:tcPr>
            <w:tcW w:w="245" w:type="dxa"/>
            <w:tcBorders>
              <w:top w:val="nil"/>
              <w:left w:val="single" w:sz="12" w:space="0" w:color="auto"/>
              <w:bottom w:val="nil"/>
            </w:tcBorders>
          </w:tcPr>
          <w:p w14:paraId="286A5390" w14:textId="77777777" w:rsidR="005A1B97" w:rsidRDefault="005A1B97" w:rsidP="008C7068">
            <w:pPr>
              <w:rPr>
                <w:lang w:val="en-US"/>
              </w:rPr>
            </w:pPr>
          </w:p>
        </w:tc>
        <w:tc>
          <w:tcPr>
            <w:tcW w:w="1489" w:type="dxa"/>
          </w:tcPr>
          <w:p w14:paraId="1214802D" w14:textId="56225A8B" w:rsidR="005A1B97" w:rsidRDefault="00B33160" w:rsidP="008C7068">
            <w:pPr>
              <w:rPr>
                <w:lang w:val="en-US"/>
              </w:rPr>
            </w:pPr>
            <w:ins w:id="486" w:author="421904072277" w:date="2021-10-31T21:43:00Z">
              <w:r>
                <w:rPr>
                  <w:lang w:val="en-US"/>
                </w:rPr>
                <w:pict w14:anchorId="637EA5B7">
                  <v:roundrect id="_x0000_s1095" style="position:absolute;margin-left:-4.9pt;margin-top:1.2pt;width:296.1pt;height:25.6pt;z-index:251716608;mso-position-horizontal-relative:text;mso-position-vertical-relative:text" arcsize="10923f" fillcolor="#4f81bd [3204]" strokecolor="red" strokeweight="3pt">
                    <v:fill opacity="0"/>
                    <v:shadow type="perspective" color="#243f60 [1604]" opacity=".5" offset="1pt" offset2="-1pt"/>
                  </v:roundrect>
                </w:pict>
              </w:r>
            </w:ins>
            <w:del w:id="487" w:author="421904072277" w:date="2021-10-31T21:28:00Z">
              <w:r w:rsidR="00771EFB" w:rsidDel="00B344BE">
                <w:pict w14:anchorId="410D212A">
                  <v:roundrect id="_x0000_s1082" style="position:absolute;margin-left:-3.95pt;margin-top:1.7pt;width:284.1pt;height:23.25pt;z-index:251704320;mso-position-horizontal-relative:text;mso-position-vertical-relative:text" arcsize="10923f" fillcolor="#c0504d [3205]" strokecolor="#ffc000" strokeweight="3pt">
                    <v:fill opacity="0"/>
                    <v:shadow type="perspective" color="#622423 [1605]" opacity=".5" offset="1pt" offset2="-1pt"/>
                  </v:roundrect>
                </w:pict>
              </w:r>
            </w:del>
            <w:ins w:id="488" w:author="421904072277" w:date="2021-10-31T21:29:00Z">
              <w:r w:rsidR="00B344BE">
                <w:rPr>
                  <w:lang w:val="en-US"/>
                </w:rPr>
                <w:t>1</w:t>
              </w:r>
            </w:ins>
            <w:del w:id="489" w:author="421904072277" w:date="2021-10-31T21:29:00Z">
              <w:r w:rsidR="005A1B97" w:rsidDel="00B344BE">
                <w:rPr>
                  <w:lang w:val="en-US"/>
                </w:rPr>
                <w:delText>1</w:delText>
              </w:r>
            </w:del>
          </w:p>
        </w:tc>
        <w:tc>
          <w:tcPr>
            <w:tcW w:w="1489" w:type="dxa"/>
          </w:tcPr>
          <w:p w14:paraId="3785EF0D" w14:textId="6144348F" w:rsidR="005A1B97" w:rsidRDefault="00B344BE" w:rsidP="008C7068">
            <w:pPr>
              <w:rPr>
                <w:lang w:val="en-US"/>
              </w:rPr>
            </w:pPr>
            <w:ins w:id="490" w:author="421904072277" w:date="2021-10-31T21:29:00Z">
              <w:r>
                <w:rPr>
                  <w:lang w:val="en-US"/>
                </w:rPr>
                <w:t>X</w:t>
              </w:r>
            </w:ins>
            <w:del w:id="491" w:author="421904072277" w:date="2021-10-31T21:29:00Z">
              <w:r w:rsidR="005A1B97" w:rsidDel="00B344BE">
                <w:rPr>
                  <w:lang w:val="en-US"/>
                </w:rPr>
                <w:delText>X</w:delText>
              </w:r>
            </w:del>
          </w:p>
        </w:tc>
        <w:tc>
          <w:tcPr>
            <w:tcW w:w="1490" w:type="dxa"/>
          </w:tcPr>
          <w:p w14:paraId="2830A21C" w14:textId="77777777" w:rsidR="005A1B97" w:rsidRDefault="005A1B97" w:rsidP="008C7068">
            <w:pPr>
              <w:rPr>
                <w:lang w:val="en-US"/>
              </w:rPr>
            </w:pPr>
            <w:r>
              <w:rPr>
                <w:lang w:val="en-US"/>
              </w:rPr>
              <w:t>X</w:t>
            </w:r>
          </w:p>
        </w:tc>
        <w:tc>
          <w:tcPr>
            <w:tcW w:w="1490" w:type="dxa"/>
          </w:tcPr>
          <w:p w14:paraId="6CC7E496" w14:textId="77777777" w:rsidR="005A1B97" w:rsidRDefault="005A1B97" w:rsidP="008C7068">
            <w:pPr>
              <w:rPr>
                <w:lang w:val="en-US"/>
              </w:rPr>
            </w:pPr>
            <w:r>
              <w:rPr>
                <w:lang w:val="en-US"/>
              </w:rPr>
              <w:t>X</w:t>
            </w:r>
          </w:p>
        </w:tc>
      </w:tr>
      <w:tr w:rsidR="005A1B97" w14:paraId="2D71ABC6" w14:textId="77777777" w:rsidTr="001B28E4">
        <w:trPr>
          <w:jc w:val="center"/>
        </w:trPr>
        <w:tc>
          <w:tcPr>
            <w:tcW w:w="419" w:type="dxa"/>
            <w:tcBorders>
              <w:top w:val="nil"/>
              <w:left w:val="nil"/>
              <w:bottom w:val="nil"/>
              <w:right w:val="single" w:sz="12" w:space="0" w:color="auto"/>
            </w:tcBorders>
          </w:tcPr>
          <w:p w14:paraId="4F9B8062" w14:textId="77777777" w:rsidR="005A1B97" w:rsidRDefault="005A1B97" w:rsidP="008C7068">
            <w:pPr>
              <w:rPr>
                <w:lang w:val="en-US"/>
              </w:rPr>
            </w:pPr>
            <w:r>
              <w:rPr>
                <w:lang w:val="en-US"/>
              </w:rPr>
              <w:t>X</w:t>
            </w:r>
          </w:p>
        </w:tc>
        <w:tc>
          <w:tcPr>
            <w:tcW w:w="483" w:type="dxa"/>
            <w:tcBorders>
              <w:top w:val="nil"/>
              <w:left w:val="single" w:sz="12" w:space="0" w:color="auto"/>
              <w:bottom w:val="nil"/>
              <w:right w:val="nil"/>
            </w:tcBorders>
          </w:tcPr>
          <w:p w14:paraId="1B98FDAE" w14:textId="77777777" w:rsidR="005A1B97" w:rsidRDefault="005A1B97" w:rsidP="008C7068">
            <w:pPr>
              <w:rPr>
                <w:lang w:val="en-US"/>
              </w:rPr>
            </w:pPr>
          </w:p>
        </w:tc>
        <w:tc>
          <w:tcPr>
            <w:tcW w:w="245" w:type="dxa"/>
            <w:tcBorders>
              <w:top w:val="nil"/>
              <w:left w:val="nil"/>
              <w:bottom w:val="nil"/>
            </w:tcBorders>
          </w:tcPr>
          <w:p w14:paraId="5748BA07" w14:textId="77777777" w:rsidR="005A1B97" w:rsidRDefault="005A1B97" w:rsidP="008C7068">
            <w:pPr>
              <w:rPr>
                <w:lang w:val="en-US"/>
              </w:rPr>
            </w:pPr>
          </w:p>
        </w:tc>
        <w:tc>
          <w:tcPr>
            <w:tcW w:w="1489" w:type="dxa"/>
          </w:tcPr>
          <w:p w14:paraId="1C1572C4" w14:textId="77777777" w:rsidR="005A1B97" w:rsidRDefault="005A1B97" w:rsidP="008C7068">
            <w:pPr>
              <w:rPr>
                <w:lang w:val="en-US"/>
              </w:rPr>
            </w:pPr>
            <w:r>
              <w:rPr>
                <w:lang w:val="en-US"/>
              </w:rPr>
              <w:t>1</w:t>
            </w:r>
          </w:p>
        </w:tc>
        <w:tc>
          <w:tcPr>
            <w:tcW w:w="1489" w:type="dxa"/>
          </w:tcPr>
          <w:p w14:paraId="7DE082F8" w14:textId="77777777" w:rsidR="005A1B97" w:rsidRDefault="005A1B97" w:rsidP="008C7068">
            <w:pPr>
              <w:rPr>
                <w:lang w:val="en-US"/>
              </w:rPr>
            </w:pPr>
            <w:r>
              <w:rPr>
                <w:lang w:val="en-US"/>
              </w:rPr>
              <w:t>1</w:t>
            </w:r>
          </w:p>
        </w:tc>
        <w:tc>
          <w:tcPr>
            <w:tcW w:w="1490" w:type="dxa"/>
          </w:tcPr>
          <w:p w14:paraId="290D6605" w14:textId="77777777" w:rsidR="005A1B97" w:rsidRDefault="005A1B97" w:rsidP="008C7068">
            <w:pPr>
              <w:rPr>
                <w:lang w:val="en-US"/>
              </w:rPr>
            </w:pPr>
            <w:r>
              <w:rPr>
                <w:lang w:val="en-US"/>
              </w:rPr>
              <w:t>X</w:t>
            </w:r>
          </w:p>
        </w:tc>
        <w:tc>
          <w:tcPr>
            <w:tcW w:w="1490" w:type="dxa"/>
          </w:tcPr>
          <w:p w14:paraId="020FA676" w14:textId="77777777" w:rsidR="005A1B97" w:rsidRDefault="005A1B97" w:rsidP="008C7068">
            <w:pPr>
              <w:rPr>
                <w:lang w:val="en-US"/>
              </w:rPr>
            </w:pPr>
            <w:r>
              <w:rPr>
                <w:lang w:val="en-US"/>
              </w:rPr>
              <w:t>X</w:t>
            </w:r>
          </w:p>
        </w:tc>
      </w:tr>
    </w:tbl>
    <w:p w14:paraId="7CD79987" w14:textId="76B5014D" w:rsidR="005A1B97" w:rsidRPr="005A1B97" w:rsidRDefault="001B28E4" w:rsidP="005A1B97">
      <w:pPr>
        <w:pStyle w:val="PlainText"/>
        <w:jc w:val="center"/>
        <w:rPr>
          <w:rFonts w:ascii="Times New Roman" w:hAnsi="Times New Roman"/>
          <w:sz w:val="24"/>
          <w:lang w:val="sk-SK"/>
        </w:rPr>
      </w:pPr>
      <m:oMathPara>
        <m:oMath>
          <m:r>
            <w:rPr>
              <w:rFonts w:ascii="Cambria Math" w:hAnsi="Cambria Math"/>
              <w:sz w:val="24"/>
              <w:lang w:val="sk-SK"/>
            </w:rPr>
            <m:t>J3=X</m:t>
          </m:r>
          <m:r>
            <w:ins w:id="492" w:author="421904072277" w:date="2021-10-31T21:43:00Z">
              <w:rPr>
                <w:rFonts w:ascii="Cambria Math" w:hAnsi="Cambria Math"/>
                <w:sz w:val="24"/>
                <w:lang w:val="sk-SK"/>
              </w:rPr>
              <m:t>+</m:t>
            </w:ins>
          </m:r>
          <m:r>
            <w:ins w:id="493" w:author="421904072277" w:date="2021-10-31T21:44:00Z">
              <w:rPr>
                <w:rFonts w:ascii="Cambria Math" w:hAnsi="Cambria Math"/>
                <w:sz w:val="24"/>
                <w:lang w:val="sk-SK"/>
              </w:rPr>
              <m:t>Z1.</m:t>
            </w:ins>
          </m:r>
          <m:acc>
            <m:accPr>
              <m:chr m:val="̅"/>
              <m:ctrlPr>
                <w:ins w:id="494" w:author="421904072277" w:date="2021-10-31T21:44:00Z">
                  <w:rPr>
                    <w:rFonts w:ascii="Cambria Math" w:hAnsi="Cambria Math"/>
                    <w:i/>
                    <w:sz w:val="24"/>
                    <w:lang w:val="sk-SK"/>
                  </w:rPr>
                </w:ins>
              </m:ctrlPr>
            </m:accPr>
            <m:e>
              <m:r>
                <w:ins w:id="495" w:author="421904072277" w:date="2021-10-31T21:44:00Z">
                  <w:rPr>
                    <w:rFonts w:ascii="Cambria Math" w:hAnsi="Cambria Math"/>
                    <w:sz w:val="24"/>
                    <w:lang w:val="sk-SK"/>
                  </w:rPr>
                  <m:t>X</m:t>
                </w:ins>
              </m:r>
            </m:e>
          </m:acc>
        </m:oMath>
      </m:oMathPara>
    </w:p>
    <w:p w14:paraId="7629D5A3" w14:textId="77777777" w:rsidR="005A1B97" w:rsidRDefault="005A1B97" w:rsidP="00381B1B">
      <w:pPr>
        <w:pStyle w:val="PlainText"/>
        <w:rPr>
          <w:rFonts w:ascii="Times New Roman" w:hAnsi="Times New Roman"/>
          <w:b/>
          <w:sz w:val="24"/>
          <w:lang w:val="sk-SK"/>
        </w:rPr>
      </w:pPr>
    </w:p>
    <w:tbl>
      <w:tblPr>
        <w:tblStyle w:val="TableGrid"/>
        <w:tblW w:w="0" w:type="auto"/>
        <w:jc w:val="center"/>
        <w:tblLook w:val="04A0" w:firstRow="1" w:lastRow="0" w:firstColumn="1" w:lastColumn="0" w:noHBand="0" w:noVBand="1"/>
      </w:tblPr>
      <w:tblGrid>
        <w:gridCol w:w="419"/>
        <w:gridCol w:w="483"/>
        <w:gridCol w:w="245"/>
        <w:gridCol w:w="1489"/>
        <w:gridCol w:w="1489"/>
        <w:gridCol w:w="1490"/>
        <w:gridCol w:w="1490"/>
      </w:tblGrid>
      <w:tr w:rsidR="005A1B97" w14:paraId="2D37F292" w14:textId="77777777" w:rsidTr="001B28E4">
        <w:trPr>
          <w:jc w:val="center"/>
        </w:trPr>
        <w:tc>
          <w:tcPr>
            <w:tcW w:w="419" w:type="dxa"/>
            <w:tcBorders>
              <w:top w:val="nil"/>
              <w:left w:val="nil"/>
              <w:bottom w:val="nil"/>
              <w:right w:val="nil"/>
            </w:tcBorders>
          </w:tcPr>
          <w:p w14:paraId="3DF5C953" w14:textId="77777777" w:rsidR="005A1B97" w:rsidRDefault="005A1B97" w:rsidP="008C7068">
            <w:pPr>
              <w:rPr>
                <w:lang w:val="en-US"/>
              </w:rPr>
            </w:pPr>
          </w:p>
        </w:tc>
        <w:tc>
          <w:tcPr>
            <w:tcW w:w="483" w:type="dxa"/>
            <w:tcBorders>
              <w:top w:val="nil"/>
              <w:left w:val="nil"/>
              <w:bottom w:val="nil"/>
              <w:right w:val="nil"/>
            </w:tcBorders>
          </w:tcPr>
          <w:p w14:paraId="1939396A" w14:textId="77777777" w:rsidR="005A1B97" w:rsidRDefault="005A1B97" w:rsidP="008C7068">
            <w:pPr>
              <w:rPr>
                <w:lang w:val="en-US"/>
              </w:rPr>
            </w:pPr>
          </w:p>
        </w:tc>
        <w:tc>
          <w:tcPr>
            <w:tcW w:w="245" w:type="dxa"/>
            <w:tcBorders>
              <w:top w:val="nil"/>
              <w:left w:val="nil"/>
              <w:bottom w:val="nil"/>
              <w:right w:val="nil"/>
            </w:tcBorders>
          </w:tcPr>
          <w:p w14:paraId="435C5D31" w14:textId="77777777" w:rsidR="005A1B97" w:rsidRDefault="005A1B97" w:rsidP="008C7068">
            <w:pPr>
              <w:rPr>
                <w:lang w:val="en-US"/>
              </w:rPr>
            </w:pPr>
          </w:p>
        </w:tc>
        <w:tc>
          <w:tcPr>
            <w:tcW w:w="1489" w:type="dxa"/>
            <w:tcBorders>
              <w:top w:val="nil"/>
              <w:left w:val="nil"/>
              <w:bottom w:val="nil"/>
              <w:right w:val="nil"/>
            </w:tcBorders>
          </w:tcPr>
          <w:p w14:paraId="496FF7CB" w14:textId="77777777" w:rsidR="005A1B97" w:rsidRDefault="005A1B97" w:rsidP="008C7068">
            <w:pPr>
              <w:rPr>
                <w:lang w:val="en-US"/>
              </w:rPr>
            </w:pPr>
          </w:p>
        </w:tc>
        <w:tc>
          <w:tcPr>
            <w:tcW w:w="1489" w:type="dxa"/>
            <w:tcBorders>
              <w:top w:val="nil"/>
              <w:left w:val="nil"/>
              <w:bottom w:val="nil"/>
              <w:right w:val="nil"/>
            </w:tcBorders>
          </w:tcPr>
          <w:p w14:paraId="6781FC2A" w14:textId="77777777" w:rsidR="005A1B97" w:rsidRDefault="005A1B97" w:rsidP="008C7068">
            <w:pPr>
              <w:rPr>
                <w:lang w:val="en-US"/>
              </w:rPr>
            </w:pPr>
          </w:p>
        </w:tc>
        <w:tc>
          <w:tcPr>
            <w:tcW w:w="1490" w:type="dxa"/>
            <w:tcBorders>
              <w:top w:val="nil"/>
              <w:left w:val="nil"/>
              <w:bottom w:val="single" w:sz="12" w:space="0" w:color="auto"/>
              <w:right w:val="nil"/>
            </w:tcBorders>
          </w:tcPr>
          <w:p w14:paraId="00B3B3CC" w14:textId="77777777" w:rsidR="005A1B97" w:rsidRDefault="005A1B97" w:rsidP="008C7068">
            <w:pPr>
              <w:rPr>
                <w:lang w:val="en-US"/>
              </w:rPr>
            </w:pPr>
            <w:r>
              <w:rPr>
                <w:lang w:val="en-US"/>
              </w:rPr>
              <w:t>Z3</w:t>
            </w:r>
          </w:p>
        </w:tc>
        <w:tc>
          <w:tcPr>
            <w:tcW w:w="1490" w:type="dxa"/>
            <w:tcBorders>
              <w:top w:val="nil"/>
              <w:left w:val="nil"/>
              <w:bottom w:val="single" w:sz="12" w:space="0" w:color="auto"/>
              <w:right w:val="nil"/>
            </w:tcBorders>
          </w:tcPr>
          <w:p w14:paraId="0905591A" w14:textId="77777777" w:rsidR="005A1B97" w:rsidRDefault="005A1B97" w:rsidP="008C7068">
            <w:pPr>
              <w:rPr>
                <w:lang w:val="en-US"/>
              </w:rPr>
            </w:pPr>
          </w:p>
        </w:tc>
      </w:tr>
      <w:tr w:rsidR="005A1B97" w14:paraId="29E7CEAA" w14:textId="77777777" w:rsidTr="001B28E4">
        <w:trPr>
          <w:jc w:val="center"/>
        </w:trPr>
        <w:tc>
          <w:tcPr>
            <w:tcW w:w="419" w:type="dxa"/>
            <w:tcBorders>
              <w:top w:val="nil"/>
              <w:left w:val="nil"/>
              <w:bottom w:val="nil"/>
              <w:right w:val="nil"/>
            </w:tcBorders>
          </w:tcPr>
          <w:p w14:paraId="56618BE3" w14:textId="77777777" w:rsidR="005A1B97" w:rsidRDefault="005A1B97" w:rsidP="008C7068">
            <w:pPr>
              <w:rPr>
                <w:lang w:val="en-US"/>
              </w:rPr>
            </w:pPr>
          </w:p>
        </w:tc>
        <w:tc>
          <w:tcPr>
            <w:tcW w:w="483" w:type="dxa"/>
            <w:tcBorders>
              <w:top w:val="nil"/>
              <w:left w:val="nil"/>
              <w:bottom w:val="nil"/>
              <w:right w:val="nil"/>
            </w:tcBorders>
          </w:tcPr>
          <w:p w14:paraId="7740788A" w14:textId="77777777" w:rsidR="005A1B97" w:rsidRDefault="005A1B97" w:rsidP="008C7068">
            <w:pPr>
              <w:rPr>
                <w:lang w:val="en-US"/>
              </w:rPr>
            </w:pPr>
          </w:p>
        </w:tc>
        <w:tc>
          <w:tcPr>
            <w:tcW w:w="245" w:type="dxa"/>
            <w:tcBorders>
              <w:top w:val="nil"/>
              <w:left w:val="nil"/>
              <w:bottom w:val="nil"/>
              <w:right w:val="nil"/>
            </w:tcBorders>
          </w:tcPr>
          <w:p w14:paraId="7F5D2C08" w14:textId="77777777" w:rsidR="005A1B97" w:rsidRDefault="005A1B97" w:rsidP="008C7068">
            <w:pPr>
              <w:rPr>
                <w:lang w:val="en-US"/>
              </w:rPr>
            </w:pPr>
          </w:p>
        </w:tc>
        <w:tc>
          <w:tcPr>
            <w:tcW w:w="1489" w:type="dxa"/>
            <w:tcBorders>
              <w:top w:val="nil"/>
              <w:left w:val="nil"/>
              <w:bottom w:val="nil"/>
              <w:right w:val="nil"/>
            </w:tcBorders>
          </w:tcPr>
          <w:p w14:paraId="346F304F" w14:textId="77777777" w:rsidR="005A1B97" w:rsidRDefault="005A1B97" w:rsidP="008C7068">
            <w:pPr>
              <w:rPr>
                <w:lang w:val="en-US"/>
              </w:rPr>
            </w:pPr>
          </w:p>
        </w:tc>
        <w:tc>
          <w:tcPr>
            <w:tcW w:w="1489" w:type="dxa"/>
            <w:tcBorders>
              <w:top w:val="nil"/>
              <w:left w:val="nil"/>
              <w:bottom w:val="single" w:sz="12" w:space="0" w:color="auto"/>
              <w:right w:val="nil"/>
            </w:tcBorders>
          </w:tcPr>
          <w:p w14:paraId="289D14DA" w14:textId="77777777" w:rsidR="005A1B97" w:rsidRDefault="005A1B97" w:rsidP="008C7068">
            <w:pPr>
              <w:rPr>
                <w:lang w:val="en-US"/>
              </w:rPr>
            </w:pPr>
            <w:r>
              <w:rPr>
                <w:lang w:val="en-US"/>
              </w:rPr>
              <w:t>Z2</w:t>
            </w:r>
          </w:p>
        </w:tc>
        <w:tc>
          <w:tcPr>
            <w:tcW w:w="1490" w:type="dxa"/>
            <w:tcBorders>
              <w:top w:val="single" w:sz="12" w:space="0" w:color="auto"/>
              <w:left w:val="nil"/>
              <w:bottom w:val="single" w:sz="12" w:space="0" w:color="auto"/>
              <w:right w:val="nil"/>
            </w:tcBorders>
          </w:tcPr>
          <w:p w14:paraId="2D35B3FB" w14:textId="77777777" w:rsidR="005A1B97" w:rsidRDefault="005A1B97" w:rsidP="008C7068">
            <w:pPr>
              <w:rPr>
                <w:lang w:val="en-US"/>
              </w:rPr>
            </w:pPr>
          </w:p>
        </w:tc>
        <w:tc>
          <w:tcPr>
            <w:tcW w:w="1490" w:type="dxa"/>
            <w:tcBorders>
              <w:top w:val="single" w:sz="12" w:space="0" w:color="auto"/>
              <w:left w:val="nil"/>
              <w:bottom w:val="nil"/>
              <w:right w:val="nil"/>
            </w:tcBorders>
          </w:tcPr>
          <w:p w14:paraId="00467449" w14:textId="77777777" w:rsidR="005A1B97" w:rsidRDefault="005A1B97" w:rsidP="008C7068">
            <w:pPr>
              <w:rPr>
                <w:lang w:val="en-US"/>
              </w:rPr>
            </w:pPr>
          </w:p>
        </w:tc>
      </w:tr>
      <w:tr w:rsidR="005A1B97" w14:paraId="0D842DC2" w14:textId="77777777" w:rsidTr="001B28E4">
        <w:trPr>
          <w:jc w:val="center"/>
        </w:trPr>
        <w:tc>
          <w:tcPr>
            <w:tcW w:w="419" w:type="dxa"/>
            <w:tcBorders>
              <w:top w:val="nil"/>
              <w:left w:val="nil"/>
              <w:bottom w:val="nil"/>
              <w:right w:val="nil"/>
            </w:tcBorders>
          </w:tcPr>
          <w:p w14:paraId="3CF027CD" w14:textId="77777777" w:rsidR="005A1B97" w:rsidRPr="00765100" w:rsidRDefault="005A1B97" w:rsidP="008C7068">
            <w:pPr>
              <w:rPr>
                <w:sz w:val="2"/>
                <w:szCs w:val="2"/>
                <w:lang w:val="en-US"/>
              </w:rPr>
            </w:pPr>
          </w:p>
        </w:tc>
        <w:tc>
          <w:tcPr>
            <w:tcW w:w="483" w:type="dxa"/>
            <w:tcBorders>
              <w:top w:val="nil"/>
              <w:left w:val="nil"/>
              <w:bottom w:val="nil"/>
              <w:right w:val="nil"/>
            </w:tcBorders>
          </w:tcPr>
          <w:p w14:paraId="6433B5BE" w14:textId="77777777" w:rsidR="005A1B97" w:rsidRPr="00765100" w:rsidRDefault="005A1B97" w:rsidP="008C7068">
            <w:pPr>
              <w:rPr>
                <w:sz w:val="2"/>
                <w:szCs w:val="2"/>
                <w:lang w:val="en-US"/>
              </w:rPr>
            </w:pPr>
          </w:p>
        </w:tc>
        <w:tc>
          <w:tcPr>
            <w:tcW w:w="245" w:type="dxa"/>
            <w:tcBorders>
              <w:top w:val="nil"/>
              <w:left w:val="nil"/>
              <w:bottom w:val="nil"/>
              <w:right w:val="nil"/>
            </w:tcBorders>
          </w:tcPr>
          <w:p w14:paraId="2ED024CC" w14:textId="77777777" w:rsidR="005A1B97" w:rsidRPr="00765100" w:rsidRDefault="005A1B97" w:rsidP="008C7068">
            <w:pPr>
              <w:rPr>
                <w:sz w:val="2"/>
                <w:szCs w:val="2"/>
                <w:lang w:val="en-US"/>
              </w:rPr>
            </w:pPr>
          </w:p>
        </w:tc>
        <w:tc>
          <w:tcPr>
            <w:tcW w:w="1489" w:type="dxa"/>
            <w:tcBorders>
              <w:top w:val="nil"/>
              <w:left w:val="nil"/>
              <w:right w:val="nil"/>
            </w:tcBorders>
          </w:tcPr>
          <w:p w14:paraId="022079BC" w14:textId="6EB3D003" w:rsidR="005A1B97" w:rsidRPr="00765100" w:rsidRDefault="00B33160" w:rsidP="008C7068">
            <w:pPr>
              <w:rPr>
                <w:sz w:val="2"/>
                <w:szCs w:val="2"/>
                <w:lang w:val="en-US"/>
              </w:rPr>
            </w:pPr>
            <w:ins w:id="496" w:author="421904072277" w:date="2021-10-31T21:46:00Z">
              <w:r>
                <w:rPr>
                  <w:lang w:val="en-US"/>
                </w:rPr>
                <w:pict w14:anchorId="637EA5B7">
                  <v:roundrect id="_x0000_s1098" style="position:absolute;margin-left:-2.9pt;margin-top:.9pt;width:290pt;height:13.6pt;z-index:251719680;mso-position-horizontal-relative:text;mso-position-vertical-relative:text" arcsize="10923f" fillcolor="#4f81bd [3204]" strokecolor="#b2a1c7 [1943]" strokeweight="3pt">
                    <v:fill opacity="0"/>
                    <v:shadow type="perspective" color="#243f60 [1604]" opacity=".5" offset="1pt" offset2="-1pt"/>
                  </v:roundrect>
                </w:pict>
              </w:r>
            </w:ins>
          </w:p>
        </w:tc>
        <w:tc>
          <w:tcPr>
            <w:tcW w:w="1489" w:type="dxa"/>
            <w:tcBorders>
              <w:top w:val="single" w:sz="12" w:space="0" w:color="auto"/>
              <w:left w:val="nil"/>
              <w:right w:val="nil"/>
            </w:tcBorders>
          </w:tcPr>
          <w:p w14:paraId="32EAC9AF" w14:textId="77777777" w:rsidR="005A1B97" w:rsidRPr="00765100" w:rsidRDefault="005A1B97" w:rsidP="008C7068">
            <w:pPr>
              <w:rPr>
                <w:sz w:val="2"/>
                <w:szCs w:val="2"/>
                <w:lang w:val="en-US"/>
              </w:rPr>
            </w:pPr>
          </w:p>
        </w:tc>
        <w:tc>
          <w:tcPr>
            <w:tcW w:w="1490" w:type="dxa"/>
            <w:tcBorders>
              <w:top w:val="single" w:sz="12" w:space="0" w:color="auto"/>
              <w:left w:val="nil"/>
              <w:right w:val="nil"/>
            </w:tcBorders>
          </w:tcPr>
          <w:p w14:paraId="744814BE" w14:textId="77777777" w:rsidR="005A1B97" w:rsidRPr="00765100" w:rsidRDefault="005A1B97" w:rsidP="008C7068">
            <w:pPr>
              <w:rPr>
                <w:sz w:val="2"/>
                <w:szCs w:val="2"/>
                <w:lang w:val="en-US"/>
              </w:rPr>
            </w:pPr>
          </w:p>
        </w:tc>
        <w:tc>
          <w:tcPr>
            <w:tcW w:w="1490" w:type="dxa"/>
            <w:tcBorders>
              <w:top w:val="nil"/>
              <w:left w:val="nil"/>
              <w:right w:val="nil"/>
            </w:tcBorders>
          </w:tcPr>
          <w:p w14:paraId="0C50A986" w14:textId="77777777" w:rsidR="005A1B97" w:rsidRPr="00765100" w:rsidRDefault="005A1B97" w:rsidP="008C7068">
            <w:pPr>
              <w:rPr>
                <w:sz w:val="2"/>
                <w:szCs w:val="2"/>
                <w:lang w:val="en-US"/>
              </w:rPr>
            </w:pPr>
          </w:p>
        </w:tc>
      </w:tr>
      <w:tr w:rsidR="005A1B97" w14:paraId="421418F7" w14:textId="77777777" w:rsidTr="001B28E4">
        <w:trPr>
          <w:jc w:val="center"/>
        </w:trPr>
        <w:tc>
          <w:tcPr>
            <w:tcW w:w="419" w:type="dxa"/>
            <w:tcBorders>
              <w:top w:val="nil"/>
              <w:left w:val="nil"/>
              <w:bottom w:val="nil"/>
              <w:right w:val="nil"/>
            </w:tcBorders>
          </w:tcPr>
          <w:p w14:paraId="22DC282C" w14:textId="77777777" w:rsidR="005A1B97" w:rsidRDefault="005A1B97" w:rsidP="008C7068">
            <w:pPr>
              <w:rPr>
                <w:lang w:val="en-US"/>
              </w:rPr>
            </w:pPr>
          </w:p>
        </w:tc>
        <w:tc>
          <w:tcPr>
            <w:tcW w:w="483" w:type="dxa"/>
            <w:tcBorders>
              <w:top w:val="nil"/>
              <w:left w:val="nil"/>
              <w:bottom w:val="nil"/>
              <w:right w:val="nil"/>
            </w:tcBorders>
          </w:tcPr>
          <w:p w14:paraId="72FDD867" w14:textId="77777777" w:rsidR="005A1B97" w:rsidRDefault="005A1B97" w:rsidP="008C7068">
            <w:pPr>
              <w:rPr>
                <w:lang w:val="en-US"/>
              </w:rPr>
            </w:pPr>
          </w:p>
        </w:tc>
        <w:tc>
          <w:tcPr>
            <w:tcW w:w="245" w:type="dxa"/>
            <w:tcBorders>
              <w:top w:val="nil"/>
              <w:left w:val="nil"/>
              <w:bottom w:val="nil"/>
            </w:tcBorders>
          </w:tcPr>
          <w:p w14:paraId="0F63DF02" w14:textId="77777777" w:rsidR="005A1B97" w:rsidRDefault="005A1B97" w:rsidP="008C7068">
            <w:pPr>
              <w:rPr>
                <w:lang w:val="en-US"/>
              </w:rPr>
            </w:pPr>
          </w:p>
        </w:tc>
        <w:tc>
          <w:tcPr>
            <w:tcW w:w="1489" w:type="dxa"/>
          </w:tcPr>
          <w:p w14:paraId="056EFF4F" w14:textId="0E5C4447" w:rsidR="005A1B97" w:rsidRDefault="00B33160" w:rsidP="008C7068">
            <w:pPr>
              <w:rPr>
                <w:lang w:val="en-US"/>
              </w:rPr>
            </w:pPr>
            <w:ins w:id="497" w:author="421904072277" w:date="2021-10-31T21:45:00Z">
              <w:r>
                <w:rPr>
                  <w:lang w:val="en-US"/>
                </w:rPr>
                <w:pict w14:anchorId="637EA5B7">
                  <v:roundrect id="_x0000_s1097" style="position:absolute;margin-left:67.75pt;margin-top:.9pt;width:146.85pt;height:25.6pt;z-index:251718656;mso-position-horizontal-relative:text;mso-position-vertical-relative:text" arcsize="10923f" fillcolor="#4f81bd [3204]" strokecolor="#d99594 [1941]" strokeweight="3pt">
                    <v:fill opacity="0"/>
                    <v:shadow type="perspective" color="#243f60 [1604]" opacity=".5" offset="1pt" offset2="-1pt"/>
                  </v:roundrect>
                </w:pict>
              </w:r>
            </w:ins>
            <w:del w:id="498" w:author="421904072277" w:date="2021-10-31T21:30:00Z">
              <w:r w:rsidR="00771EFB" w:rsidDel="00B344BE">
                <w:pict w14:anchorId="2FBE0ED7">
                  <v:roundrect id="_x0000_s1083" style="position:absolute;margin-left:-3.95pt;margin-top:1.95pt;width:284.1pt;height:23.25pt;z-index:251706368;mso-position-horizontal-relative:text;mso-position-vertical-relative:text" arcsize="10923f" fillcolor="#4f81bd [3204]" strokecolor="#76923c [2406]" strokeweight="3pt">
                    <v:fill opacity="0"/>
                    <v:shadow type="perspective" color="#243f60 [1604]" opacity=".5" offset="1pt" offset2="-1pt"/>
                  </v:roundrect>
                </w:pict>
              </w:r>
            </w:del>
            <w:r w:rsidR="005A1B97">
              <w:rPr>
                <w:lang w:val="en-US"/>
              </w:rPr>
              <w:t>X</w:t>
            </w:r>
          </w:p>
        </w:tc>
        <w:tc>
          <w:tcPr>
            <w:tcW w:w="1489" w:type="dxa"/>
          </w:tcPr>
          <w:p w14:paraId="0E453A4A" w14:textId="77777777" w:rsidR="005A1B97" w:rsidRDefault="005A1B97" w:rsidP="008C7068">
            <w:pPr>
              <w:rPr>
                <w:lang w:val="en-US"/>
              </w:rPr>
            </w:pPr>
            <w:r>
              <w:rPr>
                <w:lang w:val="en-US"/>
              </w:rPr>
              <w:t>X</w:t>
            </w:r>
          </w:p>
        </w:tc>
        <w:tc>
          <w:tcPr>
            <w:tcW w:w="1490" w:type="dxa"/>
          </w:tcPr>
          <w:p w14:paraId="10D9F264" w14:textId="77777777" w:rsidR="005A1B97" w:rsidRDefault="005A1B97" w:rsidP="008C7068">
            <w:pPr>
              <w:rPr>
                <w:lang w:val="en-US"/>
              </w:rPr>
            </w:pPr>
            <w:r>
              <w:rPr>
                <w:lang w:val="en-US"/>
              </w:rPr>
              <w:t>1</w:t>
            </w:r>
          </w:p>
        </w:tc>
        <w:tc>
          <w:tcPr>
            <w:tcW w:w="1490" w:type="dxa"/>
          </w:tcPr>
          <w:p w14:paraId="1434A113" w14:textId="77777777" w:rsidR="005A1B97" w:rsidRDefault="005A1B97" w:rsidP="008C7068">
            <w:pPr>
              <w:rPr>
                <w:lang w:val="en-US"/>
              </w:rPr>
            </w:pPr>
            <w:r>
              <w:rPr>
                <w:lang w:val="en-US"/>
              </w:rPr>
              <w:t>1</w:t>
            </w:r>
          </w:p>
        </w:tc>
      </w:tr>
      <w:tr w:rsidR="005A1B97" w14:paraId="0A033D49" w14:textId="77777777" w:rsidTr="001B28E4">
        <w:trPr>
          <w:jc w:val="center"/>
        </w:trPr>
        <w:tc>
          <w:tcPr>
            <w:tcW w:w="419" w:type="dxa"/>
            <w:tcBorders>
              <w:top w:val="nil"/>
              <w:left w:val="nil"/>
              <w:bottom w:val="nil"/>
              <w:right w:val="nil"/>
            </w:tcBorders>
          </w:tcPr>
          <w:p w14:paraId="180E8503" w14:textId="77777777" w:rsidR="005A1B97" w:rsidRDefault="005A1B97" w:rsidP="008C7068">
            <w:pPr>
              <w:rPr>
                <w:lang w:val="en-US"/>
              </w:rPr>
            </w:pPr>
          </w:p>
        </w:tc>
        <w:tc>
          <w:tcPr>
            <w:tcW w:w="483" w:type="dxa"/>
            <w:tcBorders>
              <w:top w:val="nil"/>
              <w:left w:val="nil"/>
              <w:bottom w:val="nil"/>
              <w:right w:val="single" w:sz="12" w:space="0" w:color="auto"/>
            </w:tcBorders>
          </w:tcPr>
          <w:p w14:paraId="0011904C" w14:textId="77777777" w:rsidR="005A1B97" w:rsidRDefault="005A1B97" w:rsidP="008C7068">
            <w:pPr>
              <w:rPr>
                <w:lang w:val="en-US"/>
              </w:rPr>
            </w:pPr>
            <w:r>
              <w:rPr>
                <w:lang w:val="en-US"/>
              </w:rPr>
              <w:t>Z1</w:t>
            </w:r>
          </w:p>
        </w:tc>
        <w:tc>
          <w:tcPr>
            <w:tcW w:w="245" w:type="dxa"/>
            <w:tcBorders>
              <w:top w:val="nil"/>
              <w:left w:val="single" w:sz="12" w:space="0" w:color="auto"/>
              <w:bottom w:val="nil"/>
            </w:tcBorders>
          </w:tcPr>
          <w:p w14:paraId="3CD95CAC" w14:textId="77777777" w:rsidR="005A1B97" w:rsidRDefault="005A1B97" w:rsidP="008C7068">
            <w:pPr>
              <w:rPr>
                <w:lang w:val="en-US"/>
              </w:rPr>
            </w:pPr>
          </w:p>
        </w:tc>
        <w:tc>
          <w:tcPr>
            <w:tcW w:w="1489" w:type="dxa"/>
          </w:tcPr>
          <w:p w14:paraId="79C4FAA3" w14:textId="77777777" w:rsidR="005A1B97" w:rsidRDefault="005A1B97" w:rsidP="008C7068">
            <w:pPr>
              <w:rPr>
                <w:lang w:val="en-US"/>
              </w:rPr>
            </w:pPr>
            <w:r>
              <w:rPr>
                <w:lang w:val="en-US"/>
              </w:rPr>
              <w:t>X</w:t>
            </w:r>
          </w:p>
        </w:tc>
        <w:tc>
          <w:tcPr>
            <w:tcW w:w="1489" w:type="dxa"/>
          </w:tcPr>
          <w:p w14:paraId="14D049FC" w14:textId="77777777" w:rsidR="005A1B97" w:rsidRDefault="005A1B97" w:rsidP="008C7068">
            <w:pPr>
              <w:rPr>
                <w:lang w:val="en-US"/>
              </w:rPr>
            </w:pPr>
            <w:r>
              <w:rPr>
                <w:lang w:val="en-US"/>
              </w:rPr>
              <w:t>X</w:t>
            </w:r>
          </w:p>
        </w:tc>
        <w:tc>
          <w:tcPr>
            <w:tcW w:w="1490" w:type="dxa"/>
          </w:tcPr>
          <w:p w14:paraId="15B30B50" w14:textId="144D1CB6" w:rsidR="005A1B97" w:rsidRDefault="00B344BE" w:rsidP="008C7068">
            <w:pPr>
              <w:rPr>
                <w:lang w:val="en-US"/>
              </w:rPr>
            </w:pPr>
            <w:ins w:id="499" w:author="421904072277" w:date="2021-10-31T21:30:00Z">
              <w:r>
                <w:rPr>
                  <w:lang w:val="en-US"/>
                </w:rPr>
                <w:t>1</w:t>
              </w:r>
            </w:ins>
            <w:del w:id="500" w:author="421904072277" w:date="2021-10-31T21:30:00Z">
              <w:r w:rsidR="005A1B97" w:rsidDel="00B344BE">
                <w:rPr>
                  <w:lang w:val="en-US"/>
                </w:rPr>
                <w:delText>X</w:delText>
              </w:r>
            </w:del>
          </w:p>
        </w:tc>
        <w:tc>
          <w:tcPr>
            <w:tcW w:w="1490" w:type="dxa"/>
          </w:tcPr>
          <w:p w14:paraId="10C5A979" w14:textId="6DEC38EF" w:rsidR="005A1B97" w:rsidRDefault="00B344BE" w:rsidP="008C7068">
            <w:pPr>
              <w:rPr>
                <w:lang w:val="en-US"/>
              </w:rPr>
            </w:pPr>
            <w:ins w:id="501" w:author="421904072277" w:date="2021-10-31T21:30:00Z">
              <w:r>
                <w:rPr>
                  <w:lang w:val="en-US"/>
                </w:rPr>
                <w:t>0</w:t>
              </w:r>
            </w:ins>
            <w:del w:id="502" w:author="421904072277" w:date="2021-10-31T21:30:00Z">
              <w:r w:rsidR="005A1B97" w:rsidDel="00B344BE">
                <w:rPr>
                  <w:lang w:val="en-US"/>
                </w:rPr>
                <w:delText>X</w:delText>
              </w:r>
            </w:del>
          </w:p>
        </w:tc>
      </w:tr>
      <w:tr w:rsidR="005A1B97" w14:paraId="5633C0D9" w14:textId="77777777" w:rsidTr="001B28E4">
        <w:trPr>
          <w:jc w:val="center"/>
        </w:trPr>
        <w:tc>
          <w:tcPr>
            <w:tcW w:w="419" w:type="dxa"/>
            <w:tcBorders>
              <w:top w:val="nil"/>
              <w:left w:val="nil"/>
              <w:bottom w:val="nil"/>
              <w:right w:val="single" w:sz="12" w:space="0" w:color="auto"/>
            </w:tcBorders>
          </w:tcPr>
          <w:p w14:paraId="3952C115" w14:textId="77777777" w:rsidR="005A1B97" w:rsidRDefault="005A1B97" w:rsidP="008C7068">
            <w:pPr>
              <w:rPr>
                <w:lang w:val="en-US"/>
              </w:rPr>
            </w:pPr>
          </w:p>
        </w:tc>
        <w:tc>
          <w:tcPr>
            <w:tcW w:w="483" w:type="dxa"/>
            <w:tcBorders>
              <w:top w:val="nil"/>
              <w:left w:val="single" w:sz="12" w:space="0" w:color="auto"/>
              <w:bottom w:val="nil"/>
              <w:right w:val="single" w:sz="12" w:space="0" w:color="auto"/>
            </w:tcBorders>
          </w:tcPr>
          <w:p w14:paraId="36C618DF" w14:textId="77777777" w:rsidR="005A1B97" w:rsidRDefault="005A1B97" w:rsidP="008C7068">
            <w:pPr>
              <w:rPr>
                <w:lang w:val="en-US"/>
              </w:rPr>
            </w:pPr>
          </w:p>
        </w:tc>
        <w:tc>
          <w:tcPr>
            <w:tcW w:w="245" w:type="dxa"/>
            <w:tcBorders>
              <w:top w:val="nil"/>
              <w:left w:val="single" w:sz="12" w:space="0" w:color="auto"/>
              <w:bottom w:val="nil"/>
            </w:tcBorders>
          </w:tcPr>
          <w:p w14:paraId="68B4FF79" w14:textId="77777777" w:rsidR="005A1B97" w:rsidRDefault="005A1B97" w:rsidP="008C7068">
            <w:pPr>
              <w:rPr>
                <w:lang w:val="en-US"/>
              </w:rPr>
            </w:pPr>
          </w:p>
        </w:tc>
        <w:tc>
          <w:tcPr>
            <w:tcW w:w="1489" w:type="dxa"/>
          </w:tcPr>
          <w:p w14:paraId="02B9A458" w14:textId="77777777" w:rsidR="005A1B97" w:rsidRDefault="005A1B97" w:rsidP="008C7068">
            <w:pPr>
              <w:rPr>
                <w:lang w:val="en-US"/>
              </w:rPr>
            </w:pPr>
            <w:r>
              <w:rPr>
                <w:lang w:val="en-US"/>
              </w:rPr>
              <w:t>X</w:t>
            </w:r>
          </w:p>
        </w:tc>
        <w:tc>
          <w:tcPr>
            <w:tcW w:w="1489" w:type="dxa"/>
          </w:tcPr>
          <w:p w14:paraId="26E28037" w14:textId="77777777" w:rsidR="005A1B97" w:rsidRDefault="005A1B97" w:rsidP="008C7068">
            <w:pPr>
              <w:rPr>
                <w:lang w:val="en-US"/>
              </w:rPr>
            </w:pPr>
            <w:r>
              <w:rPr>
                <w:lang w:val="en-US"/>
              </w:rPr>
              <w:t>X</w:t>
            </w:r>
          </w:p>
        </w:tc>
        <w:tc>
          <w:tcPr>
            <w:tcW w:w="1490" w:type="dxa"/>
          </w:tcPr>
          <w:p w14:paraId="5A5D72F5" w14:textId="6D53230B" w:rsidR="005A1B97" w:rsidRDefault="00B344BE" w:rsidP="008C7068">
            <w:pPr>
              <w:rPr>
                <w:lang w:val="en-US"/>
              </w:rPr>
            </w:pPr>
            <w:ins w:id="503" w:author="421904072277" w:date="2021-10-31T21:30:00Z">
              <w:r>
                <w:rPr>
                  <w:lang w:val="en-US"/>
                </w:rPr>
                <w:t>0</w:t>
              </w:r>
            </w:ins>
            <w:del w:id="504" w:author="421904072277" w:date="2021-10-31T21:30:00Z">
              <w:r w:rsidR="005A1B97" w:rsidDel="00B344BE">
                <w:rPr>
                  <w:lang w:val="en-US"/>
                </w:rPr>
                <w:delText>X</w:delText>
              </w:r>
            </w:del>
          </w:p>
        </w:tc>
        <w:tc>
          <w:tcPr>
            <w:tcW w:w="1490" w:type="dxa"/>
          </w:tcPr>
          <w:p w14:paraId="4E0FFB97" w14:textId="632D4D8B" w:rsidR="005A1B97" w:rsidRDefault="00B344BE" w:rsidP="008C7068">
            <w:pPr>
              <w:rPr>
                <w:lang w:val="en-US"/>
              </w:rPr>
            </w:pPr>
            <w:ins w:id="505" w:author="421904072277" w:date="2021-10-31T21:30:00Z">
              <w:r>
                <w:rPr>
                  <w:lang w:val="en-US"/>
                </w:rPr>
                <w:t>0</w:t>
              </w:r>
            </w:ins>
            <w:del w:id="506" w:author="421904072277" w:date="2021-10-31T21:30:00Z">
              <w:r w:rsidR="005A1B97" w:rsidDel="00B344BE">
                <w:rPr>
                  <w:lang w:val="en-US"/>
                </w:rPr>
                <w:delText>X</w:delText>
              </w:r>
            </w:del>
          </w:p>
        </w:tc>
      </w:tr>
      <w:tr w:rsidR="005A1B97" w14:paraId="30BA0CE6" w14:textId="77777777" w:rsidTr="001B28E4">
        <w:trPr>
          <w:jc w:val="center"/>
        </w:trPr>
        <w:tc>
          <w:tcPr>
            <w:tcW w:w="419" w:type="dxa"/>
            <w:tcBorders>
              <w:top w:val="nil"/>
              <w:left w:val="nil"/>
              <w:bottom w:val="nil"/>
              <w:right w:val="single" w:sz="12" w:space="0" w:color="auto"/>
            </w:tcBorders>
          </w:tcPr>
          <w:p w14:paraId="1A7A1B60" w14:textId="77777777" w:rsidR="005A1B97" w:rsidRDefault="005A1B97" w:rsidP="008C7068">
            <w:pPr>
              <w:rPr>
                <w:lang w:val="en-US"/>
              </w:rPr>
            </w:pPr>
            <w:r>
              <w:rPr>
                <w:lang w:val="en-US"/>
              </w:rPr>
              <w:t>X</w:t>
            </w:r>
          </w:p>
        </w:tc>
        <w:tc>
          <w:tcPr>
            <w:tcW w:w="483" w:type="dxa"/>
            <w:tcBorders>
              <w:top w:val="nil"/>
              <w:left w:val="single" w:sz="12" w:space="0" w:color="auto"/>
              <w:bottom w:val="nil"/>
              <w:right w:val="nil"/>
            </w:tcBorders>
          </w:tcPr>
          <w:p w14:paraId="597903D8" w14:textId="77777777" w:rsidR="005A1B97" w:rsidRDefault="005A1B97" w:rsidP="008C7068">
            <w:pPr>
              <w:rPr>
                <w:lang w:val="en-US"/>
              </w:rPr>
            </w:pPr>
          </w:p>
        </w:tc>
        <w:tc>
          <w:tcPr>
            <w:tcW w:w="245" w:type="dxa"/>
            <w:tcBorders>
              <w:top w:val="nil"/>
              <w:left w:val="nil"/>
              <w:bottom w:val="nil"/>
            </w:tcBorders>
          </w:tcPr>
          <w:p w14:paraId="12956ABC" w14:textId="77777777" w:rsidR="005A1B97" w:rsidRDefault="005A1B97" w:rsidP="008C7068">
            <w:pPr>
              <w:rPr>
                <w:lang w:val="en-US"/>
              </w:rPr>
            </w:pPr>
          </w:p>
        </w:tc>
        <w:tc>
          <w:tcPr>
            <w:tcW w:w="1489" w:type="dxa"/>
          </w:tcPr>
          <w:p w14:paraId="092C6C0B" w14:textId="77777777" w:rsidR="005A1B97" w:rsidRDefault="005A1B97" w:rsidP="008C7068">
            <w:pPr>
              <w:rPr>
                <w:lang w:val="en-US"/>
              </w:rPr>
            </w:pPr>
            <w:r>
              <w:rPr>
                <w:lang w:val="en-US"/>
              </w:rPr>
              <w:t>X</w:t>
            </w:r>
          </w:p>
        </w:tc>
        <w:tc>
          <w:tcPr>
            <w:tcW w:w="1489" w:type="dxa"/>
          </w:tcPr>
          <w:p w14:paraId="083988E3" w14:textId="77777777" w:rsidR="005A1B97" w:rsidRDefault="005A1B97" w:rsidP="008C7068">
            <w:pPr>
              <w:rPr>
                <w:lang w:val="en-US"/>
              </w:rPr>
            </w:pPr>
            <w:r>
              <w:rPr>
                <w:lang w:val="en-US"/>
              </w:rPr>
              <w:t>X</w:t>
            </w:r>
          </w:p>
        </w:tc>
        <w:tc>
          <w:tcPr>
            <w:tcW w:w="1490" w:type="dxa"/>
          </w:tcPr>
          <w:p w14:paraId="22452A5C" w14:textId="21D0D2A2" w:rsidR="005A1B97" w:rsidRDefault="00B344BE" w:rsidP="008C7068">
            <w:pPr>
              <w:rPr>
                <w:lang w:val="en-US"/>
              </w:rPr>
            </w:pPr>
            <w:ins w:id="507" w:author="421904072277" w:date="2021-10-31T21:30:00Z">
              <w:r>
                <w:rPr>
                  <w:lang w:val="en-US"/>
                </w:rPr>
                <w:t>0</w:t>
              </w:r>
            </w:ins>
            <w:del w:id="508" w:author="421904072277" w:date="2021-10-31T21:30:00Z">
              <w:r w:rsidR="005A1B97" w:rsidDel="00B344BE">
                <w:rPr>
                  <w:lang w:val="en-US"/>
                </w:rPr>
                <w:delText>0</w:delText>
              </w:r>
            </w:del>
          </w:p>
        </w:tc>
        <w:tc>
          <w:tcPr>
            <w:tcW w:w="1490" w:type="dxa"/>
          </w:tcPr>
          <w:p w14:paraId="5276C03F" w14:textId="77777777" w:rsidR="005A1B97" w:rsidRDefault="005A1B97" w:rsidP="008C7068">
            <w:pPr>
              <w:rPr>
                <w:lang w:val="en-US"/>
              </w:rPr>
            </w:pPr>
            <w:r>
              <w:rPr>
                <w:lang w:val="en-US"/>
              </w:rPr>
              <w:t>0</w:t>
            </w:r>
          </w:p>
        </w:tc>
      </w:tr>
    </w:tbl>
    <w:p w14:paraId="6C8DAF7D" w14:textId="7EE6504B" w:rsidR="005A1B97" w:rsidRDefault="001B28E4" w:rsidP="005A1B97">
      <w:pPr>
        <w:pStyle w:val="PlainText"/>
        <w:jc w:val="center"/>
        <w:rPr>
          <w:rFonts w:ascii="Times New Roman" w:hAnsi="Times New Roman"/>
          <w:b/>
          <w:sz w:val="24"/>
          <w:lang w:val="sk-SK"/>
        </w:rPr>
      </w:pPr>
      <m:oMathPara>
        <m:oMath>
          <m:r>
            <w:rPr>
              <w:rFonts w:ascii="Cambria Math" w:hAnsi="Cambria Math"/>
              <w:sz w:val="24"/>
              <w:lang w:val="sk-SK"/>
            </w:rPr>
            <m:t>K3=</m:t>
          </m:r>
          <m:r>
            <w:ins w:id="509" w:author="421904072277" w:date="2021-10-31T21:44:00Z">
              <w:rPr>
                <w:rFonts w:ascii="Cambria Math" w:hAnsi="Cambria Math"/>
                <w:sz w:val="24"/>
                <w:lang w:val="sk-SK"/>
              </w:rPr>
              <m:t>Z2.</m:t>
            </w:ins>
          </m:r>
          <m:acc>
            <m:accPr>
              <m:chr m:val="̅"/>
              <m:ctrlPr>
                <w:rPr>
                  <w:rFonts w:ascii="Cambria Math" w:hAnsi="Cambria Math"/>
                  <w:i/>
                  <w:sz w:val="24"/>
                  <w:lang w:val="sk-SK"/>
                </w:rPr>
              </m:ctrlPr>
            </m:accPr>
            <m:e>
              <m:r>
                <w:rPr>
                  <w:rFonts w:ascii="Cambria Math" w:hAnsi="Cambria Math"/>
                  <w:sz w:val="24"/>
                  <w:lang w:val="sk-SK"/>
                </w:rPr>
                <m:t>X</m:t>
              </m:r>
            </m:e>
          </m:acc>
          <m:r>
            <w:ins w:id="510" w:author="421904072277" w:date="2021-10-31T21:45:00Z">
              <w:rPr>
                <w:rFonts w:ascii="Cambria Math" w:hAnsi="Cambria Math"/>
                <w:sz w:val="24"/>
                <w:lang w:val="sk-SK"/>
              </w:rPr>
              <m:t>+</m:t>
            </w:ins>
          </m:r>
          <m:acc>
            <m:accPr>
              <m:chr m:val="̅"/>
              <m:ctrlPr>
                <w:ins w:id="511" w:author="421904072277" w:date="2021-10-31T21:47:00Z">
                  <w:rPr>
                    <w:rFonts w:ascii="Cambria Math" w:hAnsi="Cambria Math"/>
                    <w:i/>
                    <w:sz w:val="24"/>
                    <w:lang w:val="sk-SK"/>
                  </w:rPr>
                </w:ins>
              </m:ctrlPr>
            </m:accPr>
            <m:e>
              <m:r>
                <w:ins w:id="512" w:author="421904072277" w:date="2021-10-31T21:47:00Z">
                  <w:rPr>
                    <w:rFonts w:ascii="Cambria Math" w:hAnsi="Cambria Math"/>
                    <w:sz w:val="24"/>
                    <w:lang w:val="sk-SK"/>
                  </w:rPr>
                  <m:t>Z1</m:t>
                </w:ins>
              </m:r>
            </m:e>
          </m:acc>
          <m:r>
            <w:ins w:id="513" w:author="421904072277" w:date="2021-10-31T21:46:00Z">
              <w:rPr>
                <w:rFonts w:ascii="Cambria Math" w:hAnsi="Cambria Math"/>
                <w:sz w:val="24"/>
                <w:lang w:val="sk-SK"/>
              </w:rPr>
              <m:t>.</m:t>
            </w:ins>
          </m:r>
          <m:acc>
            <m:accPr>
              <m:chr m:val="̅"/>
              <m:ctrlPr>
                <w:ins w:id="514" w:author="421904072277" w:date="2021-10-31T21:47:00Z">
                  <w:rPr>
                    <w:rFonts w:ascii="Cambria Math" w:hAnsi="Cambria Math"/>
                    <w:i/>
                    <w:sz w:val="24"/>
                    <w:lang w:val="sk-SK"/>
                  </w:rPr>
                </w:ins>
              </m:ctrlPr>
            </m:accPr>
            <m:e>
              <m:r>
                <w:ins w:id="515" w:author="421904072277" w:date="2021-10-31T21:47:00Z">
                  <w:rPr>
                    <w:rFonts w:ascii="Cambria Math" w:hAnsi="Cambria Math"/>
                    <w:sz w:val="24"/>
                    <w:lang w:val="sk-SK"/>
                  </w:rPr>
                  <m:t>X</m:t>
                </w:ins>
              </m:r>
            </m:e>
          </m:acc>
        </m:oMath>
      </m:oMathPara>
    </w:p>
    <w:p w14:paraId="129249BF" w14:textId="77777777" w:rsidR="005A1B97" w:rsidRPr="00A00990" w:rsidRDefault="005A1B97" w:rsidP="00381B1B">
      <w:pPr>
        <w:pStyle w:val="PlainText"/>
        <w:rPr>
          <w:rFonts w:ascii="Times New Roman" w:hAnsi="Times New Roman"/>
          <w:b/>
          <w:sz w:val="24"/>
          <w:lang w:val="sk-SK"/>
        </w:rPr>
      </w:pPr>
    </w:p>
    <w:p w14:paraId="1123D744" w14:textId="77777777" w:rsidR="00381B1B" w:rsidRPr="001B28E4" w:rsidRDefault="00A00990" w:rsidP="00381B1B">
      <w:pPr>
        <w:pStyle w:val="PlainText"/>
        <w:rPr>
          <w:rFonts w:ascii="Times New Roman" w:hAnsi="Times New Roman"/>
          <w:b/>
          <w:sz w:val="24"/>
          <w:lang w:val="sk-SK"/>
        </w:rPr>
      </w:pPr>
      <w:r w:rsidRPr="001B28E4">
        <w:rPr>
          <w:rFonts w:ascii="Times New Roman" w:hAnsi="Times New Roman"/>
          <w:b/>
          <w:sz w:val="24"/>
          <w:lang w:val="sk-SK"/>
        </w:rPr>
        <w:t>Espresso</w:t>
      </w:r>
    </w:p>
    <w:p w14:paraId="27060BFE" w14:textId="31234FD4" w:rsidR="00381B1B" w:rsidRPr="00B33160" w:rsidRDefault="00381B1B" w:rsidP="001B28E4">
      <w:pPr>
        <w:pStyle w:val="PlainText"/>
        <w:jc w:val="both"/>
        <w:rPr>
          <w:rFonts w:ascii="Times New Roman" w:hAnsi="Times New Roman"/>
          <w:iCs/>
          <w:sz w:val="24"/>
          <w:lang w:val="sk-SK"/>
          <w:rPrChange w:id="516" w:author="421904072277" w:date="2021-10-31T21:47:00Z">
            <w:rPr>
              <w:rFonts w:ascii="Times New Roman" w:hAnsi="Times New Roman"/>
              <w:i/>
              <w:sz w:val="24"/>
              <w:lang w:val="sk-SK"/>
            </w:rPr>
          </w:rPrChange>
        </w:rPr>
      </w:pPr>
      <w:del w:id="517" w:author="421904072277" w:date="2021-10-31T21:47:00Z">
        <w:r w:rsidRPr="001B28E4" w:rsidDel="00B33160">
          <w:rPr>
            <w:rFonts w:ascii="Times New Roman" w:hAnsi="Times New Roman"/>
            <w:i/>
            <w:sz w:val="24"/>
            <w:highlight w:val="yellow"/>
          </w:rPr>
          <w:delText>P</w:delText>
        </w:r>
        <w:r w:rsidRPr="001B28E4" w:rsidDel="00B33160">
          <w:rPr>
            <w:rFonts w:ascii="Times New Roman" w:hAnsi="Times New Roman"/>
            <w:i/>
            <w:sz w:val="24"/>
            <w:highlight w:val="yellow"/>
            <w:lang w:val="sk-SK"/>
          </w:rPr>
          <w:delText xml:space="preserve">oznámka: </w:delText>
        </w:r>
        <w:r w:rsidR="001B28E4" w:rsidRPr="001B28E4" w:rsidDel="00B33160">
          <w:rPr>
            <w:rFonts w:ascii="Times New Roman" w:hAnsi="Times New Roman"/>
            <w:i/>
            <w:sz w:val="24"/>
            <w:highlight w:val="yellow"/>
            <w:lang w:val="sk-SK"/>
          </w:rPr>
          <w:delText>rovnakým spôsobom ako pri 2. zadaní</w:delText>
        </w:r>
        <w:r w:rsidR="00A0751F" w:rsidDel="00B33160">
          <w:rPr>
            <w:rFonts w:ascii="Times New Roman" w:hAnsi="Times New Roman"/>
            <w:i/>
            <w:sz w:val="24"/>
            <w:highlight w:val="yellow"/>
            <w:lang w:val="sk-SK"/>
          </w:rPr>
          <w:delText xml:space="preserve"> (</w:delText>
        </w:r>
        <w:r w:rsidR="00A0751F" w:rsidRPr="00A0751F" w:rsidDel="00B33160">
          <w:rPr>
            <w:rFonts w:ascii="Times New Roman" w:hAnsi="Times New Roman"/>
            <w:i/>
            <w:sz w:val="24"/>
            <w:highlight w:val="yellow"/>
            <w:lang w:val="sk-SK"/>
          </w:rPr>
          <w:delText>vstup a výstup vyzerá rovnako ako pri 2. zadaní</w:delText>
        </w:r>
        <w:r w:rsidR="00A0751F" w:rsidDel="00B33160">
          <w:rPr>
            <w:rFonts w:ascii="Times New Roman" w:hAnsi="Times New Roman"/>
            <w:sz w:val="24"/>
            <w:highlight w:val="yellow"/>
            <w:lang w:val="sk-SK"/>
          </w:rPr>
          <w:delText>).</w:delText>
        </w:r>
        <w:r w:rsidR="001B28E4" w:rsidRPr="001B28E4" w:rsidDel="00B33160">
          <w:rPr>
            <w:rFonts w:ascii="Times New Roman" w:hAnsi="Times New Roman"/>
            <w:sz w:val="24"/>
            <w:highlight w:val="yellow"/>
            <w:lang w:val="sk-SK"/>
          </w:rPr>
          <w:delText xml:space="preserve"> </w:delText>
        </w:r>
        <w:r w:rsidR="001B28E4" w:rsidRPr="001C5FC5" w:rsidDel="00B33160">
          <w:rPr>
            <w:rFonts w:ascii="Times New Roman" w:hAnsi="Times New Roman"/>
            <w:i/>
            <w:sz w:val="24"/>
            <w:highlight w:val="yellow"/>
            <w:lang w:val="sk-SK"/>
          </w:rPr>
          <w:delText xml:space="preserve">Riešenia sú totožné. </w:delText>
        </w:r>
        <w:r w:rsidRPr="001C5FC5" w:rsidDel="00B33160">
          <w:rPr>
            <w:rFonts w:ascii="Times New Roman" w:hAnsi="Times New Roman"/>
            <w:i/>
            <w:sz w:val="24"/>
            <w:highlight w:val="yellow"/>
            <w:lang w:val="sk-SK"/>
          </w:rPr>
          <w:delText>Môže byť aj: sú ekvivalentné</w:delText>
        </w:r>
        <w:r w:rsidRPr="001B28E4" w:rsidDel="00B33160">
          <w:rPr>
            <w:rFonts w:ascii="Times New Roman" w:hAnsi="Times New Roman"/>
            <w:i/>
            <w:sz w:val="24"/>
            <w:highlight w:val="yellow"/>
            <w:lang w:val="sk-SK"/>
          </w:rPr>
          <w:delText xml:space="preserve"> (obvod je rovnako veľký, má rovnaký počet vstupov)/ mnou navrhnuté riešenie je lepšie pretože .../mnou navrhnuté riešenie bolo horšie pretože...</w:delText>
        </w:r>
      </w:del>
      <w:proofErr w:type="spellStart"/>
      <w:ins w:id="518" w:author="421904072277" w:date="2021-10-31T21:47:00Z">
        <w:r w:rsidR="00B33160">
          <w:rPr>
            <w:rFonts w:ascii="Times New Roman" w:hAnsi="Times New Roman"/>
            <w:iCs/>
            <w:sz w:val="24"/>
          </w:rPr>
          <w:t>Riešenia</w:t>
        </w:r>
        <w:proofErr w:type="spellEnd"/>
        <w:r w:rsidR="00B33160">
          <w:rPr>
            <w:rFonts w:ascii="Times New Roman" w:hAnsi="Times New Roman"/>
            <w:iCs/>
            <w:sz w:val="24"/>
          </w:rPr>
          <w:t xml:space="preserve"> </w:t>
        </w:r>
        <w:proofErr w:type="spellStart"/>
        <w:r w:rsidR="00B33160">
          <w:rPr>
            <w:rFonts w:ascii="Times New Roman" w:hAnsi="Times New Roman"/>
            <w:iCs/>
            <w:sz w:val="24"/>
          </w:rPr>
          <w:t>sú</w:t>
        </w:r>
        <w:proofErr w:type="spellEnd"/>
        <w:r w:rsidR="00B33160">
          <w:rPr>
            <w:rFonts w:ascii="Times New Roman" w:hAnsi="Times New Roman"/>
            <w:iCs/>
            <w:sz w:val="24"/>
          </w:rPr>
          <w:t xml:space="preserve"> </w:t>
        </w:r>
        <w:proofErr w:type="spellStart"/>
        <w:r w:rsidR="00B33160">
          <w:rPr>
            <w:rFonts w:ascii="Times New Roman" w:hAnsi="Times New Roman"/>
            <w:iCs/>
            <w:sz w:val="24"/>
          </w:rPr>
          <w:t>totožné</w:t>
        </w:r>
        <w:proofErr w:type="spellEnd"/>
        <w:r w:rsidR="00B33160">
          <w:rPr>
            <w:rFonts w:ascii="Times New Roman" w:hAnsi="Times New Roman"/>
            <w:iCs/>
            <w:sz w:val="24"/>
          </w:rPr>
          <w:t>.</w:t>
        </w:r>
      </w:ins>
    </w:p>
    <w:p w14:paraId="2E06E345" w14:textId="77777777" w:rsidR="001B28E4" w:rsidRPr="001B28E4" w:rsidRDefault="001B28E4" w:rsidP="001B28E4">
      <w:pPr>
        <w:pStyle w:val="PlainText"/>
        <w:jc w:val="both"/>
        <w:rPr>
          <w:rFonts w:ascii="Times New Roman" w:hAnsi="Times New Roman"/>
          <w:sz w:val="24"/>
          <w:lang w:val="sk-SK"/>
        </w:rPr>
      </w:pPr>
    </w:p>
    <w:p w14:paraId="5949994B" w14:textId="77777777" w:rsidR="00381B1B" w:rsidRDefault="00381B1B" w:rsidP="00381B1B">
      <w:pPr>
        <w:pStyle w:val="PlainText"/>
        <w:rPr>
          <w:rFonts w:ascii="Times New Roman" w:hAnsi="Times New Roman"/>
          <w:b/>
          <w:sz w:val="24"/>
          <w:lang w:val="sk-SK"/>
        </w:rPr>
      </w:pPr>
      <w:r w:rsidRPr="00C05A9A">
        <w:rPr>
          <w:rFonts w:ascii="Times New Roman" w:hAnsi="Times New Roman"/>
          <w:b/>
          <w:sz w:val="24"/>
          <w:lang w:val="sk-SK"/>
        </w:rPr>
        <w:t>Prepis na NAND</w:t>
      </w:r>
      <w:r w:rsidR="0013168A">
        <w:rPr>
          <w:rFonts w:ascii="Times New Roman" w:hAnsi="Times New Roman"/>
          <w:b/>
          <w:sz w:val="24"/>
          <w:lang w:val="sk-SK"/>
        </w:rPr>
        <w:t xml:space="preserve"> s využitím </w:t>
      </w:r>
      <w:proofErr w:type="spellStart"/>
      <w:r w:rsidR="0013168A">
        <w:rPr>
          <w:rFonts w:ascii="Times New Roman" w:hAnsi="Times New Roman"/>
          <w:b/>
          <w:sz w:val="24"/>
          <w:lang w:val="sk-SK"/>
        </w:rPr>
        <w:t>Shefferovej</w:t>
      </w:r>
      <w:proofErr w:type="spellEnd"/>
      <w:r w:rsidR="0013168A">
        <w:rPr>
          <w:rFonts w:ascii="Times New Roman" w:hAnsi="Times New Roman"/>
          <w:b/>
          <w:sz w:val="24"/>
          <w:lang w:val="sk-SK"/>
        </w:rPr>
        <w:t xml:space="preserve"> operácie</w:t>
      </w:r>
      <w:r w:rsidRPr="00C05A9A">
        <w:rPr>
          <w:rFonts w:ascii="Times New Roman" w:hAnsi="Times New Roman"/>
          <w:b/>
          <w:sz w:val="24"/>
          <w:lang w:val="sk-SK"/>
        </w:rPr>
        <w:t>:</w:t>
      </w:r>
    </w:p>
    <w:p w14:paraId="778ABA2B" w14:textId="40AB9521" w:rsidR="00381B1B" w:rsidRDefault="0025342B" w:rsidP="00381B1B">
      <w:pPr>
        <w:pStyle w:val="PlainText"/>
        <w:rPr>
          <w:rFonts w:ascii="Times New Roman" w:hAnsi="Times New Roman"/>
          <w:sz w:val="24"/>
        </w:rPr>
      </w:pPr>
      <m:oMathPara>
        <m:oMathParaPr>
          <m:jc m:val="left"/>
        </m:oMathParaPr>
        <m:oMath>
          <m:r>
            <w:rPr>
              <w:rFonts w:ascii="Cambria Math" w:hAnsi="Cambria Math"/>
              <w:sz w:val="24"/>
              <w:lang w:val="sk-SK"/>
            </w:rPr>
            <m:t>J</m:t>
          </m:r>
          <m:r>
            <w:rPr>
              <w:rFonts w:ascii="Cambria Math" w:hAnsi="Cambria Math"/>
              <w:sz w:val="24"/>
            </w:rPr>
            <m:t>1=</m:t>
          </m:r>
          <m:r>
            <w:ins w:id="519" w:author="421904072277" w:date="2021-10-31T21:56:00Z">
              <w:rPr>
                <w:rFonts w:ascii="Cambria Math" w:hAnsi="Cambria Math"/>
                <w:sz w:val="24"/>
              </w:rPr>
              <m:t>Z2.</m:t>
            </w:ins>
          </m:r>
          <m:acc>
            <m:accPr>
              <m:chr m:val="̅"/>
              <m:ctrlPr>
                <w:ins w:id="520" w:author="421904072277" w:date="2021-10-31T21:56:00Z">
                  <w:rPr>
                    <w:rFonts w:ascii="Cambria Math" w:hAnsi="Cambria Math"/>
                    <w:i/>
                    <w:sz w:val="24"/>
                  </w:rPr>
                </w:ins>
              </m:ctrlPr>
            </m:accPr>
            <m:e>
              <m:r>
                <w:ins w:id="521" w:author="421904072277" w:date="2021-10-31T21:56:00Z">
                  <w:rPr>
                    <w:rFonts w:ascii="Cambria Math" w:hAnsi="Cambria Math"/>
                    <w:sz w:val="24"/>
                  </w:rPr>
                  <m:t>X</m:t>
                </w:ins>
              </m:r>
            </m:e>
          </m:acc>
          <m:r>
            <w:ins w:id="522" w:author="421904072277" w:date="2021-10-31T21:56:00Z">
              <w:rPr>
                <w:rFonts w:ascii="Cambria Math" w:hAnsi="Cambria Math"/>
                <w:sz w:val="24"/>
              </w:rPr>
              <m:t>.</m:t>
            </w:ins>
          </m:r>
          <m:acc>
            <m:accPr>
              <m:chr m:val="̅"/>
              <m:ctrlPr>
                <w:ins w:id="523" w:author="421904072277" w:date="2021-10-31T21:56:00Z">
                  <w:rPr>
                    <w:rFonts w:ascii="Cambria Math" w:hAnsi="Cambria Math"/>
                    <w:i/>
                    <w:sz w:val="24"/>
                  </w:rPr>
                </w:ins>
              </m:ctrlPr>
            </m:accPr>
            <m:e>
              <m:r>
                <w:ins w:id="524" w:author="421904072277" w:date="2021-10-31T21:56:00Z">
                  <w:rPr>
                    <w:rFonts w:ascii="Cambria Math" w:hAnsi="Cambria Math"/>
                    <w:sz w:val="24"/>
                  </w:rPr>
                  <m:t>Z3</m:t>
                </w:ins>
              </m:r>
            </m:e>
          </m:acc>
          <m:r>
            <w:ins w:id="525" w:author="421904072277" w:date="2021-10-31T21:56:00Z">
              <w:rPr>
                <w:rFonts w:ascii="Cambria Math" w:hAnsi="Cambria Math"/>
                <w:sz w:val="24"/>
              </w:rPr>
              <m:t>+Z2.Z3.X</m:t>
            </w:ins>
          </m:r>
          <m:r>
            <w:ins w:id="526" w:author="421904072277" w:date="2021-10-31T21:56:00Z">
              <w:rPr>
                <w:rFonts w:ascii="Cambria Math" w:hAnsi="Cambria Math"/>
                <w:sz w:val="24"/>
              </w:rPr>
              <m:t>=</m:t>
            </w:ins>
          </m:r>
          <m:r>
            <w:ins w:id="527" w:author="421904072277" w:date="2021-10-31T21:58:00Z">
              <w:rPr>
                <w:rFonts w:ascii="Cambria Math" w:hAnsi="Cambria Math"/>
                <w:sz w:val="24"/>
              </w:rPr>
              <m:t>(</m:t>
            </w:ins>
          </m:r>
          <m:r>
            <w:ins w:id="528" w:author="421904072277" w:date="2021-10-31T21:58:00Z">
              <w:rPr>
                <w:rFonts w:ascii="Cambria Math" w:hAnsi="Cambria Math"/>
                <w:sz w:val="24"/>
              </w:rPr>
              <m:t>Z2</m:t>
            </w:ins>
          </m:r>
          <m:r>
            <w:ins w:id="529" w:author="421904072277" w:date="2021-10-31T22:04:00Z">
              <w:rPr>
                <w:rFonts w:ascii="Cambria Math" w:hAnsi="Cambria Math"/>
                <w:sz w:val="24"/>
              </w:rPr>
              <m:t>↑</m:t>
            </w:ins>
          </m:r>
          <m:d>
            <m:dPr>
              <m:ctrlPr>
                <w:ins w:id="530" w:author="421904072277" w:date="2021-10-31T22:04:00Z">
                  <w:rPr>
                    <w:rFonts w:ascii="Cambria Math" w:hAnsi="Cambria Math"/>
                    <w:i/>
                    <w:sz w:val="24"/>
                  </w:rPr>
                </w:ins>
              </m:ctrlPr>
            </m:dPr>
            <m:e>
              <m:r>
                <w:ins w:id="531" w:author="421904072277" w:date="2021-10-31T22:04:00Z">
                  <w:rPr>
                    <w:rFonts w:ascii="Cambria Math" w:hAnsi="Cambria Math"/>
                    <w:sz w:val="24"/>
                  </w:rPr>
                  <m:t>X↑</m:t>
                </w:ins>
              </m:r>
            </m:e>
          </m:d>
          <m:r>
            <w:ins w:id="532" w:author="421904072277" w:date="2021-10-31T22:04:00Z">
              <w:rPr>
                <w:rFonts w:ascii="Cambria Math" w:hAnsi="Cambria Math"/>
                <w:sz w:val="24"/>
              </w:rPr>
              <m:t>↑</m:t>
            </w:ins>
          </m:r>
          <m:d>
            <m:dPr>
              <m:ctrlPr>
                <w:ins w:id="533" w:author="421904072277" w:date="2021-10-31T22:05:00Z">
                  <w:rPr>
                    <w:rFonts w:ascii="Cambria Math" w:hAnsi="Cambria Math"/>
                    <w:i/>
                    <w:sz w:val="24"/>
                  </w:rPr>
                </w:ins>
              </m:ctrlPr>
            </m:dPr>
            <m:e>
              <m:r>
                <w:ins w:id="534" w:author="421904072277" w:date="2021-10-31T22:05:00Z">
                  <w:rPr>
                    <w:rFonts w:ascii="Cambria Math" w:hAnsi="Cambria Math"/>
                    <w:sz w:val="24"/>
                  </w:rPr>
                  <m:t>Z3</m:t>
                </w:ins>
              </m:r>
              <m:r>
                <w:ins w:id="535" w:author="421904072277" w:date="2021-10-31T22:06:00Z">
                  <w:rPr>
                    <w:rFonts w:ascii="Cambria Math" w:hAnsi="Cambria Math"/>
                    <w:sz w:val="24"/>
                  </w:rPr>
                  <m:t>↑</m:t>
                </w:ins>
              </m:r>
            </m:e>
          </m:d>
          <m:r>
            <w:ins w:id="536" w:author="421904072277" w:date="2021-10-31T22:06:00Z">
              <w:rPr>
                <w:rFonts w:ascii="Cambria Math" w:hAnsi="Cambria Math"/>
                <w:sz w:val="24"/>
              </w:rPr>
              <m:t>)↑(Z2↑Z3↑</m:t>
            </w:ins>
          </m:r>
          <m:r>
            <w:ins w:id="537" w:author="421904072277" w:date="2021-10-31T22:07:00Z">
              <w:rPr>
                <w:rFonts w:ascii="Cambria Math" w:hAnsi="Cambria Math"/>
                <w:sz w:val="24"/>
              </w:rPr>
              <m:t>X)</m:t>
            </w:ins>
          </m:r>
          <m:acc>
            <m:accPr>
              <m:chr m:val="̅"/>
              <m:ctrlPr>
                <w:del w:id="538" w:author="421904072277" w:date="2021-10-31T21:54:00Z">
                  <w:rPr>
                    <w:rFonts w:ascii="Cambria Math" w:hAnsi="Cambria Math"/>
                    <w:i/>
                    <w:sz w:val="24"/>
                  </w:rPr>
                </w:del>
              </m:ctrlPr>
            </m:accPr>
            <m:e>
              <m:r>
                <w:del w:id="539" w:author="421904072277" w:date="2021-10-31T21:54:00Z">
                  <w:rPr>
                    <w:rFonts w:ascii="Cambria Math" w:hAnsi="Cambria Math"/>
                    <w:sz w:val="24"/>
                  </w:rPr>
                  <m:t>X</m:t>
                </w:del>
              </m:r>
            </m:e>
          </m:acc>
          <m:r>
            <w:del w:id="540" w:author="421904072277" w:date="2021-10-31T21:54:00Z">
              <w:rPr>
                <w:rFonts w:ascii="Cambria Math" w:hAnsi="Cambria Math"/>
                <w:sz w:val="24"/>
              </w:rPr>
              <m:t>.Z2.Z3=</m:t>
            </w:del>
          </m:r>
          <m:d>
            <m:dPr>
              <m:ctrlPr>
                <w:del w:id="541" w:author="421904072277" w:date="2021-10-31T21:54:00Z">
                  <w:rPr>
                    <w:rFonts w:ascii="Cambria Math" w:hAnsi="Cambria Math"/>
                    <w:i/>
                    <w:sz w:val="24"/>
                  </w:rPr>
                </w:del>
              </m:ctrlPr>
            </m:dPr>
            <m:e>
              <m:r>
                <w:del w:id="542" w:author="421904072277" w:date="2021-10-31T21:54:00Z">
                  <w:rPr>
                    <w:rFonts w:ascii="Cambria Math" w:hAnsi="Cambria Math"/>
                    <w:sz w:val="24"/>
                  </w:rPr>
                  <m:t>(X</m:t>
                </w:del>
              </m:r>
              <m:r>
                <w:del w:id="543" w:author="421904072277" w:date="2021-10-31T21:54:00Z">
                  <w:rPr>
                    <w:rFonts w:ascii="Cambria Math" w:hAnsi="Cambria Math"/>
                    <w:sz w:val="24"/>
                    <w:lang w:val="sk-SK"/>
                  </w:rPr>
                  <m:t>↑)↑Z2↑Z3</m:t>
                </w:del>
              </m:r>
            </m:e>
          </m:d>
          <m:r>
            <w:del w:id="544" w:author="421904072277" w:date="2021-10-31T21:54:00Z">
              <w:rPr>
                <w:rFonts w:ascii="Cambria Math" w:hAnsi="Cambria Math"/>
                <w:sz w:val="24"/>
                <w:lang w:val="sk-SK"/>
              </w:rPr>
              <m:t>↑</m:t>
            </w:del>
          </m:r>
          <m:r>
            <w:del w:id="545" w:author="421904072277" w:date="2021-10-31T21:54:00Z">
              <w:rPr>
                <w:rFonts w:ascii="Cambria Math" w:hAnsi="Cambria Math"/>
                <w:sz w:val="24"/>
              </w:rPr>
              <m:t>((X</m:t>
            </w:del>
          </m:r>
          <m:r>
            <w:del w:id="546" w:author="421904072277" w:date="2021-10-31T21:54:00Z">
              <w:rPr>
                <w:rFonts w:ascii="Cambria Math" w:hAnsi="Cambria Math"/>
                <w:sz w:val="24"/>
                <w:lang w:val="sk-SK"/>
              </w:rPr>
              <m:t>↑)↑Z2↑Z3</m:t>
            </w:del>
          </m:r>
          <m:r>
            <w:del w:id="547" w:author="421904072277" w:date="2021-10-31T21:54:00Z">
              <w:rPr>
                <w:rFonts w:ascii="Cambria Math" w:hAnsi="Cambria Math"/>
                <w:sz w:val="24"/>
              </w:rPr>
              <m:t>)</m:t>
            </w:del>
          </m:r>
        </m:oMath>
      </m:oMathPara>
    </w:p>
    <w:p w14:paraId="2015015A" w14:textId="7C4ED6CA" w:rsidR="0025342B" w:rsidRPr="0025342B" w:rsidRDefault="0025342B" w:rsidP="00381B1B">
      <w:pPr>
        <w:pStyle w:val="PlainText"/>
        <w:rPr>
          <w:rFonts w:ascii="Times New Roman" w:hAnsi="Times New Roman"/>
          <w:sz w:val="24"/>
          <w:lang w:val="sk-SK"/>
        </w:rPr>
      </w:pPr>
      <m:oMathPara>
        <m:oMathParaPr>
          <m:jc m:val="left"/>
        </m:oMathParaPr>
        <m:oMath>
          <m:r>
            <w:rPr>
              <w:rFonts w:ascii="Cambria Math" w:hAnsi="Cambria Math"/>
              <w:sz w:val="24"/>
              <w:lang w:val="sk-SK"/>
            </w:rPr>
            <m:t>K1=</m:t>
          </m:r>
          <m:r>
            <w:ins w:id="548" w:author="421904072277" w:date="2021-10-31T22:08:00Z">
              <w:rPr>
                <w:rFonts w:ascii="Cambria Math" w:hAnsi="Cambria Math"/>
                <w:sz w:val="24"/>
                <w:lang w:val="sk-SK"/>
              </w:rPr>
              <m:t>X+</m:t>
            </w:ins>
          </m:r>
          <m:acc>
            <m:accPr>
              <m:chr m:val="̅"/>
              <m:ctrlPr>
                <w:ins w:id="549" w:author="421904072277" w:date="2021-10-31T22:08:00Z">
                  <w:rPr>
                    <w:rFonts w:ascii="Cambria Math" w:hAnsi="Cambria Math"/>
                    <w:i/>
                    <w:sz w:val="24"/>
                    <w:lang w:val="sk-SK"/>
                  </w:rPr>
                </w:ins>
              </m:ctrlPr>
            </m:accPr>
            <m:e>
              <m:r>
                <w:ins w:id="550" w:author="421904072277" w:date="2021-10-31T22:08:00Z">
                  <w:rPr>
                    <w:rFonts w:ascii="Cambria Math" w:hAnsi="Cambria Math"/>
                    <w:sz w:val="24"/>
                    <w:lang w:val="sk-SK"/>
                  </w:rPr>
                  <m:t>Z3</m:t>
                </w:ins>
              </m:r>
            </m:e>
          </m:acc>
          <m:r>
            <w:ins w:id="551" w:author="421904072277" w:date="2021-10-31T22:08:00Z">
              <w:rPr>
                <w:rFonts w:ascii="Cambria Math" w:hAnsi="Cambria Math"/>
                <w:sz w:val="24"/>
                <w:lang w:val="sk-SK"/>
              </w:rPr>
              <m:t>=</m:t>
            </w:ins>
          </m:r>
          <m:r>
            <w:ins w:id="552" w:author="421904072277" w:date="2021-10-31T22:09:00Z">
              <w:rPr>
                <w:rFonts w:ascii="Cambria Math" w:hAnsi="Cambria Math"/>
                <w:sz w:val="24"/>
                <w:lang w:val="sk-SK"/>
              </w:rPr>
              <m:t>X↑(Z3↑)</m:t>
            </w:ins>
          </m:r>
          <m:r>
            <w:del w:id="553" w:author="421904072277" w:date="2021-10-31T22:08:00Z">
              <w:rPr>
                <w:rFonts w:ascii="Cambria Math" w:hAnsi="Cambria Math"/>
                <w:sz w:val="24"/>
                <w:lang w:val="sk-SK"/>
              </w:rPr>
              <m:t>1</m:t>
            </w:del>
          </m:r>
        </m:oMath>
      </m:oMathPara>
    </w:p>
    <w:p w14:paraId="60E1ABBD" w14:textId="76ABDFF0" w:rsidR="0025342B" w:rsidRDefault="0025342B" w:rsidP="00381B1B">
      <w:pPr>
        <w:pStyle w:val="PlainText"/>
        <w:rPr>
          <w:rFonts w:ascii="Times New Roman" w:hAnsi="Times New Roman"/>
          <w:sz w:val="24"/>
          <w:lang w:val="sk-SK"/>
        </w:rPr>
      </w:pPr>
      <m:oMathPara>
        <m:oMathParaPr>
          <m:jc m:val="left"/>
        </m:oMathParaPr>
        <m:oMath>
          <m:r>
            <w:rPr>
              <w:rFonts w:ascii="Cambria Math" w:hAnsi="Cambria Math"/>
              <w:sz w:val="24"/>
              <w:lang w:val="sk-SK"/>
            </w:rPr>
            <m:t>J2=</m:t>
          </m:r>
          <m:r>
            <w:ins w:id="554" w:author="421904072277" w:date="2021-10-31T22:07:00Z">
              <w:rPr>
                <w:rFonts w:ascii="Cambria Math" w:hAnsi="Cambria Math"/>
                <w:sz w:val="24"/>
                <w:lang w:val="sk-SK"/>
              </w:rPr>
              <m:t>Z1.</m:t>
            </w:ins>
          </m:r>
          <m:acc>
            <m:accPr>
              <m:chr m:val="̅"/>
              <m:ctrlPr>
                <w:ins w:id="555" w:author="421904072277" w:date="2021-10-31T22:07:00Z">
                  <w:rPr>
                    <w:rFonts w:ascii="Cambria Math" w:hAnsi="Cambria Math"/>
                    <w:i/>
                    <w:sz w:val="24"/>
                    <w:lang w:val="sk-SK"/>
                  </w:rPr>
                </w:ins>
              </m:ctrlPr>
            </m:accPr>
            <m:e>
              <m:r>
                <w:ins w:id="556" w:author="421904072277" w:date="2021-10-31T22:07:00Z">
                  <w:rPr>
                    <w:rFonts w:ascii="Cambria Math" w:hAnsi="Cambria Math"/>
                    <w:sz w:val="24"/>
                    <w:lang w:val="sk-SK"/>
                  </w:rPr>
                  <m:t>X</m:t>
                </w:ins>
              </m:r>
            </m:e>
          </m:acc>
          <m:r>
            <w:ins w:id="557" w:author="421904072277" w:date="2021-10-31T22:07:00Z">
              <w:rPr>
                <w:rFonts w:ascii="Cambria Math" w:hAnsi="Cambria Math"/>
                <w:sz w:val="24"/>
                <w:lang w:val="sk-SK"/>
              </w:rPr>
              <m:t>+Z3.</m:t>
            </w:ins>
          </m:r>
          <m:acc>
            <m:accPr>
              <m:chr m:val="̅"/>
              <m:ctrlPr>
                <w:ins w:id="558" w:author="421904072277" w:date="2021-10-31T22:07:00Z">
                  <w:rPr>
                    <w:rFonts w:ascii="Cambria Math" w:hAnsi="Cambria Math"/>
                    <w:i/>
                    <w:sz w:val="24"/>
                    <w:lang w:val="sk-SK"/>
                  </w:rPr>
                </w:ins>
              </m:ctrlPr>
            </m:accPr>
            <m:e>
              <m:r>
                <w:ins w:id="559" w:author="421904072277" w:date="2021-10-31T22:07:00Z">
                  <w:rPr>
                    <w:rFonts w:ascii="Cambria Math" w:hAnsi="Cambria Math"/>
                    <w:sz w:val="24"/>
                    <w:lang w:val="sk-SK"/>
                  </w:rPr>
                  <m:t>X</m:t>
                </w:ins>
              </m:r>
            </m:e>
          </m:acc>
          <m:r>
            <w:ins w:id="560" w:author="421904072277" w:date="2021-10-31T22:07:00Z">
              <w:rPr>
                <w:rFonts w:ascii="Cambria Math" w:hAnsi="Cambria Math"/>
                <w:sz w:val="24"/>
                <w:lang w:val="sk-SK"/>
              </w:rPr>
              <m:t>=(Z1↑</m:t>
            </w:ins>
          </m:r>
          <m:d>
            <m:dPr>
              <m:ctrlPr>
                <w:ins w:id="561" w:author="421904072277" w:date="2021-10-31T22:08:00Z">
                  <w:rPr>
                    <w:rFonts w:ascii="Cambria Math" w:hAnsi="Cambria Math"/>
                    <w:i/>
                    <w:sz w:val="24"/>
                    <w:lang w:val="sk-SK"/>
                  </w:rPr>
                </w:ins>
              </m:ctrlPr>
            </m:dPr>
            <m:e>
              <m:r>
                <w:ins w:id="562" w:author="421904072277" w:date="2021-10-31T22:08:00Z">
                  <w:rPr>
                    <w:rFonts w:ascii="Cambria Math" w:hAnsi="Cambria Math"/>
                    <w:sz w:val="24"/>
                    <w:lang w:val="sk-SK"/>
                  </w:rPr>
                  <m:t>X↑</m:t>
                </w:ins>
              </m:r>
            </m:e>
          </m:d>
          <m:r>
            <w:ins w:id="563" w:author="421904072277" w:date="2021-10-31T22:08:00Z">
              <w:rPr>
                <w:rFonts w:ascii="Cambria Math" w:hAnsi="Cambria Math"/>
                <w:sz w:val="24"/>
                <w:lang w:val="sk-SK"/>
              </w:rPr>
              <m:t>)↑(Z3↑</m:t>
            </w:ins>
          </m:r>
          <m:d>
            <m:dPr>
              <m:ctrlPr>
                <w:ins w:id="564" w:author="421904072277" w:date="2021-10-31T22:08:00Z">
                  <w:rPr>
                    <w:rFonts w:ascii="Cambria Math" w:hAnsi="Cambria Math"/>
                    <w:i/>
                    <w:sz w:val="24"/>
                    <w:lang w:val="sk-SK"/>
                  </w:rPr>
                </w:ins>
              </m:ctrlPr>
            </m:dPr>
            <m:e>
              <m:r>
                <w:ins w:id="565" w:author="421904072277" w:date="2021-10-31T22:08:00Z">
                  <w:rPr>
                    <w:rFonts w:ascii="Cambria Math" w:hAnsi="Cambria Math"/>
                    <w:sz w:val="24"/>
                    <w:lang w:val="sk-SK"/>
                  </w:rPr>
                  <m:t>X↑</m:t>
                </w:ins>
              </m:r>
            </m:e>
          </m:d>
          <m:r>
            <w:ins w:id="566" w:author="421904072277" w:date="2021-10-31T22:08:00Z">
              <w:rPr>
                <w:rFonts w:ascii="Cambria Math" w:hAnsi="Cambria Math"/>
                <w:sz w:val="24"/>
                <w:lang w:val="sk-SK"/>
              </w:rPr>
              <m:t>)</m:t>
            </w:ins>
          </m:r>
          <m:r>
            <w:del w:id="567" w:author="421904072277" w:date="2021-10-31T22:07:00Z">
              <w:rPr>
                <w:rFonts w:ascii="Cambria Math" w:hAnsi="Cambria Math"/>
                <w:sz w:val="24"/>
                <w:lang w:val="sk-SK"/>
              </w:rPr>
              <m:t>X.Z1+</m:t>
            </w:del>
          </m:r>
          <m:acc>
            <m:accPr>
              <m:chr m:val="̅"/>
              <m:ctrlPr>
                <w:del w:id="568" w:author="421904072277" w:date="2021-10-31T22:07:00Z">
                  <w:rPr>
                    <w:rFonts w:ascii="Cambria Math" w:hAnsi="Cambria Math"/>
                    <w:i/>
                    <w:sz w:val="24"/>
                    <w:lang w:val="sk-SK"/>
                  </w:rPr>
                </w:del>
              </m:ctrlPr>
            </m:accPr>
            <m:e>
              <m:r>
                <w:del w:id="569" w:author="421904072277" w:date="2021-10-31T22:07:00Z">
                  <w:rPr>
                    <w:rFonts w:ascii="Cambria Math" w:hAnsi="Cambria Math"/>
                    <w:sz w:val="24"/>
                    <w:lang w:val="sk-SK"/>
                  </w:rPr>
                  <m:t>X</m:t>
                </w:del>
              </m:r>
            </m:e>
          </m:acc>
          <m:r>
            <w:del w:id="570" w:author="421904072277" w:date="2021-10-31T22:07:00Z">
              <w:rPr>
                <w:rFonts w:ascii="Cambria Math" w:hAnsi="Cambria Math"/>
                <w:sz w:val="24"/>
                <w:lang w:val="sk-SK"/>
              </w:rPr>
              <m:t>.Z3=</m:t>
            </w:del>
          </m:r>
          <m:d>
            <m:dPr>
              <m:ctrlPr>
                <w:del w:id="571" w:author="421904072277" w:date="2021-10-31T22:07:00Z">
                  <w:rPr>
                    <w:rFonts w:ascii="Cambria Math" w:hAnsi="Cambria Math"/>
                    <w:i/>
                    <w:sz w:val="24"/>
                    <w:lang w:val="sk-SK"/>
                  </w:rPr>
                </w:del>
              </m:ctrlPr>
            </m:dPr>
            <m:e>
              <m:r>
                <w:del w:id="572" w:author="421904072277" w:date="2021-10-31T22:07:00Z">
                  <w:rPr>
                    <w:rFonts w:ascii="Cambria Math" w:hAnsi="Cambria Math"/>
                    <w:sz w:val="24"/>
                    <w:lang w:val="sk-SK"/>
                  </w:rPr>
                  <m:t>X↑Z1</m:t>
                </w:del>
              </m:r>
            </m:e>
          </m:d>
          <m:r>
            <w:del w:id="573" w:author="421904072277" w:date="2021-10-31T22:07:00Z">
              <w:rPr>
                <w:rFonts w:ascii="Cambria Math" w:hAnsi="Cambria Math"/>
                <w:sz w:val="24"/>
                <w:lang w:val="sk-SK"/>
              </w:rPr>
              <m:t>↑((X↑)↑Z3)</m:t>
            </w:del>
          </m:r>
        </m:oMath>
      </m:oMathPara>
    </w:p>
    <w:p w14:paraId="4C866DE4" w14:textId="5F795592" w:rsidR="0025342B" w:rsidRDefault="0025342B" w:rsidP="00381B1B">
      <w:pPr>
        <w:pStyle w:val="PlainText"/>
        <w:rPr>
          <w:rFonts w:ascii="Times New Roman" w:hAnsi="Times New Roman"/>
          <w:sz w:val="24"/>
          <w:lang w:val="sk-SK"/>
        </w:rPr>
      </w:pPr>
      <m:oMathPara>
        <m:oMathParaPr>
          <m:jc m:val="left"/>
        </m:oMathParaPr>
        <m:oMath>
          <m:r>
            <w:rPr>
              <w:rFonts w:ascii="Cambria Math" w:hAnsi="Cambria Math"/>
              <w:sz w:val="24"/>
              <w:lang w:val="sk-SK"/>
            </w:rPr>
            <m:t>K2=</m:t>
          </m:r>
          <m:acc>
            <m:accPr>
              <m:chr m:val="̅"/>
              <m:ctrlPr>
                <w:del w:id="574" w:author="421904072277" w:date="2021-10-31T21:56:00Z">
                  <w:rPr>
                    <w:rFonts w:ascii="Cambria Math" w:hAnsi="Cambria Math"/>
                    <w:i/>
                    <w:sz w:val="24"/>
                    <w:lang w:val="sk-SK"/>
                  </w:rPr>
                </w:del>
              </m:ctrlPr>
            </m:accPr>
            <m:e>
              <m:r>
                <w:del w:id="575" w:author="421904072277" w:date="2021-10-31T21:56:00Z">
                  <w:rPr>
                    <w:rFonts w:ascii="Cambria Math" w:hAnsi="Cambria Math"/>
                    <w:sz w:val="24"/>
                    <w:lang w:val="sk-SK"/>
                  </w:rPr>
                  <m:t>X</m:t>
                </w:del>
              </m:r>
            </m:e>
          </m:acc>
          <m:r>
            <w:del w:id="576" w:author="421904072277" w:date="2021-10-31T21:56:00Z">
              <w:rPr>
                <w:rFonts w:ascii="Cambria Math" w:hAnsi="Cambria Math"/>
                <w:sz w:val="24"/>
                <w:lang w:val="sk-SK"/>
              </w:rPr>
              <m:t>+Z3=X↑(Z3↑)</m:t>
            </w:del>
          </m:r>
          <m:r>
            <w:ins w:id="577" w:author="421904072277" w:date="2021-10-31T21:56:00Z">
              <w:rPr>
                <w:rFonts w:ascii="Cambria Math" w:hAnsi="Cambria Math"/>
                <w:sz w:val="24"/>
                <w:lang w:val="sk-SK"/>
              </w:rPr>
              <m:t>1</m:t>
            </w:ins>
          </m:r>
        </m:oMath>
      </m:oMathPara>
    </w:p>
    <w:p w14:paraId="5C32A3CF" w14:textId="79C1BAEE" w:rsidR="0025342B" w:rsidRPr="0013168A" w:rsidRDefault="0013168A" w:rsidP="00381B1B">
      <w:pPr>
        <w:pStyle w:val="PlainText"/>
        <w:rPr>
          <w:rFonts w:ascii="Times New Roman" w:hAnsi="Times New Roman"/>
          <w:sz w:val="24"/>
          <w:lang w:val="sk-SK"/>
        </w:rPr>
      </w:pPr>
      <m:oMathPara>
        <m:oMathParaPr>
          <m:jc m:val="left"/>
        </m:oMathParaPr>
        <m:oMath>
          <m:r>
            <w:rPr>
              <w:rFonts w:ascii="Cambria Math" w:hAnsi="Cambria Math"/>
              <w:sz w:val="24"/>
              <w:lang w:val="sk-SK"/>
            </w:rPr>
            <m:t>J3=</m:t>
          </m:r>
          <m:r>
            <w:ins w:id="578" w:author="421904072277" w:date="2021-10-31T22:09:00Z">
              <w:rPr>
                <w:rFonts w:ascii="Cambria Math" w:hAnsi="Cambria Math"/>
                <w:sz w:val="24"/>
                <w:lang w:val="sk-SK"/>
              </w:rPr>
              <m:t>X+Z1.</m:t>
            </w:ins>
          </m:r>
          <m:acc>
            <m:accPr>
              <m:chr m:val="̅"/>
              <m:ctrlPr>
                <w:ins w:id="579" w:author="421904072277" w:date="2021-10-31T22:09:00Z">
                  <w:rPr>
                    <w:rFonts w:ascii="Cambria Math" w:hAnsi="Cambria Math"/>
                    <w:i/>
                    <w:sz w:val="24"/>
                    <w:lang w:val="sk-SK"/>
                  </w:rPr>
                </w:ins>
              </m:ctrlPr>
            </m:accPr>
            <m:e>
              <m:r>
                <w:ins w:id="580" w:author="421904072277" w:date="2021-10-31T22:09:00Z">
                  <w:rPr>
                    <w:rFonts w:ascii="Cambria Math" w:hAnsi="Cambria Math"/>
                    <w:sz w:val="24"/>
                    <w:lang w:val="sk-SK"/>
                  </w:rPr>
                  <m:t>X</m:t>
                </w:ins>
              </m:r>
            </m:e>
          </m:acc>
          <m:r>
            <w:ins w:id="581" w:author="421904072277" w:date="2021-10-31T22:10:00Z">
              <w:rPr>
                <w:rFonts w:ascii="Cambria Math" w:hAnsi="Cambria Math"/>
                <w:sz w:val="24"/>
                <w:lang w:val="sk-SK"/>
              </w:rPr>
              <m:t>=X↑Z1↑(X↑)</m:t>
            </w:ins>
          </m:r>
          <m:r>
            <w:del w:id="582" w:author="421904072277" w:date="2021-10-31T22:09:00Z">
              <w:rPr>
                <w:rFonts w:ascii="Cambria Math" w:hAnsi="Cambria Math"/>
                <w:sz w:val="24"/>
                <w:lang w:val="sk-SK"/>
              </w:rPr>
              <m:t>X</m:t>
            </w:del>
          </m:r>
        </m:oMath>
      </m:oMathPara>
    </w:p>
    <w:p w14:paraId="1DC33031" w14:textId="543E7441" w:rsidR="0025342B" w:rsidRDefault="0025342B" w:rsidP="00381B1B">
      <w:pPr>
        <w:pStyle w:val="PlainText"/>
        <w:rPr>
          <w:rFonts w:ascii="Times New Roman" w:hAnsi="Times New Roman"/>
          <w:sz w:val="24"/>
          <w:lang w:val="sk-SK"/>
        </w:rPr>
      </w:pPr>
      <m:oMathPara>
        <m:oMathParaPr>
          <m:jc m:val="left"/>
        </m:oMathParaPr>
        <m:oMath>
          <m:r>
            <w:rPr>
              <w:rFonts w:ascii="Cambria Math" w:hAnsi="Cambria Math"/>
              <w:sz w:val="24"/>
              <w:lang w:val="sk-SK"/>
            </w:rPr>
            <m:t>K3=</m:t>
          </m:r>
          <m:r>
            <w:ins w:id="583" w:author="421904072277" w:date="2021-10-31T22:11:00Z">
              <w:rPr>
                <w:rFonts w:ascii="Cambria Math" w:hAnsi="Cambria Math"/>
                <w:sz w:val="24"/>
                <w:lang w:val="sk-SK"/>
              </w:rPr>
              <m:t>Z2.</m:t>
            </w:ins>
          </m:r>
          <m:acc>
            <m:accPr>
              <m:chr m:val="̅"/>
              <m:ctrlPr>
                <w:ins w:id="584" w:author="421904072277" w:date="2021-10-31T22:11:00Z">
                  <w:rPr>
                    <w:rFonts w:ascii="Cambria Math" w:hAnsi="Cambria Math"/>
                    <w:i/>
                    <w:sz w:val="24"/>
                    <w:lang w:val="sk-SK"/>
                  </w:rPr>
                </w:ins>
              </m:ctrlPr>
            </m:accPr>
            <m:e>
              <m:r>
                <w:ins w:id="585" w:author="421904072277" w:date="2021-10-31T22:11:00Z">
                  <w:rPr>
                    <w:rFonts w:ascii="Cambria Math" w:hAnsi="Cambria Math"/>
                    <w:sz w:val="24"/>
                    <w:lang w:val="sk-SK"/>
                  </w:rPr>
                  <m:t>X</m:t>
                </w:ins>
              </m:r>
            </m:e>
          </m:acc>
          <m:r>
            <w:ins w:id="586" w:author="421904072277" w:date="2021-10-31T22:11:00Z">
              <w:rPr>
                <w:rFonts w:ascii="Cambria Math" w:hAnsi="Cambria Math"/>
                <w:sz w:val="24"/>
                <w:lang w:val="sk-SK"/>
              </w:rPr>
              <m:t>+</m:t>
            </w:ins>
          </m:r>
          <m:acc>
            <m:accPr>
              <m:chr m:val="̅"/>
              <m:ctrlPr>
                <w:ins w:id="587" w:author="421904072277" w:date="2021-10-31T22:11:00Z">
                  <w:rPr>
                    <w:rFonts w:ascii="Cambria Math" w:hAnsi="Cambria Math"/>
                    <w:i/>
                    <w:sz w:val="24"/>
                    <w:lang w:val="sk-SK"/>
                  </w:rPr>
                </w:ins>
              </m:ctrlPr>
            </m:accPr>
            <m:e>
              <m:r>
                <w:ins w:id="588" w:author="421904072277" w:date="2021-10-31T22:11:00Z">
                  <w:rPr>
                    <w:rFonts w:ascii="Cambria Math" w:hAnsi="Cambria Math"/>
                    <w:sz w:val="24"/>
                    <w:lang w:val="sk-SK"/>
                  </w:rPr>
                  <m:t>Z1</m:t>
                </w:ins>
              </m:r>
            </m:e>
          </m:acc>
          <m:r>
            <w:ins w:id="589" w:author="421904072277" w:date="2021-10-31T22:11:00Z">
              <w:rPr>
                <w:rFonts w:ascii="Cambria Math" w:hAnsi="Cambria Math"/>
                <w:sz w:val="24"/>
                <w:lang w:val="sk-SK"/>
              </w:rPr>
              <m:t>.</m:t>
            </w:ins>
          </m:r>
          <m:acc>
            <m:accPr>
              <m:chr m:val="̅"/>
              <m:ctrlPr>
                <w:ins w:id="590" w:author="421904072277" w:date="2021-10-31T22:11:00Z">
                  <w:rPr>
                    <w:rFonts w:ascii="Cambria Math" w:hAnsi="Cambria Math"/>
                    <w:i/>
                    <w:sz w:val="24"/>
                    <w:lang w:val="sk-SK"/>
                  </w:rPr>
                </w:ins>
              </m:ctrlPr>
            </m:accPr>
            <m:e>
              <m:r>
                <w:ins w:id="591" w:author="421904072277" w:date="2021-10-31T22:11:00Z">
                  <w:rPr>
                    <w:rFonts w:ascii="Cambria Math" w:hAnsi="Cambria Math"/>
                    <w:sz w:val="24"/>
                    <w:lang w:val="sk-SK"/>
                  </w:rPr>
                  <m:t>X</m:t>
                </w:ins>
              </m:r>
            </m:e>
          </m:acc>
          <m:r>
            <w:ins w:id="592" w:author="421904072277" w:date="2021-10-31T22:11:00Z">
              <w:rPr>
                <w:rFonts w:ascii="Cambria Math" w:hAnsi="Cambria Math"/>
                <w:sz w:val="24"/>
                <w:lang w:val="sk-SK"/>
              </w:rPr>
              <m:t>=(Z2↑</m:t>
            </w:ins>
          </m:r>
          <m:d>
            <m:dPr>
              <m:ctrlPr>
                <w:ins w:id="593" w:author="421904072277" w:date="2021-10-31T22:11:00Z">
                  <w:rPr>
                    <w:rFonts w:ascii="Cambria Math" w:hAnsi="Cambria Math"/>
                    <w:i/>
                    <w:sz w:val="24"/>
                    <w:lang w:val="sk-SK"/>
                  </w:rPr>
                </w:ins>
              </m:ctrlPr>
            </m:dPr>
            <m:e>
              <m:r>
                <w:ins w:id="594" w:author="421904072277" w:date="2021-10-31T22:11:00Z">
                  <w:rPr>
                    <w:rFonts w:ascii="Cambria Math" w:hAnsi="Cambria Math"/>
                    <w:sz w:val="24"/>
                    <w:lang w:val="sk-SK"/>
                  </w:rPr>
                  <m:t>X↑</m:t>
                </w:ins>
              </m:r>
            </m:e>
          </m:d>
          <m:r>
            <w:ins w:id="595" w:author="421904072277" w:date="2021-10-31T22:11:00Z">
              <w:rPr>
                <w:rFonts w:ascii="Cambria Math" w:hAnsi="Cambria Math"/>
                <w:sz w:val="24"/>
                <w:lang w:val="sk-SK"/>
              </w:rPr>
              <m:t>)↑(</m:t>
            </w:ins>
          </m:r>
          <m:d>
            <m:dPr>
              <m:ctrlPr>
                <w:ins w:id="596" w:author="421904072277" w:date="2021-10-31T22:11:00Z">
                  <w:rPr>
                    <w:rFonts w:ascii="Cambria Math" w:hAnsi="Cambria Math"/>
                    <w:i/>
                    <w:sz w:val="24"/>
                    <w:lang w:val="sk-SK"/>
                  </w:rPr>
                </w:ins>
              </m:ctrlPr>
            </m:dPr>
            <m:e>
              <m:r>
                <w:ins w:id="597" w:author="421904072277" w:date="2021-10-31T22:11:00Z">
                  <w:rPr>
                    <w:rFonts w:ascii="Cambria Math" w:hAnsi="Cambria Math"/>
                    <w:sz w:val="24"/>
                    <w:lang w:val="sk-SK"/>
                  </w:rPr>
                  <m:t>Z1↑</m:t>
                </w:ins>
              </m:r>
            </m:e>
          </m:d>
          <m:r>
            <w:ins w:id="598" w:author="421904072277" w:date="2021-10-31T22:11:00Z">
              <w:rPr>
                <w:rFonts w:ascii="Cambria Math" w:hAnsi="Cambria Math"/>
                <w:sz w:val="24"/>
                <w:lang w:val="sk-SK"/>
              </w:rPr>
              <m:t>↑</m:t>
            </w:ins>
          </m:r>
          <m:d>
            <m:dPr>
              <m:ctrlPr>
                <w:ins w:id="599" w:author="421904072277" w:date="2021-10-31T22:11:00Z">
                  <w:rPr>
                    <w:rFonts w:ascii="Cambria Math" w:hAnsi="Cambria Math"/>
                    <w:i/>
                    <w:sz w:val="24"/>
                    <w:lang w:val="sk-SK"/>
                  </w:rPr>
                </w:ins>
              </m:ctrlPr>
            </m:dPr>
            <m:e>
              <m:r>
                <w:ins w:id="600" w:author="421904072277" w:date="2021-10-31T22:11:00Z">
                  <w:rPr>
                    <w:rFonts w:ascii="Cambria Math" w:hAnsi="Cambria Math"/>
                    <w:sz w:val="24"/>
                    <w:lang w:val="sk-SK"/>
                  </w:rPr>
                  <m:t>X↑</m:t>
                </w:ins>
              </m:r>
            </m:e>
          </m:d>
          <m:r>
            <w:ins w:id="601" w:author="421904072277" w:date="2021-10-31T22:11:00Z">
              <w:rPr>
                <w:rFonts w:ascii="Cambria Math" w:hAnsi="Cambria Math"/>
                <w:sz w:val="24"/>
                <w:lang w:val="sk-SK"/>
              </w:rPr>
              <m:t>)</m:t>
            </w:ins>
          </m:r>
          <m:acc>
            <m:accPr>
              <m:chr m:val="̅"/>
              <m:ctrlPr>
                <w:del w:id="602" w:author="421904072277" w:date="2021-10-31T22:11:00Z">
                  <w:rPr>
                    <w:rFonts w:ascii="Cambria Math" w:hAnsi="Cambria Math"/>
                    <w:i/>
                    <w:sz w:val="24"/>
                    <w:lang w:val="sk-SK"/>
                  </w:rPr>
                </w:del>
              </m:ctrlPr>
            </m:accPr>
            <m:e>
              <m:r>
                <w:del w:id="603" w:author="421904072277" w:date="2021-10-31T22:11:00Z">
                  <w:rPr>
                    <w:rFonts w:ascii="Cambria Math" w:hAnsi="Cambria Math"/>
                    <w:sz w:val="24"/>
                    <w:lang w:val="sk-SK"/>
                  </w:rPr>
                  <m:t>X</m:t>
                </w:del>
              </m:r>
            </m:e>
          </m:acc>
          <m:r>
            <w:del w:id="604" w:author="421904072277" w:date="2021-10-31T22:11:00Z">
              <w:rPr>
                <w:rFonts w:ascii="Cambria Math" w:hAnsi="Cambria Math"/>
                <w:sz w:val="24"/>
                <w:lang w:val="sk-SK"/>
              </w:rPr>
              <m:t>=X↑</m:t>
            </w:del>
          </m:r>
        </m:oMath>
      </m:oMathPara>
    </w:p>
    <w:p w14:paraId="641C822B" w14:textId="0E65C901" w:rsidR="0025342B" w:rsidRDefault="0025342B" w:rsidP="00381B1B">
      <w:pPr>
        <w:pStyle w:val="PlainText"/>
        <w:rPr>
          <w:rFonts w:ascii="Times New Roman" w:hAnsi="Times New Roman"/>
          <w:sz w:val="24"/>
          <w:lang w:val="sk-SK"/>
        </w:rPr>
      </w:pPr>
      <m:oMathPara>
        <m:oMathParaPr>
          <m:jc m:val="left"/>
        </m:oMathParaPr>
        <m:oMath>
          <m:r>
            <w:rPr>
              <w:rFonts w:ascii="Cambria Math" w:hAnsi="Cambria Math"/>
              <w:sz w:val="24"/>
              <w:lang w:val="sk-SK"/>
            </w:rPr>
            <m:t>Y=</m:t>
          </m:r>
          <m:r>
            <w:ins w:id="605" w:author="421904072277" w:date="2021-10-31T22:12:00Z">
              <w:rPr>
                <w:rFonts w:ascii="Cambria Math" w:hAnsi="Cambria Math"/>
                <w:sz w:val="24"/>
              </w:rPr>
              <m:t>Z1.Z2.X=</m:t>
            </w:ins>
          </m:r>
          <m:d>
            <m:dPr>
              <m:ctrlPr>
                <w:ins w:id="606" w:author="421904072277" w:date="2021-10-31T22:12:00Z">
                  <w:rPr>
                    <w:rFonts w:ascii="Cambria Math" w:hAnsi="Cambria Math"/>
                    <w:i/>
                    <w:sz w:val="24"/>
                  </w:rPr>
                </w:ins>
              </m:ctrlPr>
            </m:dPr>
            <m:e>
              <m:r>
                <w:ins w:id="607" w:author="421904072277" w:date="2021-10-31T22:12:00Z">
                  <w:rPr>
                    <w:rFonts w:ascii="Cambria Math" w:hAnsi="Cambria Math"/>
                    <w:sz w:val="24"/>
                  </w:rPr>
                  <m:t>X</m:t>
                </w:ins>
              </m:r>
              <m:r>
                <w:ins w:id="608" w:author="421904072277" w:date="2021-10-31T22:12:00Z">
                  <w:rPr>
                    <w:rFonts w:ascii="Cambria Math" w:hAnsi="Cambria Math"/>
                    <w:sz w:val="24"/>
                    <w:lang w:val="sk-SK"/>
                  </w:rPr>
                  <m:t>↑Z1↑Z2</m:t>
                </w:ins>
              </m:r>
            </m:e>
          </m:d>
          <m:r>
            <w:del w:id="609" w:author="421904072277" w:date="2021-10-31T22:12:00Z">
              <w:rPr>
                <w:rFonts w:ascii="Cambria Math" w:hAnsi="Cambria Math"/>
                <w:sz w:val="24"/>
                <w:lang w:val="sk-SK"/>
              </w:rPr>
              <m:t>X.Z1=(X↑Z1)↑(X↑Z1)</m:t>
            </w:del>
          </m:r>
        </m:oMath>
      </m:oMathPara>
    </w:p>
    <w:p w14:paraId="34BA9891" w14:textId="77777777" w:rsidR="0025342B" w:rsidRPr="0025342B" w:rsidDel="00547C63" w:rsidRDefault="0025342B" w:rsidP="00381B1B">
      <w:pPr>
        <w:pStyle w:val="PlainText"/>
        <w:rPr>
          <w:del w:id="610" w:author="421904072277" w:date="2021-10-31T22:13:00Z"/>
          <w:rFonts w:ascii="Times New Roman" w:hAnsi="Times New Roman"/>
          <w:sz w:val="24"/>
          <w:lang w:val="sk-SK"/>
        </w:rPr>
      </w:pPr>
    </w:p>
    <w:p w14:paraId="757BD08F" w14:textId="09289F2E" w:rsidR="00381B1B" w:rsidRPr="00A000B9" w:rsidDel="00547C63" w:rsidRDefault="00381B1B" w:rsidP="00A000B9">
      <w:pPr>
        <w:pStyle w:val="PlainText"/>
        <w:jc w:val="both"/>
        <w:rPr>
          <w:del w:id="611" w:author="421904072277" w:date="2021-10-31T22:13:00Z"/>
          <w:rFonts w:ascii="Times New Roman" w:hAnsi="Times New Roman"/>
          <w:i/>
          <w:sz w:val="24"/>
          <w:lang w:val="sk-SK"/>
        </w:rPr>
      </w:pPr>
      <w:del w:id="612" w:author="421904072277" w:date="2021-10-31T22:13:00Z">
        <w:r w:rsidDel="00547C63">
          <w:rPr>
            <w:rFonts w:ascii="Times New Roman" w:hAnsi="Times New Roman"/>
            <w:sz w:val="24"/>
            <w:lang w:val="sk-SK"/>
          </w:rPr>
          <w:delText xml:space="preserve">Vyjadrenie k počtu logických členov obvodu: </w:delText>
        </w:r>
        <w:r w:rsidR="00A40D86" w:rsidDel="00547C63">
          <w:rPr>
            <w:rFonts w:ascii="Times New Roman" w:hAnsi="Times New Roman"/>
            <w:sz w:val="24"/>
            <w:lang w:val="sk-SK"/>
          </w:rPr>
          <w:delText xml:space="preserve"> </w:delText>
        </w:r>
        <w:r w:rsidR="007F4621" w:rsidDel="00547C63">
          <w:rPr>
            <w:rFonts w:ascii="Times New Roman" w:hAnsi="Times New Roman"/>
            <w:sz w:val="24"/>
            <w:lang w:val="sk-SK"/>
          </w:rPr>
          <w:delText>8</w:delText>
        </w:r>
        <w:r w:rsidR="00A000B9" w:rsidDel="00547C63">
          <w:rPr>
            <w:rFonts w:ascii="Times New Roman" w:hAnsi="Times New Roman"/>
            <w:sz w:val="24"/>
            <w:lang w:val="sk-SK"/>
          </w:rPr>
          <w:delText xml:space="preserve"> členov NAND</w:delText>
        </w:r>
        <w:r w:rsidR="00A40D86" w:rsidDel="00547C63">
          <w:rPr>
            <w:rFonts w:ascii="Times New Roman" w:hAnsi="Times New Roman"/>
            <w:sz w:val="24"/>
            <w:lang w:val="sk-SK"/>
          </w:rPr>
          <w:delText>(</w:delText>
        </w:r>
        <w:r w:rsidR="00A40D86" w:rsidRPr="00A40D86" w:rsidDel="00547C63">
          <w:rPr>
            <w:rFonts w:ascii="Times New Roman" w:hAnsi="Times New Roman"/>
            <w:i/>
            <w:sz w:val="24"/>
            <w:highlight w:val="yellow"/>
            <w:lang w:val="sk-SK"/>
          </w:rPr>
          <w:delText>Pozor na rozvetvenia, napr. X.Z</w:delText>
        </w:r>
        <w:r w:rsidR="00A000B9" w:rsidDel="00547C63">
          <w:rPr>
            <w:rFonts w:ascii="Times New Roman" w:hAnsi="Times New Roman"/>
            <w:i/>
            <w:sz w:val="24"/>
            <w:highlight w:val="yellow"/>
            <w:lang w:val="sk-SK"/>
          </w:rPr>
          <w:delText>1, zároveň nie je potrebné počítať NAND na negovanie stavových premenných, keďže aj ich negovanú hodnotu nám generuje preklápací obvod).</w:delText>
        </w:r>
        <w:r w:rsidR="00A000B9" w:rsidDel="00547C63">
          <w:rPr>
            <w:rFonts w:ascii="Times New Roman" w:hAnsi="Times New Roman"/>
            <w:i/>
            <w:sz w:val="24"/>
            <w:lang w:val="sk-SK"/>
          </w:rPr>
          <w:delText xml:space="preserve"> </w:delText>
        </w:r>
        <w:r w:rsidR="00A000B9" w:rsidDel="00547C63">
          <w:rPr>
            <w:rFonts w:ascii="Times New Roman" w:hAnsi="Times New Roman"/>
            <w:sz w:val="24"/>
            <w:lang w:val="sk-SK"/>
          </w:rPr>
          <w:delText xml:space="preserve">a 3 preklápacie obvody JK </w:delText>
        </w:r>
        <w:r w:rsidR="00A000B9" w:rsidRPr="00A000B9" w:rsidDel="00547C63">
          <w:rPr>
            <w:rFonts w:ascii="Times New Roman" w:hAnsi="Times New Roman"/>
            <w:sz w:val="24"/>
            <w:highlight w:val="yellow"/>
            <w:lang w:val="sk-SK"/>
          </w:rPr>
          <w:delText>(</w:delText>
        </w:r>
        <w:r w:rsidR="00A000B9" w:rsidRPr="00A000B9" w:rsidDel="00547C63">
          <w:rPr>
            <w:rFonts w:ascii="Times New Roman" w:hAnsi="Times New Roman"/>
            <w:i/>
            <w:sz w:val="24"/>
            <w:highlight w:val="yellow"/>
            <w:lang w:val="sk-SK"/>
          </w:rPr>
          <w:delText>každá stavová premenná potrebuje jeden).</w:delText>
        </w:r>
      </w:del>
    </w:p>
    <w:p w14:paraId="29FCEEA5" w14:textId="6B38FFEB" w:rsidR="00381B1B" w:rsidRPr="00A000B9" w:rsidDel="00547C63" w:rsidRDefault="00381B1B" w:rsidP="00381B1B">
      <w:pPr>
        <w:pStyle w:val="PlainText"/>
        <w:rPr>
          <w:del w:id="613" w:author="421904072277" w:date="2021-10-31T22:13:00Z"/>
          <w:rFonts w:ascii="Times New Roman" w:hAnsi="Times New Roman"/>
          <w:i/>
          <w:sz w:val="24"/>
          <w:lang w:val="sk-SK"/>
        </w:rPr>
      </w:pPr>
      <w:del w:id="614" w:author="421904072277" w:date="2021-10-31T22:13:00Z">
        <w:r w:rsidDel="00547C63">
          <w:rPr>
            <w:rFonts w:ascii="Times New Roman" w:hAnsi="Times New Roman"/>
            <w:sz w:val="24"/>
            <w:lang w:val="sk-SK"/>
          </w:rPr>
          <w:delText>Vyjadrenie k počtu vstupo</w:delText>
        </w:r>
        <w:r w:rsidR="00A40D86" w:rsidDel="00547C63">
          <w:rPr>
            <w:rFonts w:ascii="Times New Roman" w:hAnsi="Times New Roman"/>
            <w:sz w:val="24"/>
            <w:lang w:val="sk-SK"/>
          </w:rPr>
          <w:delText xml:space="preserve">v do logických členov obvodu: </w:delText>
        </w:r>
        <w:r w:rsidR="00911825" w:rsidDel="00547C63">
          <w:rPr>
            <w:rFonts w:ascii="Times New Roman" w:hAnsi="Times New Roman"/>
            <w:sz w:val="24"/>
            <w:lang w:val="sk-SK"/>
          </w:rPr>
          <w:delText>2</w:delText>
        </w:r>
        <w:r w:rsidR="007F4621" w:rsidDel="00547C63">
          <w:rPr>
            <w:rFonts w:ascii="Times New Roman" w:hAnsi="Times New Roman"/>
            <w:sz w:val="24"/>
            <w:lang w:val="sk-SK"/>
          </w:rPr>
          <w:delText>9</w:delText>
        </w:r>
        <w:r w:rsidR="00911825" w:rsidDel="00547C63">
          <w:rPr>
            <w:rFonts w:ascii="Times New Roman" w:hAnsi="Times New Roman"/>
            <w:sz w:val="24"/>
            <w:lang w:val="sk-SK"/>
          </w:rPr>
          <w:delText xml:space="preserve"> (1</w:delText>
        </w:r>
        <w:r w:rsidR="007F4621" w:rsidDel="00547C63">
          <w:rPr>
            <w:rFonts w:ascii="Times New Roman" w:hAnsi="Times New Roman"/>
            <w:sz w:val="24"/>
            <w:lang w:val="sk-SK"/>
          </w:rPr>
          <w:delText>7</w:delText>
        </w:r>
        <w:r w:rsidR="00A000B9" w:rsidDel="00547C63">
          <w:rPr>
            <w:rFonts w:ascii="Times New Roman" w:hAnsi="Times New Roman"/>
            <w:sz w:val="24"/>
            <w:lang w:val="sk-SK"/>
          </w:rPr>
          <w:delText xml:space="preserve"> v kombinačnej časti a 12 v pamäťovej časti). </w:delText>
        </w:r>
        <w:r w:rsidR="00A000B9" w:rsidRPr="00A000B9" w:rsidDel="00547C63">
          <w:rPr>
            <w:rFonts w:ascii="Times New Roman" w:hAnsi="Times New Roman"/>
            <w:i/>
            <w:sz w:val="24"/>
            <w:highlight w:val="yellow"/>
            <w:lang w:val="sk-SK"/>
          </w:rPr>
          <w:delText>Je potrebné pripočítať aj hodinový a resetovací signál na každý preklápací obvod JK (t.j. 2.3=6 v tomto prípade).</w:delText>
        </w:r>
      </w:del>
    </w:p>
    <w:p w14:paraId="675BEA9C" w14:textId="04BED87B" w:rsidR="00381B1B" w:rsidDel="00547C63" w:rsidRDefault="00381B1B" w:rsidP="00381B1B">
      <w:pPr>
        <w:pStyle w:val="PlainText"/>
        <w:rPr>
          <w:del w:id="615" w:author="421904072277" w:date="2021-10-31T22:13:00Z"/>
          <w:rFonts w:ascii="Times New Roman" w:hAnsi="Times New Roman"/>
          <w:b/>
          <w:sz w:val="24"/>
          <w:szCs w:val="24"/>
          <w:lang w:val="sk-SK"/>
        </w:rPr>
      </w:pPr>
    </w:p>
    <w:p w14:paraId="4C444521" w14:textId="77777777" w:rsidR="00381B1B" w:rsidRDefault="00381B1B" w:rsidP="00381B1B">
      <w:pPr>
        <w:pStyle w:val="PlainText"/>
        <w:rPr>
          <w:rFonts w:ascii="Times New Roman" w:hAnsi="Times New Roman"/>
          <w:b/>
          <w:sz w:val="24"/>
          <w:lang w:val="sk-SK"/>
        </w:rPr>
      </w:pPr>
    </w:p>
    <w:p w14:paraId="721CD063" w14:textId="77777777" w:rsidR="00381B1B" w:rsidRDefault="00381B1B" w:rsidP="00381B1B">
      <w:pPr>
        <w:pStyle w:val="PlainText"/>
        <w:rPr>
          <w:rFonts w:ascii="Times New Roman" w:hAnsi="Times New Roman"/>
          <w:b/>
          <w:sz w:val="24"/>
          <w:lang w:val="sk-SK"/>
        </w:rPr>
      </w:pPr>
      <w:r w:rsidRPr="00C05A9A">
        <w:rPr>
          <w:rFonts w:ascii="Times New Roman" w:hAnsi="Times New Roman"/>
          <w:b/>
          <w:sz w:val="24"/>
          <w:lang w:val="sk-SK"/>
        </w:rPr>
        <w:t>Schéma:</w:t>
      </w:r>
    </w:p>
    <w:p w14:paraId="56735828" w14:textId="07E99491" w:rsidR="00381B1B" w:rsidRPr="00C05A9A" w:rsidRDefault="00246C24" w:rsidP="00381B1B">
      <w:pPr>
        <w:pStyle w:val="PlainText"/>
        <w:rPr>
          <w:rFonts w:ascii="Times New Roman" w:hAnsi="Times New Roman"/>
          <w:b/>
          <w:sz w:val="24"/>
          <w:lang w:val="sk-SK"/>
        </w:rPr>
      </w:pPr>
      <w:ins w:id="616" w:author="421904072277" w:date="2021-10-31T23:52:00Z">
        <w:r>
          <w:rPr>
            <w:b/>
            <w:noProof/>
            <w:lang w:val="sk-SK" w:eastAsia="sk-SK"/>
          </w:rPr>
          <w:lastRenderedPageBreak/>
          <w:drawing>
            <wp:inline distT="0" distB="0" distL="0" distR="0" wp14:anchorId="26F52664" wp14:editId="056BDCAF">
              <wp:extent cx="4656223" cy="7155800"/>
              <wp:effectExtent l="0" t="0" r="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56223" cy="7155800"/>
                      </a:xfrm>
                      <a:prstGeom prst="rect">
                        <a:avLst/>
                      </a:prstGeom>
                    </pic:spPr>
                  </pic:pic>
                </a:graphicData>
              </a:graphic>
            </wp:inline>
          </w:drawing>
        </w:r>
      </w:ins>
      <w:del w:id="617" w:author="421904072277" w:date="2021-10-31T23:51:00Z">
        <w:r w:rsidR="00197F5D" w:rsidDel="00246C24">
          <w:rPr>
            <w:b/>
            <w:noProof/>
            <w:lang w:val="sk-SK" w:eastAsia="sk-SK"/>
          </w:rPr>
          <w:drawing>
            <wp:inline distT="0" distB="0" distL="0" distR="0" wp14:anchorId="294C2BFE" wp14:editId="761FC743">
              <wp:extent cx="5760720" cy="4123230"/>
              <wp:effectExtent l="19050" t="0" r="0" b="0"/>
              <wp:docPr id="1"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760720" cy="4123230"/>
                      </a:xfrm>
                      <a:prstGeom prst="rect">
                        <a:avLst/>
                      </a:prstGeom>
                      <a:noFill/>
                      <a:ln w="9525">
                        <a:noFill/>
                        <a:miter lim="800000"/>
                        <a:headEnd/>
                        <a:tailEnd/>
                      </a:ln>
                    </pic:spPr>
                  </pic:pic>
                </a:graphicData>
              </a:graphic>
            </wp:inline>
          </w:drawing>
        </w:r>
      </w:del>
    </w:p>
    <w:p w14:paraId="2209C97B" w14:textId="77777777" w:rsidR="00381B1B" w:rsidRDefault="00381B1B" w:rsidP="00381B1B">
      <w:pPr>
        <w:pStyle w:val="PlainText"/>
        <w:rPr>
          <w:rFonts w:ascii="Times New Roman" w:hAnsi="Times New Roman"/>
          <w:sz w:val="24"/>
          <w:lang w:val="sk-SK"/>
        </w:rPr>
      </w:pPr>
      <w:r w:rsidRPr="00C05A9A">
        <w:rPr>
          <w:rFonts w:ascii="Times New Roman" w:hAnsi="Times New Roman"/>
          <w:sz w:val="24"/>
          <w:lang w:val="sk-SK"/>
        </w:rPr>
        <w:t xml:space="preserve">              </w:t>
      </w:r>
    </w:p>
    <w:p w14:paraId="6C832A14" w14:textId="7C504FF0" w:rsidR="006F7DBE" w:rsidRPr="006F7DBE" w:rsidDel="00246C24" w:rsidRDefault="006F7DBE" w:rsidP="006F7DBE">
      <w:pPr>
        <w:pStyle w:val="PlainText"/>
        <w:jc w:val="both"/>
        <w:rPr>
          <w:del w:id="618" w:author="421904072277" w:date="2021-10-31T23:52:00Z"/>
          <w:rFonts w:ascii="Times New Roman" w:hAnsi="Times New Roman"/>
          <w:i/>
          <w:sz w:val="24"/>
          <w:lang w:val="sk-SK"/>
        </w:rPr>
      </w:pPr>
      <w:del w:id="619" w:author="421904072277" w:date="2021-10-31T23:52:00Z">
        <w:r w:rsidRPr="006F7DBE" w:rsidDel="00246C24">
          <w:rPr>
            <w:rFonts w:ascii="Times New Roman" w:hAnsi="Times New Roman"/>
            <w:i/>
            <w:sz w:val="24"/>
            <w:highlight w:val="yellow"/>
            <w:lang w:val="sk-SK"/>
          </w:rPr>
          <w:delText>Poznámka: Otestujte si túto schému pre správne zobrazenie postupnosti 10101. Prepínané stavy vidíte v JK preklápacích obvodoch, keď si ich spojíte, tak získate stav, v ktorom sa nachádzate</w:delText>
        </w:r>
        <w:r w:rsidDel="00246C24">
          <w:rPr>
            <w:rFonts w:ascii="Times New Roman" w:hAnsi="Times New Roman"/>
            <w:i/>
            <w:sz w:val="24"/>
            <w:highlight w:val="yellow"/>
            <w:lang w:val="sk-SK"/>
          </w:rPr>
          <w:delText>. Pre prejdenie celej periódy je potrebné dvakrát kliknúť na CLK (aby ste urobili aj nábežnú aj dobežnú hranu hodinového signálu)</w:delText>
        </w:r>
        <w:r w:rsidRPr="006F7DBE" w:rsidDel="00246C24">
          <w:rPr>
            <w:rFonts w:ascii="Times New Roman" w:hAnsi="Times New Roman"/>
            <w:i/>
            <w:sz w:val="24"/>
            <w:highlight w:val="yellow"/>
            <w:lang w:val="sk-SK"/>
          </w:rPr>
          <w:delText>.</w:delText>
        </w:r>
      </w:del>
    </w:p>
    <w:p w14:paraId="7EF23C85" w14:textId="77777777" w:rsidR="00381B1B" w:rsidRPr="00C05A9A" w:rsidRDefault="00381B1B" w:rsidP="00381B1B">
      <w:pPr>
        <w:pStyle w:val="PlainText"/>
        <w:rPr>
          <w:rFonts w:ascii="Times New Roman" w:hAnsi="Times New Roman"/>
          <w:lang w:val="sk-SK"/>
        </w:rPr>
      </w:pPr>
    </w:p>
    <w:p w14:paraId="2E08B2E1" w14:textId="77777777" w:rsidR="00381B1B" w:rsidRDefault="00381B1B" w:rsidP="00381B1B">
      <w:pPr>
        <w:rPr>
          <w:b/>
        </w:rPr>
      </w:pPr>
      <w:r w:rsidRPr="00C05A9A">
        <w:rPr>
          <w:b/>
          <w:sz w:val="28"/>
          <w:szCs w:val="28"/>
        </w:rPr>
        <w:t>Zhodnotenie</w:t>
      </w:r>
    </w:p>
    <w:p w14:paraId="1EC31F42" w14:textId="282C658D" w:rsidR="00381B1B" w:rsidRPr="00246C24" w:rsidDel="00547C63" w:rsidRDefault="00246C24" w:rsidP="00381B1B">
      <w:pPr>
        <w:jc w:val="both"/>
        <w:rPr>
          <w:del w:id="620" w:author="421904072277" w:date="2021-10-31T22:15:00Z"/>
          <w:iCs/>
          <w:rPrChange w:id="621" w:author="421904072277" w:date="2021-10-31T23:52:00Z">
            <w:rPr>
              <w:del w:id="622" w:author="421904072277" w:date="2021-10-31T22:15:00Z"/>
              <w:i/>
            </w:rPr>
          </w:rPrChange>
        </w:rPr>
      </w:pPr>
      <w:ins w:id="623" w:author="421904072277" w:date="2021-10-31T23:52:00Z">
        <w:r w:rsidRPr="00246C24">
          <w:rPr>
            <w:iCs/>
            <w:rPrChange w:id="624" w:author="421904072277" w:date="2021-10-31T23:52:00Z">
              <w:rPr>
                <w:i/>
              </w:rPr>
            </w:rPrChange>
          </w:rPr>
          <w:t xml:space="preserve">Mojím zadaním bolo zostrojiť sekvenčný logický obvod s postupnosťou 101101. Ako prvé som si vytvoril prechodový graf a nasledne prechodovú tabuľku pre automat typu Moore, kde som si zvolil v poslednom stave možnosť prekrývania. Stavy som si zakódoval náhodne. Zo zakódovanej tabuľky stavov som vytvoril Kaurgnaughove mapy budiacich funkcií, ktoré som následne prepísal do Kaurgnaughových máp  budiacich funkcií pre JK preklápacie obvody (JK-PO) podľa ktorých som následne vypísal z máp MDNF. Boli zhodné s programom </w:t>
        </w:r>
        <w:r w:rsidRPr="00246C24">
          <w:rPr>
            <w:iCs/>
            <w:rPrChange w:id="625" w:author="421904072277" w:date="2021-10-31T23:52:00Z">
              <w:rPr>
                <w:i/>
              </w:rPr>
            </w:rPrChange>
          </w:rPr>
          <w:lastRenderedPageBreak/>
          <w:t>espresso. Po prepise na NAND s využitím Shefferovej operácie som svoje riešenie simuloval v programe logisim.</w:t>
        </w:r>
      </w:ins>
      <w:del w:id="626" w:author="421904072277" w:date="2021-10-31T22:15:00Z">
        <w:r w:rsidR="00381B1B" w:rsidRPr="00246C24" w:rsidDel="00547C63">
          <w:rPr>
            <w:iCs/>
            <w:highlight w:val="yellow"/>
            <w:rPrChange w:id="627" w:author="421904072277" w:date="2021-10-31T23:52:00Z">
              <w:rPr>
                <w:i/>
                <w:highlight w:val="yellow"/>
              </w:rPr>
            </w:rPrChange>
          </w:rPr>
          <w:delText>Stručne popísať zadanie úlohy postup riešenia a spôsob overenia riešenia</w:delText>
        </w:r>
        <w:r w:rsidR="0018198E" w:rsidRPr="00246C24" w:rsidDel="00547C63">
          <w:rPr>
            <w:iCs/>
            <w:highlight w:val="yellow"/>
            <w:rPrChange w:id="628" w:author="421904072277" w:date="2021-10-31T23:52:00Z">
              <w:rPr>
                <w:i/>
                <w:highlight w:val="yellow"/>
              </w:rPr>
            </w:rPrChange>
          </w:rPr>
          <w:delText>, vyjadrenie k funkčnosti obvodu</w:delText>
        </w:r>
        <w:r w:rsidR="00381B1B" w:rsidRPr="00246C24" w:rsidDel="00547C63">
          <w:rPr>
            <w:iCs/>
            <w:highlight w:val="yellow"/>
            <w:rPrChange w:id="629" w:author="421904072277" w:date="2021-10-31T23:52:00Z">
              <w:rPr>
                <w:i/>
                <w:highlight w:val="yellow"/>
              </w:rPr>
            </w:rPrChange>
          </w:rPr>
          <w:delText xml:space="preserve">. </w:delText>
        </w:r>
      </w:del>
    </w:p>
    <w:p w14:paraId="3E92DF53" w14:textId="77777777" w:rsidR="00381B1B" w:rsidRPr="00246C24" w:rsidDel="00547C63" w:rsidRDefault="00381B1B" w:rsidP="00381B1B">
      <w:pPr>
        <w:rPr>
          <w:del w:id="630" w:author="421904072277" w:date="2021-10-31T22:15:00Z"/>
          <w:iCs/>
          <w:sz w:val="28"/>
          <w:szCs w:val="28"/>
          <w:rPrChange w:id="631" w:author="421904072277" w:date="2021-10-31T23:52:00Z">
            <w:rPr>
              <w:del w:id="632" w:author="421904072277" w:date="2021-10-31T22:15:00Z"/>
              <w:sz w:val="28"/>
              <w:szCs w:val="28"/>
            </w:rPr>
          </w:rPrChange>
        </w:rPr>
      </w:pPr>
    </w:p>
    <w:p w14:paraId="238E3D69" w14:textId="77777777" w:rsidR="00381B1B" w:rsidRPr="00246C24" w:rsidDel="00547C63" w:rsidRDefault="00381B1B" w:rsidP="00381B1B">
      <w:pPr>
        <w:rPr>
          <w:del w:id="633" w:author="421904072277" w:date="2021-10-31T22:15:00Z"/>
          <w:iCs/>
          <w:rPrChange w:id="634" w:author="421904072277" w:date="2021-10-31T23:52:00Z">
            <w:rPr>
              <w:del w:id="635" w:author="421904072277" w:date="2021-10-31T22:15:00Z"/>
            </w:rPr>
          </w:rPrChange>
        </w:rPr>
      </w:pPr>
    </w:p>
    <w:p w14:paraId="22D698D9" w14:textId="77777777" w:rsidR="00381B1B" w:rsidRPr="00246C24" w:rsidDel="00547C63" w:rsidRDefault="00381B1B" w:rsidP="00381B1B">
      <w:pPr>
        <w:pBdr>
          <w:bottom w:val="single" w:sz="12" w:space="1" w:color="auto"/>
        </w:pBdr>
        <w:rPr>
          <w:del w:id="636" w:author="421904072277" w:date="2021-10-31T22:15:00Z"/>
          <w:iCs/>
          <w:noProof w:val="0"/>
          <w:lang w:eastAsia="en-US"/>
          <w:rPrChange w:id="637" w:author="421904072277" w:date="2021-10-31T23:52:00Z">
            <w:rPr>
              <w:del w:id="638" w:author="421904072277" w:date="2021-10-31T22:15:00Z"/>
              <w:noProof w:val="0"/>
              <w:lang w:eastAsia="en-US"/>
            </w:rPr>
          </w:rPrChange>
        </w:rPr>
      </w:pPr>
    </w:p>
    <w:p w14:paraId="1DB27D0C" w14:textId="77777777" w:rsidR="00381B1B" w:rsidRPr="00246C24" w:rsidDel="00547C63" w:rsidRDefault="00381B1B" w:rsidP="00381B1B">
      <w:pPr>
        <w:rPr>
          <w:del w:id="639" w:author="421904072277" w:date="2021-10-31T22:15:00Z"/>
          <w:iCs/>
          <w:noProof w:val="0"/>
          <w:lang w:eastAsia="en-US"/>
          <w:rPrChange w:id="640" w:author="421904072277" w:date="2021-10-31T23:52:00Z">
            <w:rPr>
              <w:del w:id="641" w:author="421904072277" w:date="2021-10-31T22:15:00Z"/>
              <w:noProof w:val="0"/>
              <w:lang w:eastAsia="en-US"/>
            </w:rPr>
          </w:rPrChange>
        </w:rPr>
      </w:pPr>
    </w:p>
    <w:p w14:paraId="63740262" w14:textId="5A08FC39" w:rsidR="00381B1B" w:rsidRPr="00246C24" w:rsidDel="00547C63" w:rsidRDefault="00381B1B" w:rsidP="00381B1B">
      <w:pPr>
        <w:rPr>
          <w:del w:id="642" w:author="421904072277" w:date="2021-10-31T22:15:00Z"/>
          <w:iCs/>
          <w:highlight w:val="yellow"/>
          <w:rPrChange w:id="643" w:author="421904072277" w:date="2021-10-31T23:52:00Z">
            <w:rPr>
              <w:del w:id="644" w:author="421904072277" w:date="2021-10-31T22:15:00Z"/>
              <w:highlight w:val="yellow"/>
            </w:rPr>
          </w:rPrChange>
        </w:rPr>
      </w:pPr>
      <w:del w:id="645" w:author="421904072277" w:date="2021-10-31T22:15:00Z">
        <w:r w:rsidRPr="00246C24" w:rsidDel="00547C63">
          <w:rPr>
            <w:iCs/>
            <w:highlight w:val="yellow"/>
            <w:rPrChange w:id="646" w:author="421904072277" w:date="2021-10-31T23:52:00Z">
              <w:rPr>
                <w:highlight w:val="yellow"/>
              </w:rPr>
            </w:rPrChange>
          </w:rPr>
          <w:delText xml:space="preserve">Na miesto odovzdania sa odovzdáva </w:delText>
        </w:r>
      </w:del>
    </w:p>
    <w:p w14:paraId="748C5F50" w14:textId="3CEC2EA5" w:rsidR="00381B1B" w:rsidRPr="00246C24" w:rsidDel="00547C63" w:rsidRDefault="00381B1B" w:rsidP="00381B1B">
      <w:pPr>
        <w:numPr>
          <w:ilvl w:val="0"/>
          <w:numId w:val="2"/>
        </w:numPr>
        <w:rPr>
          <w:del w:id="647" w:author="421904072277" w:date="2021-10-31T22:15:00Z"/>
          <w:iCs/>
          <w:highlight w:val="yellow"/>
          <w:rPrChange w:id="648" w:author="421904072277" w:date="2021-10-31T23:52:00Z">
            <w:rPr>
              <w:del w:id="649" w:author="421904072277" w:date="2021-10-31T22:15:00Z"/>
              <w:highlight w:val="yellow"/>
            </w:rPr>
          </w:rPrChange>
        </w:rPr>
      </w:pPr>
      <w:del w:id="650" w:author="421904072277" w:date="2021-10-31T22:15:00Z">
        <w:r w:rsidRPr="00246C24" w:rsidDel="00547C63">
          <w:rPr>
            <w:iCs/>
            <w:highlight w:val="yellow"/>
            <w:rPrChange w:id="651" w:author="421904072277" w:date="2021-10-31T23:52:00Z">
              <w:rPr>
                <w:highlight w:val="yellow"/>
              </w:rPr>
            </w:rPrChange>
          </w:rPr>
          <w:delText xml:space="preserve">dokument (vo formáte docx alebo pdf), </w:delText>
        </w:r>
      </w:del>
    </w:p>
    <w:p w14:paraId="4831679D" w14:textId="3F33DAA0" w:rsidR="00381B1B" w:rsidRPr="00246C24" w:rsidDel="00547C63" w:rsidRDefault="00381B1B" w:rsidP="00381B1B">
      <w:pPr>
        <w:numPr>
          <w:ilvl w:val="0"/>
          <w:numId w:val="2"/>
        </w:numPr>
        <w:rPr>
          <w:del w:id="652" w:author="421904072277" w:date="2021-10-31T22:15:00Z"/>
          <w:iCs/>
          <w:highlight w:val="yellow"/>
          <w:rPrChange w:id="653" w:author="421904072277" w:date="2021-10-31T23:52:00Z">
            <w:rPr>
              <w:del w:id="654" w:author="421904072277" w:date="2021-10-31T22:15:00Z"/>
              <w:highlight w:val="yellow"/>
            </w:rPr>
          </w:rPrChange>
        </w:rPr>
      </w:pPr>
      <w:del w:id="655" w:author="421904072277" w:date="2021-10-31T22:15:00Z">
        <w:r w:rsidRPr="00246C24" w:rsidDel="00547C63">
          <w:rPr>
            <w:iCs/>
            <w:highlight w:val="yellow"/>
            <w:rPrChange w:id="656" w:author="421904072277" w:date="2021-10-31T23:52:00Z">
              <w:rPr>
                <w:highlight w:val="yellow"/>
              </w:rPr>
            </w:rPrChange>
          </w:rPr>
          <w:delText>vstupný súbor pre Espresso (postačuje napísať v hlavnej dokumentácii), </w:delText>
        </w:r>
      </w:del>
    </w:p>
    <w:p w14:paraId="2A60CD13" w14:textId="1D1A16C8" w:rsidR="00381B1B" w:rsidRPr="00246C24" w:rsidDel="00547C63" w:rsidRDefault="00381B1B" w:rsidP="00381B1B">
      <w:pPr>
        <w:numPr>
          <w:ilvl w:val="0"/>
          <w:numId w:val="2"/>
        </w:numPr>
        <w:rPr>
          <w:del w:id="657" w:author="421904072277" w:date="2021-10-31T22:15:00Z"/>
          <w:iCs/>
          <w:highlight w:val="yellow"/>
          <w:rPrChange w:id="658" w:author="421904072277" w:date="2021-10-31T23:52:00Z">
            <w:rPr>
              <w:del w:id="659" w:author="421904072277" w:date="2021-10-31T22:15:00Z"/>
              <w:highlight w:val="yellow"/>
            </w:rPr>
          </w:rPrChange>
        </w:rPr>
      </w:pPr>
      <w:del w:id="660" w:author="421904072277" w:date="2021-10-31T22:15:00Z">
        <w:r w:rsidRPr="00246C24" w:rsidDel="00547C63">
          <w:rPr>
            <w:iCs/>
            <w:highlight w:val="yellow"/>
            <w:rPrChange w:id="661" w:author="421904072277" w:date="2021-10-31T23:52:00Z">
              <w:rPr>
                <w:highlight w:val="yellow"/>
              </w:rPr>
            </w:rPrChange>
          </w:rPr>
          <w:delText>výstupný súbor z Espressa (postačuje napísať v hlavnej dokumentácii),</w:delText>
        </w:r>
      </w:del>
    </w:p>
    <w:p w14:paraId="5EA81FFA" w14:textId="6C670845" w:rsidR="00381B1B" w:rsidRPr="00246C24" w:rsidDel="00547C63" w:rsidRDefault="00381B1B" w:rsidP="00381B1B">
      <w:pPr>
        <w:numPr>
          <w:ilvl w:val="0"/>
          <w:numId w:val="2"/>
        </w:numPr>
        <w:rPr>
          <w:del w:id="662" w:author="421904072277" w:date="2021-10-31T22:15:00Z"/>
          <w:iCs/>
          <w:highlight w:val="yellow"/>
          <w:rPrChange w:id="663" w:author="421904072277" w:date="2021-10-31T23:52:00Z">
            <w:rPr>
              <w:del w:id="664" w:author="421904072277" w:date="2021-10-31T22:15:00Z"/>
              <w:highlight w:val="yellow"/>
            </w:rPr>
          </w:rPrChange>
        </w:rPr>
      </w:pPr>
      <w:del w:id="665" w:author="421904072277" w:date="2021-10-31T22:15:00Z">
        <w:r w:rsidRPr="00246C24" w:rsidDel="00547C63">
          <w:rPr>
            <w:iCs/>
            <w:highlight w:val="yellow"/>
            <w:rPrChange w:id="666" w:author="421904072277" w:date="2021-10-31T23:52:00Z">
              <w:rPr>
                <w:highlight w:val="yellow"/>
              </w:rPr>
            </w:rPrChange>
          </w:rPr>
          <w:delText>súbor s obvodom pre overenie riešenia simuláciou.</w:delText>
        </w:r>
      </w:del>
    </w:p>
    <w:p w14:paraId="72DF9DFF" w14:textId="47B52E8F" w:rsidR="00381B1B" w:rsidRPr="00246C24" w:rsidDel="00547C63" w:rsidRDefault="00381B1B" w:rsidP="00381B1B">
      <w:pPr>
        <w:rPr>
          <w:del w:id="667" w:author="421904072277" w:date="2021-10-31T22:15:00Z"/>
          <w:b/>
          <w:iCs/>
          <w:highlight w:val="yellow"/>
          <w:rPrChange w:id="668" w:author="421904072277" w:date="2021-10-31T23:52:00Z">
            <w:rPr>
              <w:del w:id="669" w:author="421904072277" w:date="2021-10-31T22:15:00Z"/>
              <w:b/>
              <w:highlight w:val="yellow"/>
            </w:rPr>
          </w:rPrChange>
        </w:rPr>
      </w:pPr>
    </w:p>
    <w:p w14:paraId="07BD3A39" w14:textId="70FDED6E" w:rsidR="00381B1B" w:rsidRPr="00246C24" w:rsidDel="00547C63" w:rsidRDefault="00381B1B" w:rsidP="00381B1B">
      <w:pPr>
        <w:rPr>
          <w:del w:id="670" w:author="421904072277" w:date="2021-10-31T22:15:00Z"/>
          <w:b/>
          <w:iCs/>
          <w:highlight w:val="yellow"/>
          <w:rPrChange w:id="671" w:author="421904072277" w:date="2021-10-31T23:52:00Z">
            <w:rPr>
              <w:del w:id="672" w:author="421904072277" w:date="2021-10-31T22:15:00Z"/>
              <w:b/>
              <w:highlight w:val="yellow"/>
            </w:rPr>
          </w:rPrChange>
        </w:rPr>
      </w:pPr>
      <w:del w:id="673" w:author="421904072277" w:date="2021-10-31T22:15:00Z">
        <w:r w:rsidRPr="00246C24" w:rsidDel="00547C63">
          <w:rPr>
            <w:b/>
            <w:iCs/>
            <w:highlight w:val="yellow"/>
            <w:rPrChange w:id="674" w:author="421904072277" w:date="2021-10-31T23:52:00Z">
              <w:rPr>
                <w:b/>
                <w:highlight w:val="yellow"/>
              </w:rPr>
            </w:rPrChange>
          </w:rPr>
          <w:delText xml:space="preserve">Upozornenie  </w:delText>
        </w:r>
      </w:del>
    </w:p>
    <w:p w14:paraId="016F567B" w14:textId="01FA4D6F" w:rsidR="00381B1B" w:rsidRPr="00246C24" w:rsidDel="00547C63" w:rsidRDefault="00381B1B" w:rsidP="00381B1B">
      <w:pPr>
        <w:rPr>
          <w:del w:id="675" w:author="421904072277" w:date="2021-10-31T22:15:00Z"/>
          <w:iCs/>
          <w:highlight w:val="yellow"/>
          <w:rPrChange w:id="676" w:author="421904072277" w:date="2021-10-31T23:52:00Z">
            <w:rPr>
              <w:del w:id="677" w:author="421904072277" w:date="2021-10-31T22:15:00Z"/>
              <w:highlight w:val="yellow"/>
            </w:rPr>
          </w:rPrChange>
        </w:rPr>
      </w:pPr>
      <w:del w:id="678" w:author="421904072277" w:date="2021-10-31T22:15:00Z">
        <w:r w:rsidRPr="00246C24" w:rsidDel="00547C63">
          <w:rPr>
            <w:iCs/>
            <w:highlight w:val="yellow"/>
            <w:rPrChange w:id="679" w:author="421904072277" w:date="2021-10-31T23:52:00Z">
              <w:rPr>
                <w:highlight w:val="yellow"/>
              </w:rPr>
            </w:rPrChange>
          </w:rPr>
          <w:delText xml:space="preserve"> Odovzdaný dokument musí obsahovať </w:delText>
        </w:r>
        <w:r w:rsidRPr="00246C24" w:rsidDel="00547C63">
          <w:rPr>
            <w:b/>
            <w:iCs/>
            <w:highlight w:val="yellow"/>
            <w:rPrChange w:id="680" w:author="421904072277" w:date="2021-10-31T23:52:00Z">
              <w:rPr>
                <w:b/>
                <w:highlight w:val="yellow"/>
              </w:rPr>
            </w:rPrChange>
          </w:rPr>
          <w:delText>len</w:delText>
        </w:r>
        <w:r w:rsidRPr="00246C24" w:rsidDel="00547C63">
          <w:rPr>
            <w:iCs/>
            <w:highlight w:val="yellow"/>
            <w:rPrChange w:id="681" w:author="421904072277" w:date="2021-10-31T23:52:00Z">
              <w:rPr>
                <w:highlight w:val="yellow"/>
              </w:rPr>
            </w:rPrChange>
          </w:rPr>
          <w:delText xml:space="preserve"> nasledovné informácie:</w:delText>
        </w:r>
      </w:del>
    </w:p>
    <w:p w14:paraId="275561E2" w14:textId="63D56D42" w:rsidR="00381B1B" w:rsidRPr="00246C24" w:rsidDel="00547C63" w:rsidRDefault="00381B1B" w:rsidP="00381B1B">
      <w:pPr>
        <w:pStyle w:val="ListParagraph"/>
        <w:numPr>
          <w:ilvl w:val="0"/>
          <w:numId w:val="3"/>
        </w:numPr>
        <w:rPr>
          <w:del w:id="682" w:author="421904072277" w:date="2021-10-31T22:15:00Z"/>
          <w:iCs/>
          <w:noProof w:val="0"/>
          <w:highlight w:val="yellow"/>
          <w:lang w:eastAsia="en-US"/>
          <w:rPrChange w:id="683" w:author="421904072277" w:date="2021-10-31T23:52:00Z">
            <w:rPr>
              <w:del w:id="684" w:author="421904072277" w:date="2021-10-31T22:15:00Z"/>
              <w:noProof w:val="0"/>
              <w:highlight w:val="yellow"/>
              <w:lang w:eastAsia="en-US"/>
            </w:rPr>
          </w:rPrChange>
        </w:rPr>
      </w:pPr>
      <w:del w:id="685" w:author="421904072277" w:date="2021-10-31T22:15:00Z">
        <w:r w:rsidRPr="00246C24" w:rsidDel="00547C63">
          <w:rPr>
            <w:iCs/>
            <w:noProof w:val="0"/>
            <w:highlight w:val="yellow"/>
            <w:lang w:eastAsia="en-US"/>
            <w:rPrChange w:id="686" w:author="421904072277" w:date="2021-10-31T23:52:00Z">
              <w:rPr>
                <w:noProof w:val="0"/>
                <w:highlight w:val="yellow"/>
                <w:lang w:eastAsia="en-US"/>
              </w:rPr>
            </w:rPrChange>
          </w:rPr>
          <w:delText>identifikáciu autora riešenia,</w:delText>
        </w:r>
      </w:del>
    </w:p>
    <w:p w14:paraId="1198F399" w14:textId="6C52B147" w:rsidR="00381B1B" w:rsidRPr="00246C24" w:rsidDel="00547C63" w:rsidRDefault="00381B1B" w:rsidP="00381B1B">
      <w:pPr>
        <w:pStyle w:val="ListParagraph"/>
        <w:numPr>
          <w:ilvl w:val="0"/>
          <w:numId w:val="3"/>
        </w:numPr>
        <w:rPr>
          <w:del w:id="687" w:author="421904072277" w:date="2021-10-31T22:15:00Z"/>
          <w:iCs/>
          <w:highlight w:val="yellow"/>
          <w:rPrChange w:id="688" w:author="421904072277" w:date="2021-10-31T23:52:00Z">
            <w:rPr>
              <w:del w:id="689" w:author="421904072277" w:date="2021-10-31T22:15:00Z"/>
              <w:highlight w:val="yellow"/>
            </w:rPr>
          </w:rPrChange>
        </w:rPr>
      </w:pPr>
      <w:del w:id="690" w:author="421904072277" w:date="2021-10-31T22:15:00Z">
        <w:r w:rsidRPr="00246C24" w:rsidDel="00547C63">
          <w:rPr>
            <w:iCs/>
            <w:highlight w:val="yellow"/>
            <w:rPrChange w:id="691" w:author="421904072277" w:date="2021-10-31T23:52:00Z">
              <w:rPr>
                <w:highlight w:val="yellow"/>
              </w:rPr>
            </w:rPrChange>
          </w:rPr>
          <w:delText>nadpis,</w:delText>
        </w:r>
      </w:del>
    </w:p>
    <w:p w14:paraId="33C5E10E" w14:textId="12B7D564" w:rsidR="00381B1B" w:rsidRPr="00246C24" w:rsidDel="00547C63" w:rsidRDefault="00381B1B" w:rsidP="00381B1B">
      <w:pPr>
        <w:pStyle w:val="ListParagraph"/>
        <w:numPr>
          <w:ilvl w:val="0"/>
          <w:numId w:val="3"/>
        </w:numPr>
        <w:rPr>
          <w:del w:id="692" w:author="421904072277" w:date="2021-10-31T22:15:00Z"/>
          <w:iCs/>
          <w:highlight w:val="yellow"/>
          <w:rPrChange w:id="693" w:author="421904072277" w:date="2021-10-31T23:52:00Z">
            <w:rPr>
              <w:del w:id="694" w:author="421904072277" w:date="2021-10-31T22:15:00Z"/>
              <w:highlight w:val="yellow"/>
            </w:rPr>
          </w:rPrChange>
        </w:rPr>
      </w:pPr>
      <w:del w:id="695" w:author="421904072277" w:date="2021-10-31T22:15:00Z">
        <w:r w:rsidRPr="00246C24" w:rsidDel="00547C63">
          <w:rPr>
            <w:iCs/>
            <w:highlight w:val="yellow"/>
            <w:rPrChange w:id="696" w:author="421904072277" w:date="2021-10-31T23:52:00Z">
              <w:rPr>
                <w:highlight w:val="yellow"/>
              </w:rPr>
            </w:rPrChange>
          </w:rPr>
          <w:delText>text zadania,</w:delText>
        </w:r>
      </w:del>
    </w:p>
    <w:p w14:paraId="49579536" w14:textId="69AE13C2" w:rsidR="00381B1B" w:rsidRPr="00246C24" w:rsidDel="00547C63" w:rsidRDefault="00A40D86" w:rsidP="00381B1B">
      <w:pPr>
        <w:pStyle w:val="ListParagraph"/>
        <w:numPr>
          <w:ilvl w:val="0"/>
          <w:numId w:val="3"/>
        </w:numPr>
        <w:rPr>
          <w:del w:id="697" w:author="421904072277" w:date="2021-10-31T22:15:00Z"/>
          <w:iCs/>
          <w:highlight w:val="yellow"/>
          <w:rPrChange w:id="698" w:author="421904072277" w:date="2021-10-31T23:52:00Z">
            <w:rPr>
              <w:del w:id="699" w:author="421904072277" w:date="2021-10-31T22:15:00Z"/>
              <w:highlight w:val="yellow"/>
            </w:rPr>
          </w:rPrChange>
        </w:rPr>
      </w:pPr>
      <w:del w:id="700" w:author="421904072277" w:date="2021-10-31T22:15:00Z">
        <w:r w:rsidRPr="00246C24" w:rsidDel="00547C63">
          <w:rPr>
            <w:iCs/>
            <w:highlight w:val="yellow"/>
            <w:rPrChange w:id="701" w:author="421904072277" w:date="2021-10-31T23:52:00Z">
              <w:rPr>
                <w:highlight w:val="yellow"/>
              </w:rPr>
            </w:rPrChange>
          </w:rPr>
          <w:delText>zadanú postupnosť,</w:delText>
        </w:r>
      </w:del>
    </w:p>
    <w:p w14:paraId="400426E0" w14:textId="61C6E5C7" w:rsidR="00381B1B" w:rsidRPr="00246C24" w:rsidDel="00547C63" w:rsidRDefault="00A40D86" w:rsidP="00381B1B">
      <w:pPr>
        <w:pStyle w:val="ListParagraph"/>
        <w:numPr>
          <w:ilvl w:val="0"/>
          <w:numId w:val="3"/>
        </w:numPr>
        <w:rPr>
          <w:del w:id="702" w:author="421904072277" w:date="2021-10-31T22:15:00Z"/>
          <w:iCs/>
          <w:highlight w:val="yellow"/>
          <w:rPrChange w:id="703" w:author="421904072277" w:date="2021-10-31T23:52:00Z">
            <w:rPr>
              <w:del w:id="704" w:author="421904072277" w:date="2021-10-31T22:15:00Z"/>
              <w:highlight w:val="yellow"/>
            </w:rPr>
          </w:rPrChange>
        </w:rPr>
      </w:pPr>
      <w:del w:id="705" w:author="421904072277" w:date="2021-10-31T22:15:00Z">
        <w:r w:rsidRPr="00246C24" w:rsidDel="00547C63">
          <w:rPr>
            <w:iCs/>
            <w:highlight w:val="yellow"/>
            <w:rPrChange w:id="706" w:author="421904072277" w:date="2021-10-31T23:52:00Z">
              <w:rPr>
                <w:highlight w:val="yellow"/>
              </w:rPr>
            </w:rPrChange>
          </w:rPr>
          <w:delText>prechodovú tabuľku a graf typu Mealy alebo Moore,</w:delText>
        </w:r>
      </w:del>
    </w:p>
    <w:p w14:paraId="7A5430E5" w14:textId="64FAD7B2" w:rsidR="00381B1B" w:rsidRPr="00246C24" w:rsidDel="00547C63" w:rsidRDefault="00A40D86" w:rsidP="00381B1B">
      <w:pPr>
        <w:pStyle w:val="ListParagraph"/>
        <w:numPr>
          <w:ilvl w:val="0"/>
          <w:numId w:val="3"/>
        </w:numPr>
        <w:rPr>
          <w:del w:id="707" w:author="421904072277" w:date="2021-10-31T22:15:00Z"/>
          <w:iCs/>
          <w:highlight w:val="yellow"/>
          <w:rPrChange w:id="708" w:author="421904072277" w:date="2021-10-31T23:52:00Z">
            <w:rPr>
              <w:del w:id="709" w:author="421904072277" w:date="2021-10-31T22:15:00Z"/>
              <w:highlight w:val="yellow"/>
            </w:rPr>
          </w:rPrChange>
        </w:rPr>
      </w:pPr>
      <w:del w:id="710" w:author="421904072277" w:date="2021-10-31T22:15:00Z">
        <w:r w:rsidRPr="00246C24" w:rsidDel="00547C63">
          <w:rPr>
            <w:iCs/>
            <w:highlight w:val="yellow"/>
            <w:rPrChange w:id="711" w:author="421904072277" w:date="2021-10-31T23:52:00Z">
              <w:rPr>
                <w:highlight w:val="yellow"/>
              </w:rPr>
            </w:rPrChange>
          </w:rPr>
          <w:delText>Karnaughove mapy pre budiace funkcie D-PO, Y</w:delText>
        </w:r>
        <w:r w:rsidR="00381B1B" w:rsidRPr="00246C24" w:rsidDel="00547C63">
          <w:rPr>
            <w:iCs/>
            <w:highlight w:val="yellow"/>
            <w:rPrChange w:id="712" w:author="421904072277" w:date="2021-10-31T23:52:00Z">
              <w:rPr>
                <w:highlight w:val="yellow"/>
              </w:rPr>
            </w:rPrChange>
          </w:rPr>
          <w:delText>,</w:delText>
        </w:r>
      </w:del>
    </w:p>
    <w:p w14:paraId="0AE4B303" w14:textId="3532D93C" w:rsidR="00381B1B" w:rsidRPr="00246C24" w:rsidDel="00547C63" w:rsidRDefault="00A40D86" w:rsidP="00381B1B">
      <w:pPr>
        <w:pStyle w:val="ListParagraph"/>
        <w:numPr>
          <w:ilvl w:val="0"/>
          <w:numId w:val="3"/>
        </w:numPr>
        <w:rPr>
          <w:del w:id="713" w:author="421904072277" w:date="2021-10-31T22:15:00Z"/>
          <w:iCs/>
          <w:highlight w:val="yellow"/>
          <w:rPrChange w:id="714" w:author="421904072277" w:date="2021-10-31T23:52:00Z">
            <w:rPr>
              <w:del w:id="715" w:author="421904072277" w:date="2021-10-31T22:15:00Z"/>
              <w:highlight w:val="yellow"/>
            </w:rPr>
          </w:rPrChange>
        </w:rPr>
      </w:pPr>
      <w:del w:id="716" w:author="421904072277" w:date="2021-10-31T22:15:00Z">
        <w:r w:rsidRPr="00246C24" w:rsidDel="00547C63">
          <w:rPr>
            <w:iCs/>
            <w:highlight w:val="yellow"/>
            <w:rPrChange w:id="717" w:author="421904072277" w:date="2021-10-31T23:52:00Z">
              <w:rPr>
                <w:highlight w:val="yellow"/>
              </w:rPr>
            </w:rPrChange>
          </w:rPr>
          <w:delText>Karnaughove mapy pre budiace funkcie JK-PO</w:delText>
        </w:r>
        <w:r w:rsidR="00381B1B" w:rsidRPr="00246C24" w:rsidDel="00547C63">
          <w:rPr>
            <w:iCs/>
            <w:highlight w:val="yellow"/>
            <w:rPrChange w:id="718" w:author="421904072277" w:date="2021-10-31T23:52:00Z">
              <w:rPr>
                <w:highlight w:val="yellow"/>
              </w:rPr>
            </w:rPrChange>
          </w:rPr>
          <w:delText>,</w:delText>
        </w:r>
      </w:del>
    </w:p>
    <w:p w14:paraId="02B42A46" w14:textId="671F8F60" w:rsidR="00A40D86" w:rsidRPr="00246C24" w:rsidDel="00547C63" w:rsidRDefault="00A40D86" w:rsidP="00381B1B">
      <w:pPr>
        <w:pStyle w:val="ListParagraph"/>
        <w:numPr>
          <w:ilvl w:val="0"/>
          <w:numId w:val="3"/>
        </w:numPr>
        <w:rPr>
          <w:del w:id="719" w:author="421904072277" w:date="2021-10-31T22:15:00Z"/>
          <w:iCs/>
          <w:highlight w:val="yellow"/>
          <w:rPrChange w:id="720" w:author="421904072277" w:date="2021-10-31T23:52:00Z">
            <w:rPr>
              <w:del w:id="721" w:author="421904072277" w:date="2021-10-31T22:15:00Z"/>
              <w:highlight w:val="yellow"/>
            </w:rPr>
          </w:rPrChange>
        </w:rPr>
      </w:pPr>
      <w:del w:id="722" w:author="421904072277" w:date="2021-10-31T22:15:00Z">
        <w:r w:rsidRPr="00246C24" w:rsidDel="00547C63">
          <w:rPr>
            <w:iCs/>
            <w:highlight w:val="yellow"/>
            <w:rPrChange w:id="723" w:author="421904072277" w:date="2021-10-31T23:52:00Z">
              <w:rPr>
                <w:highlight w:val="yellow"/>
              </w:rPr>
            </w:rPrChange>
          </w:rPr>
          <w:delText>DNF formu pre budiace funkcie JK-PO a Y,</w:delText>
        </w:r>
      </w:del>
    </w:p>
    <w:p w14:paraId="54C66B09" w14:textId="4DBCD34D" w:rsidR="00381B1B" w:rsidRPr="00246C24" w:rsidDel="00547C63" w:rsidRDefault="00381B1B" w:rsidP="00381B1B">
      <w:pPr>
        <w:pStyle w:val="ListParagraph"/>
        <w:numPr>
          <w:ilvl w:val="0"/>
          <w:numId w:val="3"/>
        </w:numPr>
        <w:rPr>
          <w:del w:id="724" w:author="421904072277" w:date="2021-10-31T22:15:00Z"/>
          <w:iCs/>
          <w:highlight w:val="yellow"/>
          <w:rPrChange w:id="725" w:author="421904072277" w:date="2021-10-31T23:52:00Z">
            <w:rPr>
              <w:del w:id="726" w:author="421904072277" w:date="2021-10-31T22:15:00Z"/>
              <w:iCs/>
              <w:highlight w:val="yellow"/>
            </w:rPr>
          </w:rPrChange>
        </w:rPr>
      </w:pPr>
      <w:del w:id="727" w:author="421904072277" w:date="2021-10-31T22:15:00Z">
        <w:r w:rsidRPr="00246C24" w:rsidDel="00547C63">
          <w:rPr>
            <w:iCs/>
            <w:highlight w:val="yellow"/>
            <w:rPrChange w:id="728" w:author="421904072277" w:date="2021-10-31T23:52:00Z">
              <w:rPr>
                <w:highlight w:val="yellow"/>
              </w:rPr>
            </w:rPrChange>
          </w:rPr>
          <w:delText xml:space="preserve">celý postup úpravy </w:delText>
        </w:r>
        <w:r w:rsidR="00D40093" w:rsidRPr="00246C24" w:rsidDel="00547C63">
          <w:rPr>
            <w:iCs/>
            <w:highlight w:val="yellow"/>
            <w:rPrChange w:id="729" w:author="421904072277" w:date="2021-10-31T23:52:00Z">
              <w:rPr>
                <w:highlight w:val="yellow"/>
              </w:rPr>
            </w:rPrChange>
          </w:rPr>
          <w:delText xml:space="preserve">na Shefferovú funkciu </w:delText>
        </w:r>
        <w:r w:rsidRPr="00246C24" w:rsidDel="00547C63">
          <w:rPr>
            <w:iCs/>
            <w:highlight w:val="yellow"/>
            <w:rPrChange w:id="730" w:author="421904072277" w:date="2021-10-31T23:52:00Z">
              <w:rPr>
                <w:highlight w:val="yellow"/>
              </w:rPr>
            </w:rPrChange>
          </w:rPr>
          <w:delText xml:space="preserve">s použitím </w:delText>
        </w:r>
      </w:del>
      <m:oMath>
        <m:r>
          <w:del w:id="731" w:author="421904072277" w:date="2021-10-31T22:15:00Z">
            <m:rPr>
              <m:sty m:val="p"/>
            </m:rPr>
            <w:rPr>
              <w:rFonts w:ascii="Cambria Math" w:hAnsi="Cambria Math"/>
              <w:highlight w:val="yellow"/>
              <w:rPrChange w:id="732" w:author="421904072277" w:date="2021-10-31T23:52:00Z">
                <w:rPr>
                  <w:rFonts w:ascii="Cambria Math" w:hAnsi="Cambria Math"/>
                  <w:highlight w:val="yellow"/>
                </w:rPr>
              </w:rPrChange>
            </w:rPr>
            <m:t>↑</m:t>
          </w:del>
        </m:r>
      </m:oMath>
      <w:del w:id="733" w:author="421904072277" w:date="2021-10-31T22:15:00Z">
        <w:r w:rsidRPr="00246C24" w:rsidDel="00547C63">
          <w:rPr>
            <w:iCs/>
            <w:highlight w:val="yellow"/>
            <w:rPrChange w:id="734" w:author="421904072277" w:date="2021-10-31T23:52:00Z">
              <w:rPr>
                <w:iCs/>
                <w:highlight w:val="yellow"/>
              </w:rPr>
            </w:rPrChange>
          </w:rPr>
          <w:delText xml:space="preserve"> (NAND),</w:delText>
        </w:r>
      </w:del>
    </w:p>
    <w:p w14:paraId="5B052D89" w14:textId="6E91ECF1" w:rsidR="00381B1B" w:rsidRPr="00246C24" w:rsidDel="00547C63" w:rsidRDefault="00A40D86" w:rsidP="00381B1B">
      <w:pPr>
        <w:pStyle w:val="ListParagraph"/>
        <w:numPr>
          <w:ilvl w:val="0"/>
          <w:numId w:val="3"/>
        </w:numPr>
        <w:rPr>
          <w:del w:id="735" w:author="421904072277" w:date="2021-10-31T22:15:00Z"/>
          <w:iCs/>
          <w:sz w:val="28"/>
          <w:szCs w:val="28"/>
          <w:highlight w:val="yellow"/>
          <w:rPrChange w:id="736" w:author="421904072277" w:date="2021-10-31T23:52:00Z">
            <w:rPr>
              <w:del w:id="737" w:author="421904072277" w:date="2021-10-31T22:15:00Z"/>
              <w:sz w:val="28"/>
              <w:szCs w:val="28"/>
              <w:highlight w:val="yellow"/>
            </w:rPr>
          </w:rPrChange>
        </w:rPr>
      </w:pPr>
      <w:del w:id="738" w:author="421904072277" w:date="2021-10-31T22:15:00Z">
        <w:r w:rsidRPr="00246C24" w:rsidDel="00547C63">
          <w:rPr>
            <w:iCs/>
            <w:highlight w:val="yellow"/>
            <w:rPrChange w:id="739" w:author="421904072277" w:date="2021-10-31T23:52:00Z">
              <w:rPr>
                <w:highlight w:val="yellow"/>
              </w:rPr>
            </w:rPrChange>
          </w:rPr>
          <w:delText>zhodnotenie.</w:delText>
        </w:r>
      </w:del>
    </w:p>
    <w:p w14:paraId="70B0B583" w14:textId="77777777" w:rsidR="00381B1B" w:rsidRPr="00246C24" w:rsidRDefault="00381B1B" w:rsidP="00547C63">
      <w:pPr>
        <w:jc w:val="both"/>
        <w:rPr>
          <w:iCs/>
          <w:rPrChange w:id="740" w:author="421904072277" w:date="2021-10-31T23:52:00Z">
            <w:rPr/>
          </w:rPrChange>
        </w:rPr>
        <w:pPrChange w:id="741" w:author="421904072277" w:date="2021-10-31T22:15:00Z">
          <w:pPr/>
        </w:pPrChange>
      </w:pPr>
    </w:p>
    <w:sectPr w:rsidR="00381B1B" w:rsidRPr="00246C24" w:rsidSect="00D55DC5">
      <w:headerReference w:type="default" r:id="rId15"/>
      <w:type w:val="continuous"/>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308D4" w14:textId="77777777" w:rsidR="00771EFB" w:rsidRDefault="00771EFB" w:rsidP="00B50F92">
      <w:r>
        <w:separator/>
      </w:r>
    </w:p>
  </w:endnote>
  <w:endnote w:type="continuationSeparator" w:id="0">
    <w:p w14:paraId="23D3672A" w14:textId="77777777" w:rsidR="00771EFB" w:rsidRDefault="00771EFB" w:rsidP="00B50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EC72F" w14:textId="77777777" w:rsidR="00771EFB" w:rsidRDefault="00771EFB" w:rsidP="00B50F92">
      <w:r>
        <w:separator/>
      </w:r>
    </w:p>
  </w:footnote>
  <w:footnote w:type="continuationSeparator" w:id="0">
    <w:p w14:paraId="50D4D467" w14:textId="77777777" w:rsidR="00771EFB" w:rsidRDefault="00771EFB" w:rsidP="00B50F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84184" w14:textId="04F914A3" w:rsidR="003E1CEA" w:rsidRDefault="003E1CEA" w:rsidP="003E1CEA">
    <w:pPr>
      <w:pStyle w:val="Header"/>
      <w:rPr>
        <w:ins w:id="742" w:author="421904072277" w:date="2021-10-31T19:41:00Z"/>
      </w:rPr>
    </w:pPr>
    <w:ins w:id="743" w:author="421904072277" w:date="2021-10-31T19:41:00Z">
      <w:r>
        <w:t>Norbert Matuška, ID:110849</w:t>
      </w:r>
    </w:ins>
  </w:p>
  <w:p w14:paraId="114F296E" w14:textId="2DE61309" w:rsidR="00F738D4" w:rsidDel="003E1CEA" w:rsidRDefault="003E1CEA" w:rsidP="003E1CEA">
    <w:pPr>
      <w:pStyle w:val="Header"/>
      <w:rPr>
        <w:del w:id="744" w:author="421904072277" w:date="2021-10-31T19:41:00Z"/>
      </w:rPr>
    </w:pPr>
    <w:ins w:id="745" w:author="421904072277" w:date="2021-10-31T19:41:00Z">
      <w:r>
        <w:t>Streda 14:00</w:t>
      </w:r>
    </w:ins>
    <w:del w:id="746" w:author="421904072277" w:date="2021-10-31T19:41:00Z">
      <w:r w:rsidR="00F738D4" w:rsidDel="003E1CEA">
        <w:rPr>
          <w:lang w:val="en-US"/>
        </w:rPr>
        <w:delText>Arno</w:delText>
      </w:r>
      <w:r w:rsidR="00F738D4" w:rsidDel="003E1CEA">
        <w:delText>št Kábel, ID: 12345</w:delText>
      </w:r>
    </w:del>
  </w:p>
  <w:p w14:paraId="24F51676" w14:textId="1576ADE0" w:rsidR="00F738D4" w:rsidRPr="00C05A9A" w:rsidRDefault="00F738D4">
    <w:pPr>
      <w:pStyle w:val="Header"/>
    </w:pPr>
    <w:del w:id="747" w:author="421904072277" w:date="2021-10-31T19:41:00Z">
      <w:r w:rsidDel="003E1CEA">
        <w:delText>Pondelok: 14:00</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B5C"/>
    <w:multiLevelType w:val="hybridMultilevel"/>
    <w:tmpl w:val="A5620DDE"/>
    <w:lvl w:ilvl="0" w:tplc="B47EDC22">
      <w:start w:val="2"/>
      <w:numFmt w:val="bullet"/>
      <w:lvlText w:val="-"/>
      <w:lvlJc w:val="left"/>
      <w:pPr>
        <w:ind w:left="720" w:hanging="360"/>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84B26D9"/>
    <w:multiLevelType w:val="hybridMultilevel"/>
    <w:tmpl w:val="61E4E662"/>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2DE44EE3"/>
    <w:multiLevelType w:val="hybridMultilevel"/>
    <w:tmpl w:val="1C14B026"/>
    <w:lvl w:ilvl="0" w:tplc="5C8A9B36">
      <w:start w:val="1001"/>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38845A72"/>
    <w:multiLevelType w:val="hybridMultilevel"/>
    <w:tmpl w:val="FD58B3BA"/>
    <w:lvl w:ilvl="0" w:tplc="5C8A9B36">
      <w:start w:val="1001"/>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421904072277">
    <w15:presenceInfo w15:providerId="Windows Live" w15:userId="e48e014f069dc3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1B1B"/>
    <w:rsid w:val="00037B1F"/>
    <w:rsid w:val="000849B2"/>
    <w:rsid w:val="000B2A00"/>
    <w:rsid w:val="00107DCE"/>
    <w:rsid w:val="0013067D"/>
    <w:rsid w:val="0013168A"/>
    <w:rsid w:val="0018198E"/>
    <w:rsid w:val="00197F5D"/>
    <w:rsid w:val="001B28E4"/>
    <w:rsid w:val="001C5FC5"/>
    <w:rsid w:val="001F07C0"/>
    <w:rsid w:val="00204AD5"/>
    <w:rsid w:val="00226F36"/>
    <w:rsid w:val="00227C84"/>
    <w:rsid w:val="00241566"/>
    <w:rsid w:val="00246C24"/>
    <w:rsid w:val="0025342B"/>
    <w:rsid w:val="0027467E"/>
    <w:rsid w:val="002B5C6F"/>
    <w:rsid w:val="00305432"/>
    <w:rsid w:val="0031347A"/>
    <w:rsid w:val="00321EBA"/>
    <w:rsid w:val="00343E21"/>
    <w:rsid w:val="003448AA"/>
    <w:rsid w:val="00356251"/>
    <w:rsid w:val="00381B1B"/>
    <w:rsid w:val="00392788"/>
    <w:rsid w:val="003D0C5E"/>
    <w:rsid w:val="003E1CEA"/>
    <w:rsid w:val="004000AA"/>
    <w:rsid w:val="00427A23"/>
    <w:rsid w:val="0049778C"/>
    <w:rsid w:val="004A23F8"/>
    <w:rsid w:val="004A53BA"/>
    <w:rsid w:val="004B389F"/>
    <w:rsid w:val="00504F7D"/>
    <w:rsid w:val="00516022"/>
    <w:rsid w:val="005329C8"/>
    <w:rsid w:val="00536932"/>
    <w:rsid w:val="00547C63"/>
    <w:rsid w:val="00554082"/>
    <w:rsid w:val="005A1B97"/>
    <w:rsid w:val="005B0D3E"/>
    <w:rsid w:val="00630F31"/>
    <w:rsid w:val="00691530"/>
    <w:rsid w:val="006E4787"/>
    <w:rsid w:val="006F7DBE"/>
    <w:rsid w:val="00722B30"/>
    <w:rsid w:val="007338DF"/>
    <w:rsid w:val="00737DFE"/>
    <w:rsid w:val="00761687"/>
    <w:rsid w:val="00771EFB"/>
    <w:rsid w:val="00785ADF"/>
    <w:rsid w:val="007F03D1"/>
    <w:rsid w:val="007F4621"/>
    <w:rsid w:val="00801EEA"/>
    <w:rsid w:val="008C2F75"/>
    <w:rsid w:val="008C7068"/>
    <w:rsid w:val="00911825"/>
    <w:rsid w:val="00930DA9"/>
    <w:rsid w:val="00940F8B"/>
    <w:rsid w:val="00942BB7"/>
    <w:rsid w:val="00A000B9"/>
    <w:rsid w:val="00A00990"/>
    <w:rsid w:val="00A043ED"/>
    <w:rsid w:val="00A0751F"/>
    <w:rsid w:val="00A361A4"/>
    <w:rsid w:val="00A40D86"/>
    <w:rsid w:val="00A96292"/>
    <w:rsid w:val="00AB3564"/>
    <w:rsid w:val="00B13077"/>
    <w:rsid w:val="00B33160"/>
    <w:rsid w:val="00B344BE"/>
    <w:rsid w:val="00B50F92"/>
    <w:rsid w:val="00BB5584"/>
    <w:rsid w:val="00BE17EA"/>
    <w:rsid w:val="00C23810"/>
    <w:rsid w:val="00C44218"/>
    <w:rsid w:val="00CC79F0"/>
    <w:rsid w:val="00D1655A"/>
    <w:rsid w:val="00D40093"/>
    <w:rsid w:val="00D55DC5"/>
    <w:rsid w:val="00D76AF6"/>
    <w:rsid w:val="00DA7AE4"/>
    <w:rsid w:val="00DE15ED"/>
    <w:rsid w:val="00E3216B"/>
    <w:rsid w:val="00EC5A66"/>
    <w:rsid w:val="00EE6B24"/>
    <w:rsid w:val="00EF3734"/>
    <w:rsid w:val="00F738D4"/>
    <w:rsid w:val="00F858E5"/>
    <w:rsid w:val="00FE77A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100"/>
    <o:shapelayout v:ext="edit">
      <o:idmap v:ext="edit" data="1"/>
    </o:shapelayout>
  </w:shapeDefaults>
  <w:decimalSymbol w:val="."/>
  <w:listSeparator w:val=","/>
  <w14:docId w14:val="6099C519"/>
  <w15:docId w15:val="{FA12E0B8-BDE3-4C5C-A042-7F14257F3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B1B"/>
    <w:pPr>
      <w:spacing w:after="0" w:line="240" w:lineRule="auto"/>
    </w:pPr>
    <w:rPr>
      <w:rFonts w:ascii="Times New Roman" w:eastAsia="Times New Roman" w:hAnsi="Times New Roman" w:cs="Times New Roman"/>
      <w:noProof/>
      <w:sz w:val="24"/>
      <w:szCs w:val="24"/>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381B1B"/>
    <w:rPr>
      <w:rFonts w:ascii="Courier New" w:hAnsi="Courier New"/>
      <w:noProof w:val="0"/>
      <w:sz w:val="20"/>
      <w:szCs w:val="20"/>
      <w:lang w:val="en-US" w:eastAsia="en-US"/>
    </w:rPr>
  </w:style>
  <w:style w:type="character" w:customStyle="1" w:styleId="PlainTextChar">
    <w:name w:val="Plain Text Char"/>
    <w:basedOn w:val="DefaultParagraphFont"/>
    <w:link w:val="PlainText"/>
    <w:rsid w:val="00381B1B"/>
    <w:rPr>
      <w:rFonts w:ascii="Courier New" w:eastAsia="Times New Roman" w:hAnsi="Courier New" w:cs="Times New Roman"/>
      <w:sz w:val="20"/>
      <w:szCs w:val="20"/>
      <w:lang w:val="en-US"/>
    </w:rPr>
  </w:style>
  <w:style w:type="paragraph" w:styleId="Header">
    <w:name w:val="header"/>
    <w:basedOn w:val="Normal"/>
    <w:link w:val="HeaderChar"/>
    <w:rsid w:val="00381B1B"/>
    <w:pPr>
      <w:tabs>
        <w:tab w:val="center" w:pos="4536"/>
        <w:tab w:val="right" w:pos="9072"/>
      </w:tabs>
    </w:pPr>
  </w:style>
  <w:style w:type="character" w:customStyle="1" w:styleId="HeaderChar">
    <w:name w:val="Header Char"/>
    <w:basedOn w:val="DefaultParagraphFont"/>
    <w:link w:val="Header"/>
    <w:rsid w:val="00381B1B"/>
    <w:rPr>
      <w:rFonts w:ascii="Times New Roman" w:eastAsia="Times New Roman" w:hAnsi="Times New Roman" w:cs="Times New Roman"/>
      <w:noProof/>
      <w:sz w:val="24"/>
      <w:szCs w:val="24"/>
      <w:lang w:eastAsia="sk-SK"/>
    </w:rPr>
  </w:style>
  <w:style w:type="table" w:styleId="TableGrid">
    <w:name w:val="Table Grid"/>
    <w:basedOn w:val="TableNormal"/>
    <w:uiPriority w:val="59"/>
    <w:rsid w:val="00381B1B"/>
    <w:pPr>
      <w:spacing w:after="0" w:line="240" w:lineRule="auto"/>
    </w:pPr>
    <w:rPr>
      <w:rFonts w:ascii="Times New Roman" w:eastAsia="Times New Roman" w:hAnsi="Times New Roman" w:cs="Times New Roman"/>
      <w:sz w:val="20"/>
      <w:szCs w:val="20"/>
      <w:lang w:eastAsia="sk-S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1B1B"/>
    <w:pPr>
      <w:ind w:left="720"/>
      <w:contextualSpacing/>
    </w:pPr>
  </w:style>
  <w:style w:type="paragraph" w:styleId="BalloonText">
    <w:name w:val="Balloon Text"/>
    <w:basedOn w:val="Normal"/>
    <w:link w:val="BalloonTextChar"/>
    <w:uiPriority w:val="99"/>
    <w:semiHidden/>
    <w:unhideWhenUsed/>
    <w:rsid w:val="00381B1B"/>
    <w:rPr>
      <w:rFonts w:ascii="Tahoma" w:hAnsi="Tahoma" w:cs="Tahoma"/>
      <w:sz w:val="16"/>
      <w:szCs w:val="16"/>
    </w:rPr>
  </w:style>
  <w:style w:type="character" w:customStyle="1" w:styleId="BalloonTextChar">
    <w:name w:val="Balloon Text Char"/>
    <w:basedOn w:val="DefaultParagraphFont"/>
    <w:link w:val="BalloonText"/>
    <w:uiPriority w:val="99"/>
    <w:semiHidden/>
    <w:rsid w:val="00381B1B"/>
    <w:rPr>
      <w:rFonts w:ascii="Tahoma" w:eastAsia="Times New Roman" w:hAnsi="Tahoma" w:cs="Tahoma"/>
      <w:noProof/>
      <w:sz w:val="16"/>
      <w:szCs w:val="16"/>
      <w:lang w:eastAsia="sk-SK"/>
    </w:rPr>
  </w:style>
  <w:style w:type="character" w:styleId="PlaceholderText">
    <w:name w:val="Placeholder Text"/>
    <w:basedOn w:val="DefaultParagraphFont"/>
    <w:uiPriority w:val="99"/>
    <w:semiHidden/>
    <w:rsid w:val="00037B1F"/>
    <w:rPr>
      <w:color w:val="808080"/>
    </w:rPr>
  </w:style>
  <w:style w:type="paragraph" w:styleId="Footer">
    <w:name w:val="footer"/>
    <w:basedOn w:val="Normal"/>
    <w:link w:val="FooterChar"/>
    <w:uiPriority w:val="99"/>
    <w:unhideWhenUsed/>
    <w:rsid w:val="003E1CEA"/>
    <w:pPr>
      <w:tabs>
        <w:tab w:val="center" w:pos="4680"/>
        <w:tab w:val="right" w:pos="9360"/>
      </w:tabs>
    </w:pPr>
  </w:style>
  <w:style w:type="character" w:customStyle="1" w:styleId="FooterChar">
    <w:name w:val="Footer Char"/>
    <w:basedOn w:val="DefaultParagraphFont"/>
    <w:link w:val="Footer"/>
    <w:uiPriority w:val="99"/>
    <w:rsid w:val="003E1CEA"/>
    <w:rPr>
      <w:rFonts w:ascii="Times New Roman" w:eastAsia="Times New Roman" w:hAnsi="Times New Roman" w:cs="Times New Roman"/>
      <w:noProof/>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7</Pages>
  <Words>2167</Words>
  <Characters>12352</Characters>
  <Application>Microsoft Office Word</Application>
  <DocSecurity>0</DocSecurity>
  <Lines>102</Lines>
  <Paragraphs>28</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HP</Company>
  <LinksUpToDate>false</LinksUpToDate>
  <CharactersWithSpaces>14491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pokus</dc:creator>
  <cp:lastModifiedBy>421904072277</cp:lastModifiedBy>
  <cp:revision>3</cp:revision>
  <cp:lastPrinted>2015-10-20T13:36:00Z</cp:lastPrinted>
  <dcterms:created xsi:type="dcterms:W3CDTF">2021-10-31T20:50:00Z</dcterms:created>
  <dcterms:modified xsi:type="dcterms:W3CDTF">2021-10-31T22:54:00Z</dcterms:modified>
</cp:coreProperties>
</file>
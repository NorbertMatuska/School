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6FF1" w14:textId="77777777" w:rsidR="0027548F" w:rsidRPr="00C05A9A" w:rsidRDefault="00364395" w:rsidP="0027548F">
      <w:pPr>
        <w:pStyle w:val="PlainText"/>
        <w:rPr>
          <w:rFonts w:ascii="Arial" w:hAnsi="Arial" w:cs="Arial"/>
          <w:b/>
          <w:sz w:val="32"/>
          <w:szCs w:val="32"/>
          <w:lang w:val="sk-SK"/>
        </w:rPr>
      </w:pPr>
      <w:r w:rsidRPr="00C05A9A">
        <w:rPr>
          <w:rFonts w:ascii="Arial" w:hAnsi="Arial" w:cs="Arial"/>
          <w:b/>
          <w:sz w:val="32"/>
          <w:szCs w:val="32"/>
          <w:lang w:val="sk-SK"/>
        </w:rPr>
        <w:t>Vzorové riešenie 2</w:t>
      </w:r>
      <w:r w:rsidR="0027548F" w:rsidRPr="00C05A9A">
        <w:rPr>
          <w:rFonts w:ascii="Arial" w:hAnsi="Arial" w:cs="Arial"/>
          <w:b/>
          <w:sz w:val="32"/>
          <w:szCs w:val="32"/>
          <w:lang w:val="sk-SK"/>
        </w:rPr>
        <w:t>. zadania</w:t>
      </w:r>
    </w:p>
    <w:p w14:paraId="3AE6436C" w14:textId="77777777" w:rsidR="006D1E75" w:rsidRPr="00C05A9A" w:rsidRDefault="006D1E75" w:rsidP="00420890">
      <w:pPr>
        <w:pStyle w:val="PlainText"/>
        <w:rPr>
          <w:rFonts w:ascii="Times New Roman" w:hAnsi="Times New Roman"/>
          <w:b/>
          <w:sz w:val="32"/>
          <w:lang w:val="sk-SK"/>
        </w:rPr>
      </w:pPr>
    </w:p>
    <w:p w14:paraId="2EB55C07" w14:textId="77777777" w:rsidR="00420890" w:rsidRPr="00C05A9A" w:rsidRDefault="00420890" w:rsidP="00420890">
      <w:pPr>
        <w:pStyle w:val="PlainText"/>
        <w:rPr>
          <w:rFonts w:ascii="Times New Roman" w:hAnsi="Times New Roman"/>
          <w:b/>
          <w:sz w:val="32"/>
          <w:lang w:val="sk-SK"/>
        </w:rPr>
      </w:pPr>
      <w:r w:rsidRPr="00C05A9A">
        <w:rPr>
          <w:rFonts w:ascii="Times New Roman" w:hAnsi="Times New Roman"/>
          <w:b/>
          <w:sz w:val="32"/>
          <w:lang w:val="sk-SK"/>
        </w:rPr>
        <w:t>SYNTÉZA KOMBINAČNÝCH LOGICKÝCH OBVODOV</w:t>
      </w:r>
    </w:p>
    <w:p w14:paraId="7E98518E" w14:textId="77777777" w:rsidR="00420890" w:rsidRPr="00C05A9A" w:rsidRDefault="00420890" w:rsidP="00420890">
      <w:pPr>
        <w:pStyle w:val="PlainText"/>
        <w:rPr>
          <w:rFonts w:ascii="Times New Roman" w:hAnsi="Times New Roman"/>
          <w:b/>
          <w:sz w:val="28"/>
          <w:szCs w:val="28"/>
          <w:lang w:val="sk-SK"/>
        </w:rPr>
      </w:pPr>
      <w:r w:rsidRPr="00C05A9A">
        <w:rPr>
          <w:rFonts w:ascii="Times New Roman" w:hAnsi="Times New Roman"/>
          <w:lang w:val="sk-SK"/>
        </w:rPr>
        <w:t xml:space="preserve">                                                       </w:t>
      </w:r>
    </w:p>
    <w:p w14:paraId="347DACB2" w14:textId="0154E58E" w:rsidR="00420890" w:rsidRPr="00C05A9A"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Navrhnite prevodník </w:t>
      </w:r>
      <w:r w:rsidR="00EC446A">
        <w:rPr>
          <w:rFonts w:ascii="Times New Roman" w:hAnsi="Times New Roman"/>
          <w:sz w:val="24"/>
          <w:lang w:val="sk-SK"/>
        </w:rPr>
        <w:t xml:space="preserve">desiatkových </w:t>
      </w:r>
      <w:r w:rsidRPr="00C05A9A">
        <w:rPr>
          <w:rFonts w:ascii="Times New Roman" w:hAnsi="Times New Roman"/>
          <w:sz w:val="24"/>
          <w:lang w:val="sk-SK"/>
        </w:rPr>
        <w:t>číslic  0-9</w:t>
      </w:r>
      <w:r w:rsidR="00EC446A">
        <w:rPr>
          <w:rFonts w:ascii="Times New Roman" w:hAnsi="Times New Roman"/>
          <w:sz w:val="24"/>
          <w:lang w:val="sk-SK"/>
        </w:rPr>
        <w:t>, zakódovaných</w:t>
      </w:r>
      <w:r w:rsidRPr="00C05A9A">
        <w:rPr>
          <w:rFonts w:ascii="Times New Roman" w:hAnsi="Times New Roman"/>
          <w:sz w:val="24"/>
          <w:lang w:val="sk-SK"/>
        </w:rPr>
        <w:t xml:space="preserve"> v kóde BCD8421</w:t>
      </w:r>
      <w:r w:rsidR="003429BA" w:rsidRPr="00C05A9A">
        <w:rPr>
          <w:rFonts w:ascii="Times New Roman" w:hAnsi="Times New Roman"/>
          <w:sz w:val="24"/>
          <w:lang w:val="sk-SK"/>
        </w:rPr>
        <w:t xml:space="preserve"> </w:t>
      </w:r>
      <w:r w:rsidRPr="00C05A9A">
        <w:rPr>
          <w:rFonts w:ascii="Times New Roman" w:hAnsi="Times New Roman"/>
          <w:sz w:val="24"/>
          <w:lang w:val="sk-SK"/>
        </w:rPr>
        <w:t xml:space="preserve">do kódu </w:t>
      </w:r>
      <w:ins w:id="0" w:author="421904072277" w:date="2021-10-12T18:55:00Z">
        <w:r w:rsidR="00F9163F">
          <w:rPr>
            <w:rFonts w:ascii="Times New Roman" w:hAnsi="Times New Roman"/>
            <w:sz w:val="24"/>
            <w:lang w:val="sk-SK"/>
          </w:rPr>
          <w:t>BCD84-2-1</w:t>
        </w:r>
      </w:ins>
      <w:del w:id="1" w:author="421904072277" w:date="2021-10-12T18:55:00Z">
        <w:r w:rsidRPr="00C05A9A" w:rsidDel="00F9163F">
          <w:rPr>
            <w:rFonts w:ascii="Times New Roman" w:hAnsi="Times New Roman"/>
            <w:sz w:val="24"/>
            <w:lang w:val="sk-SK"/>
          </w:rPr>
          <w:delText>Aiken</w:delText>
        </w:r>
      </w:del>
      <w:r w:rsidRPr="00C05A9A">
        <w:rPr>
          <w:rFonts w:ascii="Times New Roman" w:hAnsi="Times New Roman"/>
          <w:sz w:val="24"/>
          <w:lang w:val="sk-SK"/>
        </w:rPr>
        <w:t>. Prevodník realizujte s minimálnym počtom</w:t>
      </w:r>
      <w:r w:rsidR="003429BA" w:rsidRPr="00C05A9A">
        <w:rPr>
          <w:rFonts w:ascii="Times New Roman" w:hAnsi="Times New Roman"/>
          <w:sz w:val="24"/>
          <w:lang w:val="sk-SK"/>
        </w:rPr>
        <w:t xml:space="preserve"> </w:t>
      </w:r>
      <w:r w:rsidRPr="00C05A9A">
        <w:rPr>
          <w:rFonts w:ascii="Times New Roman" w:hAnsi="Times New Roman"/>
          <w:sz w:val="24"/>
          <w:lang w:val="sk-SK"/>
        </w:rPr>
        <w:t>členov NAND</w:t>
      </w:r>
      <w:r w:rsidR="006E1964">
        <w:rPr>
          <w:rFonts w:ascii="Times New Roman" w:hAnsi="Times New Roman"/>
          <w:sz w:val="24"/>
          <w:lang w:val="sk-SK"/>
        </w:rPr>
        <w:t xml:space="preserve"> a NOR</w:t>
      </w:r>
      <w:r w:rsidRPr="00C05A9A">
        <w:rPr>
          <w:rFonts w:ascii="Times New Roman" w:hAnsi="Times New Roman"/>
          <w:sz w:val="24"/>
          <w:lang w:val="sk-SK"/>
        </w:rPr>
        <w:t>.</w:t>
      </w:r>
    </w:p>
    <w:p w14:paraId="54570919" w14:textId="77777777" w:rsidR="00420890" w:rsidRPr="00C05A9A" w:rsidRDefault="00EC446A" w:rsidP="00420890">
      <w:pPr>
        <w:pStyle w:val="PlainText"/>
        <w:rPr>
          <w:rFonts w:ascii="Times New Roman" w:hAnsi="Times New Roman"/>
          <w:sz w:val="24"/>
          <w:lang w:val="sk-SK"/>
        </w:rPr>
      </w:pPr>
      <w:r>
        <w:rPr>
          <w:rFonts w:ascii="Times New Roman" w:hAnsi="Times New Roman"/>
          <w:sz w:val="24"/>
          <w:lang w:val="sk-SK"/>
        </w:rPr>
        <w:t>Navrhnite v</w:t>
      </w:r>
      <w:r w:rsidR="00420890" w:rsidRPr="00C05A9A">
        <w:rPr>
          <w:rFonts w:ascii="Times New Roman" w:hAnsi="Times New Roman"/>
          <w:sz w:val="24"/>
          <w:lang w:val="sk-SK"/>
        </w:rPr>
        <w:t xml:space="preserve">lastné  riešenie </w:t>
      </w:r>
      <w:r>
        <w:rPr>
          <w:rFonts w:ascii="Times New Roman" w:hAnsi="Times New Roman"/>
          <w:sz w:val="24"/>
          <w:lang w:val="sk-SK"/>
        </w:rPr>
        <w:t xml:space="preserve">a </w:t>
      </w:r>
      <w:r w:rsidR="00420890" w:rsidRPr="00C05A9A">
        <w:rPr>
          <w:rFonts w:ascii="Times New Roman" w:hAnsi="Times New Roman"/>
          <w:sz w:val="24"/>
          <w:lang w:val="sk-SK"/>
        </w:rPr>
        <w:t xml:space="preserve">overte  </w:t>
      </w:r>
      <w:r>
        <w:rPr>
          <w:rFonts w:ascii="Times New Roman" w:hAnsi="Times New Roman"/>
          <w:sz w:val="24"/>
          <w:lang w:val="sk-SK"/>
        </w:rPr>
        <w:t xml:space="preserve">ho </w:t>
      </w:r>
      <w:r w:rsidR="00420890" w:rsidRPr="00C05A9A">
        <w:rPr>
          <w:rFonts w:ascii="Times New Roman" w:hAnsi="Times New Roman"/>
          <w:sz w:val="24"/>
          <w:lang w:val="sk-SK"/>
        </w:rPr>
        <w:t>progr</w:t>
      </w:r>
      <w:r w:rsidR="00F5282F">
        <w:rPr>
          <w:rFonts w:ascii="Times New Roman" w:hAnsi="Times New Roman"/>
          <w:sz w:val="24"/>
          <w:lang w:val="sk-SK"/>
        </w:rPr>
        <w:t>amovými</w:t>
      </w:r>
      <w:r w:rsidR="00420890" w:rsidRPr="00C05A9A">
        <w:rPr>
          <w:rFonts w:ascii="Times New Roman" w:hAnsi="Times New Roman"/>
          <w:sz w:val="24"/>
          <w:lang w:val="sk-SK"/>
        </w:rPr>
        <w:t xml:space="preserve"> prostriedkami ESPRESSO</w:t>
      </w:r>
      <w:r w:rsidR="003429BA" w:rsidRPr="00C05A9A">
        <w:rPr>
          <w:rFonts w:ascii="Times New Roman" w:hAnsi="Times New Roman"/>
          <w:sz w:val="24"/>
          <w:lang w:val="sk-SK"/>
        </w:rPr>
        <w:t xml:space="preserve"> </w:t>
      </w:r>
      <w:r w:rsidR="00420890" w:rsidRPr="00C05A9A">
        <w:rPr>
          <w:rFonts w:ascii="Times New Roman" w:hAnsi="Times New Roman"/>
          <w:sz w:val="24"/>
          <w:lang w:val="sk-SK"/>
        </w:rPr>
        <w:t>a</w:t>
      </w:r>
      <w:r w:rsidR="00FB53B3" w:rsidRPr="00C05A9A">
        <w:rPr>
          <w:rFonts w:ascii="Times New Roman" w:hAnsi="Times New Roman"/>
          <w:sz w:val="24"/>
          <w:lang w:val="sk-SK"/>
        </w:rPr>
        <w:t> </w:t>
      </w:r>
      <w:proofErr w:type="spellStart"/>
      <w:r w:rsidR="00C44CBB" w:rsidRPr="00C05A9A">
        <w:rPr>
          <w:rFonts w:ascii="Times New Roman" w:hAnsi="Times New Roman"/>
          <w:sz w:val="24"/>
          <w:lang w:val="sk-SK"/>
        </w:rPr>
        <w:t>LogiSim</w:t>
      </w:r>
      <w:proofErr w:type="spellEnd"/>
      <w:r w:rsidR="001D64D6" w:rsidRPr="00C05A9A">
        <w:rPr>
          <w:rFonts w:ascii="Times New Roman" w:hAnsi="Times New Roman"/>
          <w:sz w:val="24"/>
          <w:lang w:val="sk-SK"/>
        </w:rPr>
        <w:t xml:space="preserve"> </w:t>
      </w:r>
      <w:r w:rsidR="003429BA" w:rsidRPr="00C05A9A">
        <w:rPr>
          <w:rFonts w:ascii="Times New Roman" w:hAnsi="Times New Roman"/>
          <w:sz w:val="24"/>
          <w:lang w:val="sk-SK"/>
        </w:rPr>
        <w:t xml:space="preserve">(príp. LOG </w:t>
      </w:r>
      <w:r w:rsidR="001D64D6" w:rsidRPr="00C05A9A">
        <w:rPr>
          <w:rFonts w:ascii="Times New Roman" w:hAnsi="Times New Roman"/>
          <w:sz w:val="24"/>
          <w:lang w:val="sk-SK"/>
        </w:rPr>
        <w:t xml:space="preserve">alebo </w:t>
      </w:r>
      <w:proofErr w:type="spellStart"/>
      <w:r w:rsidR="001D64D6" w:rsidRPr="00C05A9A">
        <w:rPr>
          <w:rFonts w:ascii="Times New Roman" w:hAnsi="Times New Roman"/>
          <w:sz w:val="24"/>
          <w:lang w:val="sk-SK"/>
        </w:rPr>
        <w:t>FitB</w:t>
      </w:r>
      <w:r w:rsidR="00FB53B3" w:rsidRPr="00C05A9A">
        <w:rPr>
          <w:rFonts w:ascii="Times New Roman" w:hAnsi="Times New Roman"/>
          <w:sz w:val="24"/>
          <w:lang w:val="sk-SK"/>
        </w:rPr>
        <w:t>oard</w:t>
      </w:r>
      <w:proofErr w:type="spellEnd"/>
      <w:r w:rsidR="003429BA" w:rsidRPr="00C05A9A">
        <w:rPr>
          <w:rFonts w:ascii="Times New Roman" w:hAnsi="Times New Roman"/>
          <w:sz w:val="24"/>
          <w:lang w:val="sk-SK"/>
        </w:rPr>
        <w:t>)</w:t>
      </w:r>
      <w:r w:rsidR="00420890" w:rsidRPr="00C05A9A">
        <w:rPr>
          <w:rFonts w:ascii="Times New Roman" w:hAnsi="Times New Roman"/>
          <w:sz w:val="24"/>
          <w:lang w:val="sk-SK"/>
        </w:rPr>
        <w:t>.</w:t>
      </w:r>
    </w:p>
    <w:p w14:paraId="2A04D528" w14:textId="77777777" w:rsidR="00140C8B" w:rsidRPr="00C05A9A" w:rsidRDefault="00140C8B" w:rsidP="00140C8B">
      <w:pPr>
        <w:pStyle w:val="PlainText"/>
        <w:rPr>
          <w:rFonts w:ascii="Times New Roman" w:hAnsi="Times New Roman"/>
          <w:b/>
          <w:sz w:val="24"/>
          <w:lang w:val="sk-SK"/>
        </w:rPr>
      </w:pPr>
    </w:p>
    <w:p w14:paraId="1672278A" w14:textId="77777777" w:rsidR="009A0264" w:rsidRPr="00C05A9A" w:rsidRDefault="009A0264" w:rsidP="00140C8B">
      <w:pPr>
        <w:pStyle w:val="PlainText"/>
        <w:rPr>
          <w:rFonts w:ascii="Times New Roman" w:hAnsi="Times New Roman"/>
          <w:sz w:val="24"/>
          <w:lang w:val="sk-SK"/>
        </w:rPr>
      </w:pPr>
      <w:r w:rsidRPr="00C05A9A">
        <w:rPr>
          <w:rFonts w:ascii="Times New Roman" w:hAnsi="Times New Roman"/>
          <w:sz w:val="24"/>
          <w:lang w:val="sk-SK"/>
        </w:rPr>
        <w:t>Úlohy:</w:t>
      </w:r>
    </w:p>
    <w:p w14:paraId="3463A1F7" w14:textId="77777777" w:rsidR="009A0264" w:rsidRPr="00C05A9A" w:rsidRDefault="00C05A9A"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w:t>
      </w:r>
      <w:r w:rsidR="009A0264" w:rsidRPr="00C05A9A">
        <w:rPr>
          <w:rFonts w:ascii="Times New Roman" w:hAnsi="Times New Roman"/>
          <w:sz w:val="24"/>
          <w:lang w:val="sk-SK"/>
        </w:rPr>
        <w:t xml:space="preserve">avrhnite vlastné riešenie </w:t>
      </w:r>
      <w:r w:rsidR="00F5282F">
        <w:rPr>
          <w:rFonts w:ascii="Times New Roman" w:hAnsi="Times New Roman"/>
          <w:sz w:val="24"/>
          <w:lang w:val="sk-SK"/>
        </w:rPr>
        <w:t xml:space="preserve">pre </w:t>
      </w:r>
      <w:r w:rsidR="009A0264" w:rsidRPr="00C05A9A">
        <w:rPr>
          <w:rFonts w:ascii="Times New Roman" w:hAnsi="Times New Roman"/>
          <w:sz w:val="24"/>
          <w:lang w:val="sk-SK"/>
        </w:rPr>
        <w:t>skupinov</w:t>
      </w:r>
      <w:r w:rsidR="00F5282F">
        <w:rPr>
          <w:rFonts w:ascii="Times New Roman" w:hAnsi="Times New Roman"/>
          <w:sz w:val="24"/>
          <w:lang w:val="sk-SK"/>
        </w:rPr>
        <w:t>ú</w:t>
      </w:r>
      <w:r w:rsidR="009A0264" w:rsidRPr="00C05A9A">
        <w:rPr>
          <w:rFonts w:ascii="Times New Roman" w:hAnsi="Times New Roman"/>
          <w:sz w:val="24"/>
          <w:lang w:val="sk-SK"/>
        </w:rPr>
        <w:t xml:space="preserve"> minimalizáci</w:t>
      </w:r>
      <w:r w:rsidR="00F5282F">
        <w:rPr>
          <w:rFonts w:ascii="Times New Roman" w:hAnsi="Times New Roman"/>
          <w:sz w:val="24"/>
          <w:lang w:val="sk-SK"/>
        </w:rPr>
        <w:t>u</w:t>
      </w:r>
      <w:r w:rsidR="009A0264" w:rsidRPr="00C05A9A">
        <w:rPr>
          <w:rFonts w:ascii="Times New Roman" w:hAnsi="Times New Roman"/>
          <w:sz w:val="24"/>
          <w:lang w:val="sk-SK"/>
        </w:rPr>
        <w:t xml:space="preserve"> a odvoďte B-funkcie </w:t>
      </w:r>
      <w:r w:rsidRPr="00C05A9A">
        <w:rPr>
          <w:rFonts w:ascii="Times New Roman" w:hAnsi="Times New Roman"/>
          <w:sz w:val="24"/>
          <w:lang w:val="sk-SK"/>
        </w:rPr>
        <w:t>v tvare MDNF.</w:t>
      </w:r>
    </w:p>
    <w:p w14:paraId="6D49497C" w14:textId="77777777"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Vytvor</w:t>
      </w:r>
      <w:r w:rsidR="00BD472A" w:rsidRPr="00C05A9A">
        <w:rPr>
          <w:rFonts w:ascii="Times New Roman" w:hAnsi="Times New Roman"/>
          <w:sz w:val="24"/>
          <w:lang w:val="sk-SK"/>
        </w:rPr>
        <w:t>te</w:t>
      </w:r>
      <w:r w:rsidRPr="00C05A9A">
        <w:rPr>
          <w:rFonts w:ascii="Times New Roman" w:hAnsi="Times New Roman"/>
          <w:sz w:val="24"/>
          <w:lang w:val="sk-SK"/>
        </w:rPr>
        <w:t xml:space="preserve"> vstupný textový súbor s opisom vstupu pre ESPRESSO</w:t>
      </w:r>
      <w:r w:rsidR="00C05A9A" w:rsidRPr="00C05A9A">
        <w:rPr>
          <w:rFonts w:ascii="Times New Roman" w:hAnsi="Times New Roman"/>
          <w:sz w:val="24"/>
          <w:lang w:val="sk-SK"/>
        </w:rPr>
        <w:t>.</w:t>
      </w:r>
    </w:p>
    <w:p w14:paraId="2F950233" w14:textId="77777777"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Navrhnuté B-funkcie v tvare MDNF overte p</w:t>
      </w:r>
      <w:r w:rsidR="00140C8B" w:rsidRPr="00C05A9A">
        <w:rPr>
          <w:rFonts w:ascii="Times New Roman" w:hAnsi="Times New Roman"/>
          <w:sz w:val="24"/>
          <w:lang w:val="sk-SK"/>
        </w:rPr>
        <w:t>rogram</w:t>
      </w:r>
      <w:r w:rsidRPr="00C05A9A">
        <w:rPr>
          <w:rFonts w:ascii="Times New Roman" w:hAnsi="Times New Roman"/>
          <w:sz w:val="24"/>
          <w:lang w:val="sk-SK"/>
        </w:rPr>
        <w:t>om</w:t>
      </w:r>
      <w:r w:rsidR="00140C8B" w:rsidRPr="00C05A9A">
        <w:rPr>
          <w:rFonts w:ascii="Times New Roman" w:hAnsi="Times New Roman"/>
          <w:sz w:val="24"/>
          <w:lang w:val="sk-SK"/>
        </w:rPr>
        <w:t xml:space="preserve"> </w:t>
      </w:r>
      <w:r w:rsidRPr="00C05A9A">
        <w:rPr>
          <w:rFonts w:ascii="Times New Roman" w:hAnsi="Times New Roman"/>
          <w:sz w:val="24"/>
          <w:lang w:val="sk-SK"/>
        </w:rPr>
        <w:t>ESPRESSO</w:t>
      </w:r>
      <w:r w:rsidR="00C05A9A">
        <w:rPr>
          <w:rFonts w:ascii="Times New Roman" w:hAnsi="Times New Roman"/>
          <w:sz w:val="24"/>
          <w:lang w:val="sk-SK"/>
        </w:rPr>
        <w:t>.</w:t>
      </w:r>
      <w:r w:rsidR="00B36B98">
        <w:rPr>
          <w:rFonts w:ascii="Times New Roman" w:hAnsi="Times New Roman"/>
          <w:sz w:val="24"/>
          <w:lang w:val="sk-SK"/>
        </w:rPr>
        <w:t xml:space="preserve"> Pri návrhu B-funkcií klaďte dôraz na skupinovú minimalizáciu funkcií.</w:t>
      </w:r>
    </w:p>
    <w:p w14:paraId="02822497" w14:textId="77777777"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Optimálne</w:t>
      </w:r>
      <w:r w:rsidR="003C43C6">
        <w:rPr>
          <w:rFonts w:ascii="Times New Roman" w:hAnsi="Times New Roman"/>
          <w:sz w:val="24"/>
          <w:lang w:val="sk-SK"/>
        </w:rPr>
        <w:t xml:space="preserve"> </w:t>
      </w:r>
      <w:r w:rsidRPr="00C05A9A">
        <w:rPr>
          <w:rFonts w:ascii="Times New Roman" w:hAnsi="Times New Roman"/>
          <w:sz w:val="24"/>
          <w:lang w:val="sk-SK"/>
        </w:rPr>
        <w:t xml:space="preserve">riešenie </w:t>
      </w:r>
      <w:r w:rsidR="00BD472A" w:rsidRPr="00C05A9A">
        <w:rPr>
          <w:rFonts w:ascii="Times New Roman" w:hAnsi="Times New Roman"/>
          <w:sz w:val="24"/>
          <w:lang w:val="sk-SK"/>
        </w:rPr>
        <w:t xml:space="preserve">(treba zhodnotiť, ktoré riešenie je lepšie a prečo) </w:t>
      </w:r>
      <w:r w:rsidR="006E1964" w:rsidRPr="00C05A9A">
        <w:rPr>
          <w:rFonts w:ascii="Times New Roman" w:hAnsi="Times New Roman"/>
          <w:sz w:val="24"/>
          <w:lang w:val="sk-SK"/>
        </w:rPr>
        <w:t xml:space="preserve">vytvorte obvod s členmi </w:t>
      </w:r>
      <w:r w:rsidRPr="00C05A9A">
        <w:rPr>
          <w:rFonts w:ascii="Times New Roman" w:hAnsi="Times New Roman"/>
          <w:sz w:val="24"/>
          <w:lang w:val="sk-SK"/>
        </w:rPr>
        <w:t>NAND</w:t>
      </w:r>
      <w:r w:rsidR="006E1964">
        <w:rPr>
          <w:rFonts w:ascii="Times New Roman" w:hAnsi="Times New Roman"/>
          <w:sz w:val="24"/>
          <w:lang w:val="sk-SK"/>
        </w:rPr>
        <w:t xml:space="preserve"> (výhradne NAND, </w:t>
      </w:r>
      <w:proofErr w:type="spellStart"/>
      <w:r w:rsidR="006E1964">
        <w:rPr>
          <w:rFonts w:ascii="Times New Roman" w:hAnsi="Times New Roman"/>
          <w:sz w:val="24"/>
          <w:lang w:val="sk-SK"/>
        </w:rPr>
        <w:t>t.j</w:t>
      </w:r>
      <w:proofErr w:type="spellEnd"/>
      <w:r w:rsidR="006E1964">
        <w:rPr>
          <w:rFonts w:ascii="Times New Roman" w:hAnsi="Times New Roman"/>
          <w:sz w:val="24"/>
          <w:lang w:val="sk-SK"/>
        </w:rPr>
        <w:t xml:space="preserve">. </w:t>
      </w:r>
      <w:r w:rsidR="00F5282F">
        <w:rPr>
          <w:rFonts w:ascii="Times New Roman" w:hAnsi="Times New Roman"/>
          <w:sz w:val="24"/>
          <w:lang w:val="sk-SK"/>
        </w:rPr>
        <w:t xml:space="preserve">aj </w:t>
      </w:r>
      <w:proofErr w:type="spellStart"/>
      <w:r w:rsidR="00F5282F">
        <w:rPr>
          <w:rFonts w:ascii="Times New Roman" w:hAnsi="Times New Roman"/>
          <w:sz w:val="24"/>
          <w:lang w:val="sk-SK"/>
        </w:rPr>
        <w:t>negátory</w:t>
      </w:r>
      <w:proofErr w:type="spellEnd"/>
      <w:r w:rsidR="00F5282F">
        <w:rPr>
          <w:rFonts w:ascii="Times New Roman" w:hAnsi="Times New Roman"/>
          <w:sz w:val="24"/>
          <w:lang w:val="sk-SK"/>
        </w:rPr>
        <w:t xml:space="preserve"> nahraďte logickými členmi </w:t>
      </w:r>
      <w:r w:rsidR="006E1964">
        <w:rPr>
          <w:rFonts w:ascii="Times New Roman" w:hAnsi="Times New Roman"/>
          <w:sz w:val="24"/>
          <w:lang w:val="sk-SK"/>
        </w:rPr>
        <w:t>N</w:t>
      </w:r>
      <w:r w:rsidR="00F5282F">
        <w:rPr>
          <w:rFonts w:ascii="Times New Roman" w:hAnsi="Times New Roman"/>
          <w:sz w:val="24"/>
          <w:lang w:val="sk-SK"/>
        </w:rPr>
        <w:t>AND</w:t>
      </w:r>
      <w:r w:rsidR="006E1964">
        <w:rPr>
          <w:rFonts w:ascii="Times New Roman" w:hAnsi="Times New Roman"/>
          <w:sz w:val="24"/>
          <w:lang w:val="sk-SK"/>
        </w:rPr>
        <w:t>)</w:t>
      </w:r>
      <w:r w:rsidR="00C05A9A">
        <w:rPr>
          <w:rFonts w:ascii="Times New Roman" w:hAnsi="Times New Roman"/>
          <w:sz w:val="24"/>
          <w:lang w:val="sk-SK"/>
        </w:rPr>
        <w:t>.</w:t>
      </w:r>
    </w:p>
    <w:p w14:paraId="55C261F6" w14:textId="77777777" w:rsidR="00C05A9A" w:rsidRPr="00C05A9A" w:rsidRDefault="00C05A9A" w:rsidP="00C05A9A">
      <w:pPr>
        <w:pStyle w:val="PlainText"/>
        <w:numPr>
          <w:ilvl w:val="0"/>
          <w:numId w:val="3"/>
        </w:numPr>
        <w:rPr>
          <w:rFonts w:ascii="Times New Roman" w:hAnsi="Times New Roman"/>
          <w:sz w:val="24"/>
          <w:lang w:val="sk-SK"/>
        </w:rPr>
      </w:pPr>
      <w:r w:rsidRPr="00C05A9A">
        <w:rPr>
          <w:rFonts w:ascii="Times New Roman" w:hAnsi="Times New Roman"/>
          <w:sz w:val="24"/>
          <w:lang w:val="sk-SK"/>
        </w:rPr>
        <w:t xml:space="preserve">Z </w:t>
      </w:r>
      <w:proofErr w:type="spellStart"/>
      <w:r w:rsidRPr="00C05A9A">
        <w:rPr>
          <w:rFonts w:ascii="Times New Roman" w:hAnsi="Times New Roman"/>
          <w:sz w:val="24"/>
          <w:lang w:val="sk-SK"/>
        </w:rPr>
        <w:t>Karnaughovej</w:t>
      </w:r>
      <w:proofErr w:type="spellEnd"/>
      <w:r w:rsidRPr="00C05A9A">
        <w:rPr>
          <w:rFonts w:ascii="Times New Roman" w:hAnsi="Times New Roman"/>
          <w:sz w:val="24"/>
          <w:lang w:val="sk-SK"/>
        </w:rPr>
        <w:t xml:space="preserve"> mapy odvoďte B-funkcie v tvare MKNF a vytvorte obvod s členmi NOR</w:t>
      </w:r>
      <w:r w:rsidR="006E1964">
        <w:rPr>
          <w:rFonts w:ascii="Times New Roman" w:hAnsi="Times New Roman"/>
          <w:sz w:val="24"/>
          <w:lang w:val="sk-SK"/>
        </w:rPr>
        <w:t xml:space="preserve"> (výhradne NOR, </w:t>
      </w:r>
      <w:proofErr w:type="spellStart"/>
      <w:r w:rsidR="006E1964">
        <w:rPr>
          <w:rFonts w:ascii="Times New Roman" w:hAnsi="Times New Roman"/>
          <w:sz w:val="24"/>
          <w:lang w:val="sk-SK"/>
        </w:rPr>
        <w:t>t.j</w:t>
      </w:r>
      <w:proofErr w:type="spellEnd"/>
      <w:r w:rsidR="006E1964">
        <w:rPr>
          <w:rFonts w:ascii="Times New Roman" w:hAnsi="Times New Roman"/>
          <w:sz w:val="24"/>
          <w:lang w:val="sk-SK"/>
        </w:rPr>
        <w:t xml:space="preserve">. </w:t>
      </w:r>
      <w:r w:rsidR="00F5282F">
        <w:rPr>
          <w:rFonts w:ascii="Times New Roman" w:hAnsi="Times New Roman"/>
          <w:sz w:val="24"/>
          <w:lang w:val="sk-SK"/>
        </w:rPr>
        <w:t xml:space="preserve">aj </w:t>
      </w:r>
      <w:proofErr w:type="spellStart"/>
      <w:r w:rsidR="00F5282F">
        <w:rPr>
          <w:rFonts w:ascii="Times New Roman" w:hAnsi="Times New Roman"/>
          <w:sz w:val="24"/>
          <w:lang w:val="sk-SK"/>
        </w:rPr>
        <w:t>negátory</w:t>
      </w:r>
      <w:proofErr w:type="spellEnd"/>
      <w:r w:rsidR="00F5282F">
        <w:rPr>
          <w:rFonts w:ascii="Times New Roman" w:hAnsi="Times New Roman"/>
          <w:sz w:val="24"/>
          <w:lang w:val="sk-SK"/>
        </w:rPr>
        <w:t xml:space="preserve"> nahraďte logickými členmi </w:t>
      </w:r>
      <w:r w:rsidR="006E1964">
        <w:rPr>
          <w:rFonts w:ascii="Times New Roman" w:hAnsi="Times New Roman"/>
          <w:sz w:val="24"/>
          <w:lang w:val="sk-SK"/>
        </w:rPr>
        <w:t>NO</w:t>
      </w:r>
      <w:r w:rsidR="00F5282F">
        <w:rPr>
          <w:rFonts w:ascii="Times New Roman" w:hAnsi="Times New Roman"/>
          <w:sz w:val="24"/>
          <w:lang w:val="sk-SK"/>
        </w:rPr>
        <w:t>R</w:t>
      </w:r>
      <w:r w:rsidR="006E1964">
        <w:rPr>
          <w:rFonts w:ascii="Times New Roman" w:hAnsi="Times New Roman"/>
          <w:sz w:val="24"/>
          <w:lang w:val="sk-SK"/>
        </w:rPr>
        <w:t>)</w:t>
      </w:r>
      <w:r>
        <w:rPr>
          <w:rFonts w:ascii="Times New Roman" w:hAnsi="Times New Roman"/>
          <w:sz w:val="24"/>
          <w:lang w:val="sk-SK"/>
        </w:rPr>
        <w:t>.</w:t>
      </w:r>
    </w:p>
    <w:p w14:paraId="1D35018C" w14:textId="77777777"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 xml:space="preserve">Výslednú schému nakreslite v simulátore </w:t>
      </w:r>
      <w:proofErr w:type="spellStart"/>
      <w:r w:rsidRPr="00C05A9A">
        <w:rPr>
          <w:rFonts w:ascii="Times New Roman" w:hAnsi="Times New Roman"/>
          <w:sz w:val="24"/>
          <w:lang w:val="sk-SK"/>
        </w:rPr>
        <w:t>LogiSim</w:t>
      </w:r>
      <w:proofErr w:type="spellEnd"/>
      <w:r w:rsidRPr="00C05A9A">
        <w:rPr>
          <w:rFonts w:ascii="Times New Roman" w:hAnsi="Times New Roman"/>
          <w:sz w:val="24"/>
          <w:lang w:val="sk-SK"/>
        </w:rPr>
        <w:t xml:space="preserve"> (príp. LOG alebo </w:t>
      </w:r>
      <w:proofErr w:type="spellStart"/>
      <w:r w:rsidRPr="00C05A9A">
        <w:rPr>
          <w:rFonts w:ascii="Times New Roman" w:hAnsi="Times New Roman"/>
          <w:sz w:val="24"/>
          <w:lang w:val="sk-SK"/>
        </w:rPr>
        <w:t>FitBoard</w:t>
      </w:r>
      <w:proofErr w:type="spellEnd"/>
      <w:r w:rsidRPr="00C05A9A">
        <w:rPr>
          <w:rFonts w:ascii="Times New Roman" w:hAnsi="Times New Roman"/>
          <w:sz w:val="24"/>
          <w:lang w:val="sk-SK"/>
        </w:rPr>
        <w:t>) a overte simuláciou</w:t>
      </w:r>
      <w:r w:rsidR="00C05A9A">
        <w:rPr>
          <w:rFonts w:ascii="Times New Roman" w:hAnsi="Times New Roman"/>
          <w:sz w:val="24"/>
          <w:lang w:val="sk-SK"/>
        </w:rPr>
        <w:t>.</w:t>
      </w:r>
    </w:p>
    <w:p w14:paraId="158926E9" w14:textId="77777777" w:rsidR="00140C8B"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Riešenie vyhodnoťte</w:t>
      </w:r>
      <w:r w:rsidR="00C05A9A" w:rsidRPr="00C05A9A">
        <w:rPr>
          <w:rFonts w:ascii="Times New Roman" w:hAnsi="Times New Roman"/>
          <w:sz w:val="24"/>
          <w:lang w:val="sk-SK"/>
        </w:rPr>
        <w:t xml:space="preserve"> (zhodnotenie zadania, postup riešenia, vyjadreni</w:t>
      </w:r>
      <w:r w:rsidR="00FD4B64">
        <w:rPr>
          <w:rFonts w:ascii="Times New Roman" w:hAnsi="Times New Roman"/>
          <w:sz w:val="24"/>
          <w:lang w:val="sk-SK"/>
        </w:rPr>
        <w:t xml:space="preserve">e sa k počtu logických členov, </w:t>
      </w:r>
      <w:r w:rsidR="00C05A9A" w:rsidRPr="00C05A9A">
        <w:rPr>
          <w:rFonts w:ascii="Times New Roman" w:hAnsi="Times New Roman"/>
          <w:sz w:val="24"/>
          <w:lang w:val="sk-SK"/>
        </w:rPr>
        <w:t>vstupov obvodu</w:t>
      </w:r>
      <w:r w:rsidR="00FD4B64">
        <w:rPr>
          <w:rFonts w:ascii="Times New Roman" w:hAnsi="Times New Roman"/>
          <w:sz w:val="24"/>
          <w:lang w:val="sk-SK"/>
        </w:rPr>
        <w:t>, vhodnosti použitie NAND alebo NOR realizácie</w:t>
      </w:r>
      <w:r w:rsidR="00C05A9A" w:rsidRPr="00C05A9A">
        <w:rPr>
          <w:rFonts w:ascii="Times New Roman" w:hAnsi="Times New Roman"/>
          <w:sz w:val="24"/>
          <w:lang w:val="sk-SK"/>
        </w:rPr>
        <w:t>)</w:t>
      </w:r>
      <w:r w:rsidRPr="00C05A9A">
        <w:rPr>
          <w:rFonts w:ascii="Times New Roman" w:hAnsi="Times New Roman"/>
          <w:sz w:val="24"/>
          <w:lang w:val="sk-SK"/>
        </w:rPr>
        <w:t>.</w:t>
      </w:r>
    </w:p>
    <w:p w14:paraId="49A68452" w14:textId="77777777" w:rsidR="00420890" w:rsidRPr="00C05A9A" w:rsidRDefault="00420890" w:rsidP="00420890">
      <w:pPr>
        <w:pStyle w:val="PlainText"/>
        <w:rPr>
          <w:rFonts w:ascii="Times New Roman" w:hAnsi="Times New Roman"/>
          <w:sz w:val="24"/>
          <w:lang w:val="sk-SK"/>
        </w:rPr>
      </w:pPr>
    </w:p>
    <w:p w14:paraId="142F292A" w14:textId="5F40086F" w:rsidR="00242B47" w:rsidRDefault="005721B9">
      <w:pPr>
        <w:rPr>
          <w:ins w:id="2" w:author="421904072277" w:date="2021-10-12T20:20:00Z"/>
          <w:b/>
        </w:rPr>
      </w:pPr>
      <w:r>
        <w:rPr>
          <w:b/>
        </w:rPr>
        <w:br w:type="page"/>
      </w:r>
    </w:p>
    <w:p w14:paraId="3F6F9D17" w14:textId="77777777" w:rsidR="005721B9" w:rsidRDefault="005721B9">
      <w:pPr>
        <w:rPr>
          <w:b/>
          <w:noProof w:val="0"/>
          <w:szCs w:val="20"/>
          <w:lang w:eastAsia="en-US"/>
        </w:rPr>
      </w:pPr>
    </w:p>
    <w:tbl>
      <w:tblPr>
        <w:tblpPr w:leftFromText="141" w:rightFromText="141" w:vertAnchor="text" w:horzAnchor="margin" w:tblpXSpec="right"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1112C7" w:rsidRPr="00256E0C" w14:paraId="468F93DC" w14:textId="77777777" w:rsidTr="001112C7">
        <w:trPr>
          <w:trHeight w:val="202"/>
        </w:trPr>
        <w:tc>
          <w:tcPr>
            <w:tcW w:w="534" w:type="dxa"/>
            <w:tcBorders>
              <w:top w:val="nil"/>
              <w:left w:val="nil"/>
              <w:bottom w:val="nil"/>
              <w:right w:val="nil"/>
            </w:tcBorders>
          </w:tcPr>
          <w:p w14:paraId="704AEEE5" w14:textId="77777777" w:rsidR="001112C7" w:rsidRPr="00256E0C" w:rsidRDefault="001112C7" w:rsidP="001112C7">
            <w:pPr>
              <w:rPr>
                <w:sz w:val="28"/>
                <w:szCs w:val="28"/>
              </w:rPr>
            </w:pPr>
          </w:p>
        </w:tc>
        <w:tc>
          <w:tcPr>
            <w:tcW w:w="425" w:type="dxa"/>
            <w:tcBorders>
              <w:top w:val="nil"/>
              <w:left w:val="nil"/>
              <w:bottom w:val="nil"/>
              <w:right w:val="nil"/>
            </w:tcBorders>
            <w:shd w:val="clear" w:color="auto" w:fill="auto"/>
          </w:tcPr>
          <w:p w14:paraId="05BBC1B4" w14:textId="77777777" w:rsidR="001112C7" w:rsidRPr="00256E0C" w:rsidRDefault="001112C7" w:rsidP="001112C7">
            <w:pPr>
              <w:rPr>
                <w:sz w:val="28"/>
                <w:szCs w:val="28"/>
              </w:rPr>
            </w:pPr>
          </w:p>
        </w:tc>
        <w:tc>
          <w:tcPr>
            <w:tcW w:w="236" w:type="dxa"/>
            <w:tcBorders>
              <w:top w:val="nil"/>
              <w:left w:val="nil"/>
              <w:bottom w:val="nil"/>
              <w:right w:val="nil"/>
            </w:tcBorders>
            <w:shd w:val="clear" w:color="auto" w:fill="auto"/>
          </w:tcPr>
          <w:p w14:paraId="0F02C945" w14:textId="77777777" w:rsidR="001112C7" w:rsidRPr="00256E0C" w:rsidRDefault="001112C7" w:rsidP="001112C7">
            <w:pPr>
              <w:rPr>
                <w:sz w:val="28"/>
                <w:szCs w:val="28"/>
              </w:rPr>
            </w:pPr>
          </w:p>
        </w:tc>
        <w:tc>
          <w:tcPr>
            <w:tcW w:w="737" w:type="dxa"/>
            <w:tcBorders>
              <w:top w:val="nil"/>
              <w:left w:val="nil"/>
              <w:bottom w:val="nil"/>
              <w:right w:val="nil"/>
            </w:tcBorders>
            <w:shd w:val="clear" w:color="auto" w:fill="auto"/>
          </w:tcPr>
          <w:p w14:paraId="78F01C5A" w14:textId="77777777" w:rsidR="001112C7" w:rsidRPr="00256E0C" w:rsidRDefault="001112C7" w:rsidP="001112C7">
            <w:pPr>
              <w:rPr>
                <w:sz w:val="28"/>
                <w:szCs w:val="28"/>
              </w:rPr>
            </w:pPr>
          </w:p>
        </w:tc>
        <w:tc>
          <w:tcPr>
            <w:tcW w:w="737" w:type="dxa"/>
            <w:tcBorders>
              <w:top w:val="nil"/>
              <w:left w:val="nil"/>
              <w:bottom w:val="nil"/>
              <w:right w:val="nil"/>
            </w:tcBorders>
            <w:shd w:val="clear" w:color="auto" w:fill="auto"/>
          </w:tcPr>
          <w:p w14:paraId="2E7CA30E" w14:textId="77777777"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14:paraId="7E881B63" w14:textId="77777777" w:rsidR="001112C7" w:rsidRPr="00256E0C" w:rsidRDefault="001112C7" w:rsidP="001112C7">
            <w:pPr>
              <w:jc w:val="center"/>
              <w:rPr>
                <w:sz w:val="28"/>
                <w:szCs w:val="28"/>
              </w:rPr>
            </w:pPr>
            <w:r>
              <w:rPr>
                <w:sz w:val="28"/>
                <w:szCs w:val="28"/>
              </w:rPr>
              <w:t>c</w:t>
            </w:r>
          </w:p>
        </w:tc>
      </w:tr>
      <w:tr w:rsidR="001112C7" w:rsidRPr="00256E0C" w14:paraId="350BF5B3" w14:textId="77777777" w:rsidTr="001112C7">
        <w:trPr>
          <w:trHeight w:val="134"/>
        </w:trPr>
        <w:tc>
          <w:tcPr>
            <w:tcW w:w="534" w:type="dxa"/>
            <w:tcBorders>
              <w:top w:val="nil"/>
              <w:left w:val="nil"/>
              <w:bottom w:val="nil"/>
              <w:right w:val="nil"/>
            </w:tcBorders>
          </w:tcPr>
          <w:p w14:paraId="0D28322C" w14:textId="77777777" w:rsidR="001112C7" w:rsidRPr="00256E0C" w:rsidRDefault="001112C7" w:rsidP="001112C7">
            <w:pPr>
              <w:rPr>
                <w:sz w:val="28"/>
                <w:szCs w:val="28"/>
              </w:rPr>
            </w:pPr>
          </w:p>
        </w:tc>
        <w:tc>
          <w:tcPr>
            <w:tcW w:w="425" w:type="dxa"/>
            <w:tcBorders>
              <w:top w:val="nil"/>
              <w:left w:val="nil"/>
              <w:bottom w:val="nil"/>
              <w:right w:val="nil"/>
            </w:tcBorders>
            <w:shd w:val="clear" w:color="auto" w:fill="auto"/>
          </w:tcPr>
          <w:p w14:paraId="5A196DE4" w14:textId="77777777" w:rsidR="001112C7" w:rsidRPr="00256E0C" w:rsidRDefault="001112C7" w:rsidP="001112C7">
            <w:pPr>
              <w:rPr>
                <w:sz w:val="28"/>
                <w:szCs w:val="28"/>
              </w:rPr>
            </w:pPr>
          </w:p>
        </w:tc>
        <w:tc>
          <w:tcPr>
            <w:tcW w:w="236" w:type="dxa"/>
            <w:tcBorders>
              <w:top w:val="nil"/>
              <w:left w:val="nil"/>
              <w:bottom w:val="nil"/>
              <w:right w:val="nil"/>
            </w:tcBorders>
            <w:shd w:val="clear" w:color="auto" w:fill="auto"/>
          </w:tcPr>
          <w:p w14:paraId="1C99AE9A" w14:textId="77777777" w:rsidR="001112C7" w:rsidRPr="00256E0C" w:rsidRDefault="001112C7" w:rsidP="001112C7">
            <w:pPr>
              <w:rPr>
                <w:sz w:val="28"/>
                <w:szCs w:val="28"/>
              </w:rPr>
            </w:pPr>
          </w:p>
        </w:tc>
        <w:tc>
          <w:tcPr>
            <w:tcW w:w="737" w:type="dxa"/>
            <w:tcBorders>
              <w:top w:val="nil"/>
              <w:left w:val="nil"/>
              <w:bottom w:val="nil"/>
              <w:right w:val="nil"/>
            </w:tcBorders>
            <w:shd w:val="clear" w:color="auto" w:fill="auto"/>
          </w:tcPr>
          <w:p w14:paraId="4ECC1D91" w14:textId="77777777"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14:paraId="0797126E" w14:textId="77777777" w:rsidR="001112C7" w:rsidRPr="00256E0C" w:rsidRDefault="001112C7" w:rsidP="001112C7">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49AAB5C4" w14:textId="77777777" w:rsidR="001112C7" w:rsidRPr="00256E0C" w:rsidRDefault="001112C7" w:rsidP="001112C7">
            <w:pPr>
              <w:rPr>
                <w:sz w:val="28"/>
                <w:szCs w:val="28"/>
              </w:rPr>
            </w:pPr>
          </w:p>
        </w:tc>
      </w:tr>
      <w:tr w:rsidR="001112C7" w:rsidRPr="00256E0C" w14:paraId="23533D12" w14:textId="77777777" w:rsidTr="001112C7">
        <w:trPr>
          <w:trHeight w:val="196"/>
        </w:trPr>
        <w:tc>
          <w:tcPr>
            <w:tcW w:w="534" w:type="dxa"/>
            <w:tcBorders>
              <w:top w:val="nil"/>
              <w:left w:val="nil"/>
              <w:bottom w:val="nil"/>
              <w:right w:val="nil"/>
            </w:tcBorders>
          </w:tcPr>
          <w:p w14:paraId="26DD912C" w14:textId="77777777" w:rsidR="001112C7" w:rsidRPr="00256E0C" w:rsidRDefault="001112C7" w:rsidP="001112C7">
            <w:pPr>
              <w:rPr>
                <w:sz w:val="28"/>
                <w:szCs w:val="28"/>
              </w:rPr>
            </w:pPr>
          </w:p>
        </w:tc>
        <w:tc>
          <w:tcPr>
            <w:tcW w:w="425" w:type="dxa"/>
            <w:tcBorders>
              <w:top w:val="nil"/>
              <w:left w:val="nil"/>
              <w:bottom w:val="nil"/>
              <w:right w:val="nil"/>
            </w:tcBorders>
            <w:shd w:val="clear" w:color="auto" w:fill="auto"/>
          </w:tcPr>
          <w:p w14:paraId="1D1700DB" w14:textId="77777777" w:rsidR="001112C7" w:rsidRPr="00256E0C" w:rsidRDefault="001112C7" w:rsidP="001112C7">
            <w:pPr>
              <w:rPr>
                <w:sz w:val="28"/>
                <w:szCs w:val="28"/>
              </w:rPr>
            </w:pPr>
          </w:p>
        </w:tc>
        <w:tc>
          <w:tcPr>
            <w:tcW w:w="236" w:type="dxa"/>
            <w:tcBorders>
              <w:top w:val="nil"/>
              <w:left w:val="nil"/>
              <w:bottom w:val="nil"/>
              <w:right w:val="nil"/>
            </w:tcBorders>
            <w:shd w:val="clear" w:color="auto" w:fill="auto"/>
          </w:tcPr>
          <w:p w14:paraId="16888A0F" w14:textId="77777777" w:rsidR="001112C7" w:rsidRPr="00256E0C" w:rsidRDefault="001112C7" w:rsidP="001112C7">
            <w:pPr>
              <w:rPr>
                <w:sz w:val="28"/>
                <w:szCs w:val="28"/>
              </w:rPr>
            </w:pPr>
          </w:p>
        </w:tc>
        <w:tc>
          <w:tcPr>
            <w:tcW w:w="737" w:type="dxa"/>
            <w:tcBorders>
              <w:top w:val="nil"/>
              <w:left w:val="nil"/>
              <w:right w:val="nil"/>
            </w:tcBorders>
            <w:shd w:val="clear" w:color="auto" w:fill="auto"/>
          </w:tcPr>
          <w:p w14:paraId="0F251348" w14:textId="77777777"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14:paraId="1C615C9E" w14:textId="77777777"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14:paraId="5E2ADA5C" w14:textId="77777777" w:rsidR="001112C7" w:rsidRPr="00256E0C" w:rsidRDefault="001112C7" w:rsidP="001112C7">
            <w:pPr>
              <w:rPr>
                <w:sz w:val="28"/>
                <w:szCs w:val="28"/>
              </w:rPr>
            </w:pPr>
          </w:p>
        </w:tc>
        <w:tc>
          <w:tcPr>
            <w:tcW w:w="737" w:type="dxa"/>
            <w:tcBorders>
              <w:top w:val="nil"/>
              <w:left w:val="nil"/>
              <w:right w:val="nil"/>
            </w:tcBorders>
            <w:shd w:val="clear" w:color="auto" w:fill="auto"/>
          </w:tcPr>
          <w:p w14:paraId="2D07E7C5" w14:textId="77777777" w:rsidR="001112C7" w:rsidRPr="00256E0C" w:rsidRDefault="001112C7" w:rsidP="001112C7">
            <w:pPr>
              <w:rPr>
                <w:sz w:val="28"/>
                <w:szCs w:val="28"/>
              </w:rPr>
            </w:pPr>
          </w:p>
        </w:tc>
      </w:tr>
      <w:tr w:rsidR="001112C7" w:rsidRPr="00256E0C" w14:paraId="1E4024B6" w14:textId="77777777" w:rsidTr="001112C7">
        <w:trPr>
          <w:cantSplit/>
          <w:trHeight w:hRule="exact" w:val="737"/>
        </w:trPr>
        <w:tc>
          <w:tcPr>
            <w:tcW w:w="534" w:type="dxa"/>
            <w:tcBorders>
              <w:top w:val="nil"/>
              <w:left w:val="nil"/>
              <w:bottom w:val="nil"/>
              <w:right w:val="nil"/>
            </w:tcBorders>
          </w:tcPr>
          <w:p w14:paraId="4B5AA079" w14:textId="77777777" w:rsidR="001112C7" w:rsidRPr="00256E0C" w:rsidRDefault="001112C7" w:rsidP="001112C7">
            <w:pPr>
              <w:rPr>
                <w:sz w:val="28"/>
                <w:szCs w:val="28"/>
              </w:rPr>
            </w:pPr>
          </w:p>
        </w:tc>
        <w:tc>
          <w:tcPr>
            <w:tcW w:w="425" w:type="dxa"/>
            <w:tcBorders>
              <w:top w:val="nil"/>
              <w:left w:val="nil"/>
              <w:bottom w:val="nil"/>
              <w:right w:val="nil"/>
            </w:tcBorders>
            <w:shd w:val="clear" w:color="auto" w:fill="auto"/>
          </w:tcPr>
          <w:p w14:paraId="6ECB1FFD" w14:textId="77777777" w:rsidR="001112C7" w:rsidRPr="00256E0C" w:rsidRDefault="001112C7" w:rsidP="001112C7">
            <w:pPr>
              <w:rPr>
                <w:sz w:val="28"/>
                <w:szCs w:val="28"/>
              </w:rPr>
            </w:pPr>
          </w:p>
        </w:tc>
        <w:tc>
          <w:tcPr>
            <w:tcW w:w="236" w:type="dxa"/>
            <w:tcBorders>
              <w:top w:val="nil"/>
              <w:left w:val="nil"/>
              <w:bottom w:val="nil"/>
            </w:tcBorders>
            <w:shd w:val="clear" w:color="auto" w:fill="auto"/>
          </w:tcPr>
          <w:p w14:paraId="01972B8B" w14:textId="77777777" w:rsidR="001112C7" w:rsidRPr="00256E0C" w:rsidRDefault="001112C7" w:rsidP="001112C7">
            <w:pPr>
              <w:rPr>
                <w:sz w:val="28"/>
                <w:szCs w:val="28"/>
              </w:rPr>
            </w:pPr>
          </w:p>
        </w:tc>
        <w:tc>
          <w:tcPr>
            <w:tcW w:w="737" w:type="dxa"/>
            <w:shd w:val="clear" w:color="auto" w:fill="auto"/>
            <w:vAlign w:val="center"/>
          </w:tcPr>
          <w:p w14:paraId="1F6E2613" w14:textId="3112011F" w:rsidR="001112C7" w:rsidRPr="001112C7" w:rsidRDefault="001112C7" w:rsidP="001112C7">
            <w:pPr>
              <w:jc w:val="center"/>
            </w:pPr>
            <w:r w:rsidRPr="001112C7">
              <w:t>0000</w:t>
            </w:r>
          </w:p>
        </w:tc>
        <w:tc>
          <w:tcPr>
            <w:tcW w:w="737" w:type="dxa"/>
            <w:tcBorders>
              <w:top w:val="single" w:sz="8" w:space="0" w:color="auto"/>
            </w:tcBorders>
            <w:shd w:val="clear" w:color="auto" w:fill="auto"/>
            <w:vAlign w:val="center"/>
          </w:tcPr>
          <w:p w14:paraId="5FB771AE" w14:textId="1DCC5E55" w:rsidR="001112C7" w:rsidRPr="001112C7" w:rsidRDefault="00CD542C" w:rsidP="001112C7">
            <w:pPr>
              <w:jc w:val="center"/>
            </w:pPr>
            <w:del w:id="3" w:author="421904072277" w:date="2021-10-12T19:54:00Z">
              <w:r w:rsidRPr="001112C7" w:rsidDel="00270BAE">
                <w:delText>0001</w:delText>
              </w:r>
            </w:del>
            <w:ins w:id="4" w:author="421904072277" w:date="2021-10-12T19:56:00Z">
              <w:r w:rsidR="00270BAE">
                <w:t>0111</w:t>
              </w:r>
            </w:ins>
          </w:p>
        </w:tc>
        <w:tc>
          <w:tcPr>
            <w:tcW w:w="737" w:type="dxa"/>
            <w:tcBorders>
              <w:top w:val="single" w:sz="8" w:space="0" w:color="auto"/>
            </w:tcBorders>
            <w:shd w:val="clear" w:color="auto" w:fill="auto"/>
            <w:vAlign w:val="center"/>
          </w:tcPr>
          <w:p w14:paraId="1B911032" w14:textId="70C560BF" w:rsidR="001112C7" w:rsidRPr="001112C7" w:rsidRDefault="001112C7" w:rsidP="001112C7">
            <w:pPr>
              <w:jc w:val="center"/>
            </w:pPr>
            <w:del w:id="5" w:author="421904072277" w:date="2021-10-12T19:54:00Z">
              <w:r w:rsidRPr="001112C7" w:rsidDel="00270BAE">
                <w:delText>0011</w:delText>
              </w:r>
            </w:del>
            <w:ins w:id="6" w:author="421904072277" w:date="2021-10-12T20:15:00Z">
              <w:r w:rsidR="00242B47">
                <w:t>0101</w:t>
              </w:r>
            </w:ins>
          </w:p>
        </w:tc>
        <w:tc>
          <w:tcPr>
            <w:tcW w:w="737" w:type="dxa"/>
            <w:shd w:val="clear" w:color="auto" w:fill="auto"/>
            <w:vAlign w:val="center"/>
          </w:tcPr>
          <w:p w14:paraId="27270038" w14:textId="0B816EF6" w:rsidR="001112C7" w:rsidRPr="001112C7" w:rsidRDefault="00242B47" w:rsidP="001112C7">
            <w:pPr>
              <w:jc w:val="center"/>
            </w:pPr>
            <w:ins w:id="7" w:author="421904072277" w:date="2021-10-12T20:15:00Z">
              <w:r>
                <w:t>0110</w:t>
              </w:r>
            </w:ins>
            <w:del w:id="8" w:author="421904072277" w:date="2021-10-12T19:54:00Z">
              <w:r w:rsidR="00CD542C" w:rsidDel="00270BAE">
                <w:delText>0010</w:delText>
              </w:r>
            </w:del>
          </w:p>
        </w:tc>
      </w:tr>
      <w:tr w:rsidR="001112C7" w:rsidRPr="00256E0C" w14:paraId="1CDF54B9" w14:textId="77777777" w:rsidTr="001112C7">
        <w:trPr>
          <w:cantSplit/>
          <w:trHeight w:hRule="exact" w:val="737"/>
        </w:trPr>
        <w:tc>
          <w:tcPr>
            <w:tcW w:w="534" w:type="dxa"/>
            <w:tcBorders>
              <w:top w:val="nil"/>
              <w:left w:val="nil"/>
              <w:bottom w:val="nil"/>
              <w:right w:val="nil"/>
            </w:tcBorders>
          </w:tcPr>
          <w:p w14:paraId="1DCD0EB8" w14:textId="77777777"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14:paraId="5EBA6FF3" w14:textId="77777777" w:rsidR="001112C7" w:rsidRPr="00256E0C" w:rsidRDefault="001112C7" w:rsidP="001112C7">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3165A594" w14:textId="77777777" w:rsidR="001112C7" w:rsidRPr="00256E0C" w:rsidRDefault="001112C7" w:rsidP="001112C7">
            <w:pPr>
              <w:rPr>
                <w:sz w:val="28"/>
                <w:szCs w:val="28"/>
              </w:rPr>
            </w:pPr>
          </w:p>
        </w:tc>
        <w:tc>
          <w:tcPr>
            <w:tcW w:w="737" w:type="dxa"/>
            <w:shd w:val="clear" w:color="auto" w:fill="auto"/>
            <w:vAlign w:val="center"/>
          </w:tcPr>
          <w:p w14:paraId="238DF29D" w14:textId="492AE92D" w:rsidR="001112C7" w:rsidRPr="001112C7" w:rsidRDefault="00242B47" w:rsidP="001112C7">
            <w:pPr>
              <w:jc w:val="center"/>
            </w:pPr>
            <w:ins w:id="9" w:author="421904072277" w:date="2021-10-12T20:16:00Z">
              <w:r>
                <w:t>0100</w:t>
              </w:r>
            </w:ins>
            <w:del w:id="10" w:author="421904072277" w:date="2021-10-12T19:55:00Z">
              <w:r w:rsidR="001112C7" w:rsidRPr="001112C7" w:rsidDel="00270BAE">
                <w:delText>0100</w:delText>
              </w:r>
            </w:del>
          </w:p>
        </w:tc>
        <w:tc>
          <w:tcPr>
            <w:tcW w:w="737" w:type="dxa"/>
            <w:shd w:val="clear" w:color="auto" w:fill="auto"/>
            <w:vAlign w:val="center"/>
          </w:tcPr>
          <w:p w14:paraId="17A12E54" w14:textId="03B41FA0" w:rsidR="001112C7" w:rsidRPr="001112C7" w:rsidRDefault="00CD542C" w:rsidP="001112C7">
            <w:pPr>
              <w:jc w:val="center"/>
            </w:pPr>
            <w:del w:id="11" w:author="421904072277" w:date="2021-10-12T19:56:00Z">
              <w:r w:rsidRPr="001112C7" w:rsidDel="00270BAE">
                <w:delText>1011</w:delText>
              </w:r>
            </w:del>
            <w:ins w:id="12" w:author="421904072277" w:date="2021-10-12T20:16:00Z">
              <w:r w:rsidR="00242B47">
                <w:t>1011</w:t>
              </w:r>
            </w:ins>
          </w:p>
        </w:tc>
        <w:tc>
          <w:tcPr>
            <w:tcW w:w="737" w:type="dxa"/>
            <w:shd w:val="clear" w:color="auto" w:fill="auto"/>
            <w:vAlign w:val="center"/>
          </w:tcPr>
          <w:p w14:paraId="1D7B1653" w14:textId="3D1F056D" w:rsidR="001112C7" w:rsidRPr="001112C7" w:rsidRDefault="001112C7" w:rsidP="001112C7">
            <w:pPr>
              <w:jc w:val="center"/>
            </w:pPr>
            <w:del w:id="13" w:author="421904072277" w:date="2021-10-12T19:57:00Z">
              <w:r w:rsidRPr="001112C7" w:rsidDel="00270BAE">
                <w:delText>1101</w:delText>
              </w:r>
            </w:del>
            <w:ins w:id="14" w:author="421904072277" w:date="2021-10-12T20:18:00Z">
              <w:r w:rsidR="00242B47">
                <w:t>1001</w:t>
              </w:r>
            </w:ins>
          </w:p>
        </w:tc>
        <w:tc>
          <w:tcPr>
            <w:tcW w:w="737" w:type="dxa"/>
            <w:shd w:val="clear" w:color="auto" w:fill="auto"/>
            <w:vAlign w:val="center"/>
          </w:tcPr>
          <w:p w14:paraId="16141E69" w14:textId="16963A03" w:rsidR="001112C7" w:rsidRPr="001112C7" w:rsidRDefault="00CD542C" w:rsidP="001112C7">
            <w:pPr>
              <w:jc w:val="center"/>
            </w:pPr>
            <w:del w:id="15" w:author="421904072277" w:date="2021-10-12T19:57:00Z">
              <w:r w:rsidDel="00270BAE">
                <w:delText>1100</w:delText>
              </w:r>
            </w:del>
            <w:ins w:id="16" w:author="421904072277" w:date="2021-10-12T20:17:00Z">
              <w:r w:rsidR="00242B47">
                <w:t>1010</w:t>
              </w:r>
            </w:ins>
          </w:p>
        </w:tc>
      </w:tr>
      <w:tr w:rsidR="001112C7" w:rsidRPr="00256E0C" w14:paraId="67A9FFD8" w14:textId="77777777" w:rsidTr="001112C7">
        <w:trPr>
          <w:cantSplit/>
          <w:trHeight w:hRule="exact" w:val="737"/>
        </w:trPr>
        <w:tc>
          <w:tcPr>
            <w:tcW w:w="534" w:type="dxa"/>
            <w:tcBorders>
              <w:top w:val="nil"/>
              <w:left w:val="nil"/>
              <w:bottom w:val="nil"/>
              <w:right w:val="single" w:sz="8" w:space="0" w:color="auto"/>
            </w:tcBorders>
          </w:tcPr>
          <w:p w14:paraId="3EC207FC" w14:textId="77777777"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14:paraId="34B93307" w14:textId="77777777" w:rsidR="001112C7" w:rsidRDefault="001112C7" w:rsidP="001112C7">
            <w:pPr>
              <w:jc w:val="center"/>
              <w:rPr>
                <w:sz w:val="28"/>
                <w:szCs w:val="28"/>
              </w:rPr>
            </w:pPr>
          </w:p>
        </w:tc>
        <w:tc>
          <w:tcPr>
            <w:tcW w:w="236" w:type="dxa"/>
            <w:tcBorders>
              <w:top w:val="nil"/>
              <w:left w:val="single" w:sz="8" w:space="0" w:color="auto"/>
              <w:bottom w:val="nil"/>
            </w:tcBorders>
            <w:shd w:val="clear" w:color="auto" w:fill="auto"/>
          </w:tcPr>
          <w:p w14:paraId="3FE75D46" w14:textId="77777777" w:rsidR="001112C7" w:rsidRPr="00256E0C" w:rsidRDefault="001112C7" w:rsidP="001112C7">
            <w:pPr>
              <w:rPr>
                <w:sz w:val="28"/>
                <w:szCs w:val="28"/>
              </w:rPr>
            </w:pPr>
          </w:p>
        </w:tc>
        <w:tc>
          <w:tcPr>
            <w:tcW w:w="737" w:type="dxa"/>
            <w:shd w:val="clear" w:color="auto" w:fill="auto"/>
            <w:vAlign w:val="center"/>
          </w:tcPr>
          <w:p w14:paraId="29F21615" w14:textId="77777777" w:rsidR="001112C7" w:rsidRPr="001112C7" w:rsidRDefault="001112C7" w:rsidP="001112C7">
            <w:pPr>
              <w:jc w:val="center"/>
            </w:pPr>
            <w:r w:rsidRPr="001112C7">
              <w:t>xxxx</w:t>
            </w:r>
          </w:p>
        </w:tc>
        <w:tc>
          <w:tcPr>
            <w:tcW w:w="737" w:type="dxa"/>
            <w:shd w:val="clear" w:color="auto" w:fill="auto"/>
            <w:vAlign w:val="center"/>
          </w:tcPr>
          <w:p w14:paraId="4745DA54" w14:textId="64176D87" w:rsidR="001112C7" w:rsidRPr="001112C7" w:rsidRDefault="00270BAE" w:rsidP="001112C7">
            <w:pPr>
              <w:jc w:val="center"/>
            </w:pPr>
            <w:ins w:id="17" w:author="421904072277" w:date="2021-10-12T19:57:00Z">
              <w:r>
                <w:t>xxxx</w:t>
              </w:r>
            </w:ins>
            <w:del w:id="18" w:author="421904072277" w:date="2021-10-12T19:57:00Z">
              <w:r w:rsidRPr="001112C7" w:rsidDel="00270BAE">
                <w:delText>X</w:delText>
              </w:r>
              <w:r w:rsidR="001112C7" w:rsidRPr="001112C7" w:rsidDel="00270BAE">
                <w:delText>xxx</w:delText>
              </w:r>
            </w:del>
          </w:p>
        </w:tc>
        <w:tc>
          <w:tcPr>
            <w:tcW w:w="737" w:type="dxa"/>
            <w:shd w:val="clear" w:color="auto" w:fill="auto"/>
            <w:vAlign w:val="center"/>
          </w:tcPr>
          <w:p w14:paraId="5DD592EB" w14:textId="77777777" w:rsidR="001112C7" w:rsidRPr="001112C7" w:rsidRDefault="001112C7" w:rsidP="001112C7">
            <w:pPr>
              <w:jc w:val="center"/>
            </w:pPr>
            <w:r w:rsidRPr="001112C7">
              <w:t>xxxx</w:t>
            </w:r>
          </w:p>
        </w:tc>
        <w:tc>
          <w:tcPr>
            <w:tcW w:w="737" w:type="dxa"/>
            <w:shd w:val="clear" w:color="auto" w:fill="auto"/>
            <w:vAlign w:val="center"/>
          </w:tcPr>
          <w:p w14:paraId="6572295F" w14:textId="77777777" w:rsidR="001112C7" w:rsidRPr="001112C7" w:rsidRDefault="001112C7" w:rsidP="001112C7">
            <w:pPr>
              <w:jc w:val="center"/>
            </w:pPr>
            <w:r w:rsidRPr="001112C7">
              <w:t>xxxx</w:t>
            </w:r>
          </w:p>
        </w:tc>
      </w:tr>
      <w:tr w:rsidR="001112C7" w:rsidRPr="00256E0C" w14:paraId="527BE6CD" w14:textId="77777777" w:rsidTr="001112C7">
        <w:trPr>
          <w:cantSplit/>
          <w:trHeight w:hRule="exact" w:val="737"/>
        </w:trPr>
        <w:tc>
          <w:tcPr>
            <w:tcW w:w="534" w:type="dxa"/>
            <w:tcBorders>
              <w:top w:val="nil"/>
              <w:left w:val="nil"/>
              <w:bottom w:val="nil"/>
              <w:right w:val="single" w:sz="8" w:space="0" w:color="auto"/>
            </w:tcBorders>
          </w:tcPr>
          <w:p w14:paraId="7FC8F59B" w14:textId="77777777" w:rsidR="001112C7" w:rsidRDefault="001112C7" w:rsidP="001112C7">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5B8329FA" w14:textId="77777777" w:rsidR="001112C7" w:rsidRDefault="001112C7" w:rsidP="001112C7">
            <w:pPr>
              <w:jc w:val="center"/>
              <w:rPr>
                <w:sz w:val="28"/>
                <w:szCs w:val="28"/>
              </w:rPr>
            </w:pPr>
          </w:p>
        </w:tc>
        <w:tc>
          <w:tcPr>
            <w:tcW w:w="236" w:type="dxa"/>
            <w:tcBorders>
              <w:top w:val="nil"/>
              <w:left w:val="nil"/>
              <w:bottom w:val="nil"/>
            </w:tcBorders>
            <w:shd w:val="clear" w:color="auto" w:fill="auto"/>
          </w:tcPr>
          <w:p w14:paraId="51EE4099" w14:textId="77777777" w:rsidR="001112C7" w:rsidRPr="00256E0C" w:rsidRDefault="001112C7" w:rsidP="001112C7">
            <w:pPr>
              <w:rPr>
                <w:sz w:val="28"/>
                <w:szCs w:val="28"/>
              </w:rPr>
            </w:pPr>
          </w:p>
        </w:tc>
        <w:tc>
          <w:tcPr>
            <w:tcW w:w="737" w:type="dxa"/>
            <w:shd w:val="clear" w:color="auto" w:fill="auto"/>
            <w:vAlign w:val="center"/>
          </w:tcPr>
          <w:p w14:paraId="3C31132F" w14:textId="67565286" w:rsidR="001112C7" w:rsidRPr="001112C7" w:rsidRDefault="00270BAE" w:rsidP="001112C7">
            <w:pPr>
              <w:jc w:val="center"/>
            </w:pPr>
            <w:ins w:id="19" w:author="421904072277" w:date="2021-10-12T19:57:00Z">
              <w:r>
                <w:t>1000</w:t>
              </w:r>
            </w:ins>
            <w:del w:id="20" w:author="421904072277" w:date="2021-10-12T19:57:00Z">
              <w:r w:rsidR="001112C7" w:rsidRPr="001112C7" w:rsidDel="00270BAE">
                <w:delText>1110</w:delText>
              </w:r>
            </w:del>
          </w:p>
        </w:tc>
        <w:tc>
          <w:tcPr>
            <w:tcW w:w="737" w:type="dxa"/>
            <w:shd w:val="clear" w:color="auto" w:fill="auto"/>
            <w:vAlign w:val="center"/>
          </w:tcPr>
          <w:p w14:paraId="41B9D79A" w14:textId="77777777" w:rsidR="001112C7" w:rsidRPr="001112C7" w:rsidRDefault="00CD542C" w:rsidP="001112C7">
            <w:pPr>
              <w:jc w:val="center"/>
            </w:pPr>
            <w:r>
              <w:t>1111</w:t>
            </w:r>
          </w:p>
        </w:tc>
        <w:tc>
          <w:tcPr>
            <w:tcW w:w="737" w:type="dxa"/>
            <w:shd w:val="clear" w:color="auto" w:fill="auto"/>
            <w:vAlign w:val="center"/>
          </w:tcPr>
          <w:p w14:paraId="11910D82" w14:textId="77777777" w:rsidR="001112C7" w:rsidRPr="001112C7" w:rsidRDefault="001112C7" w:rsidP="001112C7">
            <w:pPr>
              <w:jc w:val="center"/>
            </w:pPr>
            <w:r w:rsidRPr="001112C7">
              <w:t>xxxx</w:t>
            </w:r>
          </w:p>
        </w:tc>
        <w:tc>
          <w:tcPr>
            <w:tcW w:w="737" w:type="dxa"/>
            <w:shd w:val="clear" w:color="auto" w:fill="auto"/>
            <w:vAlign w:val="center"/>
          </w:tcPr>
          <w:p w14:paraId="04BFF08C" w14:textId="77777777" w:rsidR="001112C7" w:rsidRPr="001112C7" w:rsidRDefault="00CD542C" w:rsidP="001112C7">
            <w:pPr>
              <w:jc w:val="center"/>
            </w:pPr>
            <w:r w:rsidRPr="001112C7">
              <w:t>xxxx</w:t>
            </w:r>
          </w:p>
        </w:tc>
      </w:tr>
    </w:tbl>
    <w:p w14:paraId="76522C4C" w14:textId="77777777" w:rsidR="00420890" w:rsidRDefault="001112C7" w:rsidP="00420890">
      <w:pPr>
        <w:pStyle w:val="PlainText"/>
        <w:rPr>
          <w:rFonts w:ascii="Times New Roman" w:hAnsi="Times New Roman"/>
          <w:b/>
          <w:sz w:val="24"/>
          <w:lang w:val="sk-SK"/>
        </w:rPr>
      </w:pPr>
      <w:r w:rsidRPr="00C05A9A">
        <w:rPr>
          <w:rFonts w:ascii="Times New Roman" w:hAnsi="Times New Roman"/>
          <w:b/>
          <w:sz w:val="24"/>
          <w:lang w:val="sk-SK"/>
        </w:rPr>
        <w:t xml:space="preserve"> </w:t>
      </w:r>
      <w:r w:rsidR="00420890" w:rsidRPr="00C05A9A">
        <w:rPr>
          <w:rFonts w:ascii="Times New Roman" w:hAnsi="Times New Roman"/>
          <w:b/>
          <w:sz w:val="24"/>
          <w:lang w:val="sk-SK"/>
        </w:rPr>
        <w:t>Riešenie</w:t>
      </w:r>
    </w:p>
    <w:tbl>
      <w:tblPr>
        <w:tblStyle w:val="TableGrid"/>
        <w:tblW w:w="0" w:type="auto"/>
        <w:tblLayout w:type="fixed"/>
        <w:tblLook w:val="04A0" w:firstRow="1" w:lastRow="0" w:firstColumn="1" w:lastColumn="0" w:noHBand="0" w:noVBand="1"/>
      </w:tblPr>
      <w:tblGrid>
        <w:gridCol w:w="358"/>
        <w:gridCol w:w="6"/>
        <w:gridCol w:w="28"/>
        <w:gridCol w:w="325"/>
        <w:gridCol w:w="11"/>
        <w:gridCol w:w="347"/>
        <w:gridCol w:w="17"/>
        <w:gridCol w:w="342"/>
        <w:gridCol w:w="22"/>
        <w:gridCol w:w="336"/>
        <w:gridCol w:w="17"/>
        <w:gridCol w:w="11"/>
        <w:gridCol w:w="331"/>
        <w:gridCol w:w="33"/>
        <w:gridCol w:w="325"/>
        <w:gridCol w:w="39"/>
        <w:gridCol w:w="320"/>
        <w:gridCol w:w="44"/>
        <w:gridCol w:w="315"/>
        <w:gridCol w:w="49"/>
      </w:tblGrid>
      <w:tr w:rsidR="00E4309C" w:rsidRPr="00E4309C" w14:paraId="77744EFA" w14:textId="77777777" w:rsidTr="00E02882">
        <w:trPr>
          <w:gridAfter w:val="1"/>
          <w:wAfter w:w="49" w:type="dxa"/>
        </w:trPr>
        <w:tc>
          <w:tcPr>
            <w:tcW w:w="392" w:type="dxa"/>
            <w:gridSpan w:val="3"/>
            <w:tcBorders>
              <w:top w:val="nil"/>
              <w:left w:val="nil"/>
              <w:bottom w:val="nil"/>
              <w:right w:val="nil"/>
            </w:tcBorders>
          </w:tcPr>
          <w:p w14:paraId="497A5A0B" w14:textId="77777777" w:rsidR="00E4309C" w:rsidRPr="00E4309C" w:rsidRDefault="00E4309C" w:rsidP="00E4309C">
            <w:pPr>
              <w:pStyle w:val="PlainText"/>
              <w:jc w:val="center"/>
              <w:rPr>
                <w:rFonts w:ascii="Times New Roman" w:hAnsi="Times New Roman"/>
                <w:sz w:val="24"/>
                <w:lang w:val="sk-SK"/>
              </w:rPr>
            </w:pPr>
          </w:p>
        </w:tc>
        <w:tc>
          <w:tcPr>
            <w:tcW w:w="1417" w:type="dxa"/>
            <w:gridSpan w:val="8"/>
            <w:tcBorders>
              <w:top w:val="nil"/>
              <w:left w:val="nil"/>
              <w:bottom w:val="nil"/>
              <w:right w:val="nil"/>
            </w:tcBorders>
          </w:tcPr>
          <w:p w14:paraId="75DD2A57"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BCD8421</w:t>
            </w:r>
          </w:p>
        </w:tc>
        <w:tc>
          <w:tcPr>
            <w:tcW w:w="1418" w:type="dxa"/>
            <w:gridSpan w:val="8"/>
            <w:tcBorders>
              <w:top w:val="nil"/>
              <w:left w:val="nil"/>
              <w:bottom w:val="nil"/>
              <w:right w:val="nil"/>
            </w:tcBorders>
          </w:tcPr>
          <w:p w14:paraId="40AE3D59" w14:textId="0E5C209C" w:rsidR="00E4309C" w:rsidRPr="00E4309C" w:rsidRDefault="00F9163F" w:rsidP="00E4309C">
            <w:pPr>
              <w:pStyle w:val="PlainText"/>
              <w:jc w:val="center"/>
              <w:rPr>
                <w:rFonts w:ascii="Times New Roman" w:hAnsi="Times New Roman"/>
                <w:sz w:val="24"/>
                <w:lang w:val="sk-SK"/>
              </w:rPr>
            </w:pPr>
            <w:ins w:id="21" w:author="421904072277" w:date="2021-10-12T18:57:00Z">
              <w:r>
                <w:rPr>
                  <w:rFonts w:ascii="Times New Roman" w:hAnsi="Times New Roman"/>
                  <w:sz w:val="24"/>
                  <w:lang w:val="sk-SK"/>
                </w:rPr>
                <w:t>BCD</w:t>
              </w:r>
            </w:ins>
            <w:ins w:id="22" w:author="421904072277" w:date="2021-10-12T18:58:00Z">
              <w:r>
                <w:rPr>
                  <w:rFonts w:ascii="Times New Roman" w:hAnsi="Times New Roman"/>
                  <w:sz w:val="24"/>
                  <w:lang w:val="sk-SK"/>
                </w:rPr>
                <w:t>84-2-1</w:t>
              </w:r>
            </w:ins>
            <w:del w:id="23" w:author="421904072277" w:date="2021-10-12T18:57:00Z">
              <w:r w:rsidR="00E4309C" w:rsidDel="00F9163F">
                <w:rPr>
                  <w:rFonts w:ascii="Times New Roman" w:hAnsi="Times New Roman"/>
                  <w:sz w:val="24"/>
                  <w:lang w:val="sk-SK"/>
                </w:rPr>
                <w:delText>Aiken</w:delText>
              </w:r>
            </w:del>
          </w:p>
        </w:tc>
      </w:tr>
      <w:tr w:rsidR="00E02882" w:rsidRPr="00E4309C" w14:paraId="6C1FF86C" w14:textId="77777777" w:rsidTr="005721B9">
        <w:trPr>
          <w:gridAfter w:val="1"/>
          <w:wAfter w:w="49" w:type="dxa"/>
        </w:trPr>
        <w:tc>
          <w:tcPr>
            <w:tcW w:w="358" w:type="dxa"/>
            <w:tcBorders>
              <w:top w:val="nil"/>
              <w:left w:val="nil"/>
            </w:tcBorders>
          </w:tcPr>
          <w:p w14:paraId="4406D03F" w14:textId="77777777"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w:t>
            </w:r>
          </w:p>
        </w:tc>
        <w:tc>
          <w:tcPr>
            <w:tcW w:w="359" w:type="dxa"/>
            <w:gridSpan w:val="3"/>
            <w:tcBorders>
              <w:top w:val="nil"/>
              <w:right w:val="nil"/>
            </w:tcBorders>
          </w:tcPr>
          <w:p w14:paraId="546FCB70"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14:paraId="5FDC7D9F" w14:textId="77777777"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14:paraId="28CC3938"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8" w:type="dxa"/>
            <w:gridSpan w:val="2"/>
            <w:tcBorders>
              <w:top w:val="nil"/>
              <w:left w:val="nil"/>
            </w:tcBorders>
          </w:tcPr>
          <w:p w14:paraId="3DBBE7DE"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c>
          <w:tcPr>
            <w:tcW w:w="359" w:type="dxa"/>
            <w:gridSpan w:val="3"/>
            <w:tcBorders>
              <w:top w:val="nil"/>
              <w:right w:val="nil"/>
            </w:tcBorders>
          </w:tcPr>
          <w:p w14:paraId="6CBB1746"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14:paraId="6078BA49"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14:paraId="128F650E"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9" w:type="dxa"/>
            <w:gridSpan w:val="2"/>
            <w:tcBorders>
              <w:top w:val="nil"/>
              <w:left w:val="nil"/>
              <w:right w:val="nil"/>
            </w:tcBorders>
          </w:tcPr>
          <w:p w14:paraId="22247818"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r>
      <w:tr w:rsidR="002A5703" w:rsidRPr="00E4309C" w14:paraId="0F2B3902" w14:textId="77777777" w:rsidTr="005721B9">
        <w:tc>
          <w:tcPr>
            <w:tcW w:w="364" w:type="dxa"/>
            <w:gridSpan w:val="2"/>
            <w:tcBorders>
              <w:left w:val="nil"/>
              <w:bottom w:val="nil"/>
            </w:tcBorders>
          </w:tcPr>
          <w:p w14:paraId="218A40EC"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bottom w:val="nil"/>
              <w:right w:val="nil"/>
            </w:tcBorders>
          </w:tcPr>
          <w:p w14:paraId="4FE9509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14:paraId="44C6575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14:paraId="0810DF27"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left w:val="nil"/>
              <w:bottom w:val="nil"/>
            </w:tcBorders>
          </w:tcPr>
          <w:p w14:paraId="0A4D8009"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bottom w:val="nil"/>
              <w:right w:val="nil"/>
            </w:tcBorders>
          </w:tcPr>
          <w:p w14:paraId="5A359AD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14:paraId="5581B4BF"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14:paraId="6BFFD548"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14:paraId="50A6197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14:paraId="386AD106" w14:textId="77777777" w:rsidTr="005721B9">
        <w:tc>
          <w:tcPr>
            <w:tcW w:w="364" w:type="dxa"/>
            <w:gridSpan w:val="2"/>
            <w:tcBorders>
              <w:top w:val="nil"/>
              <w:left w:val="nil"/>
              <w:bottom w:val="nil"/>
            </w:tcBorders>
          </w:tcPr>
          <w:p w14:paraId="0836A83E"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bottom w:val="nil"/>
              <w:right w:val="nil"/>
            </w:tcBorders>
          </w:tcPr>
          <w:p w14:paraId="33E113F0"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5CC6A79E"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4C193289"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14:paraId="7DB49F50"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14:paraId="1550AF5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53631FAD" w14:textId="3A445960" w:rsidR="00E4309C" w:rsidRPr="00E4309C" w:rsidRDefault="00F9163F" w:rsidP="00E4309C">
            <w:pPr>
              <w:pStyle w:val="PlainText"/>
              <w:jc w:val="center"/>
              <w:rPr>
                <w:rFonts w:ascii="Times New Roman" w:hAnsi="Times New Roman"/>
                <w:sz w:val="24"/>
                <w:lang w:val="sk-SK"/>
              </w:rPr>
            </w:pPr>
            <w:ins w:id="24" w:author="421904072277" w:date="2021-10-12T18:56:00Z">
              <w:r>
                <w:rPr>
                  <w:rFonts w:ascii="Times New Roman" w:hAnsi="Times New Roman"/>
                  <w:sz w:val="24"/>
                  <w:lang w:val="sk-SK"/>
                </w:rPr>
                <w:t>1</w:t>
              </w:r>
            </w:ins>
            <w:del w:id="25" w:author="421904072277" w:date="2021-10-12T18:56:00Z">
              <w:r w:rsidR="00E02882" w:rsidDel="00F9163F">
                <w:rPr>
                  <w:rFonts w:ascii="Times New Roman" w:hAnsi="Times New Roman"/>
                  <w:sz w:val="24"/>
                  <w:lang w:val="sk-SK"/>
                </w:rPr>
                <w:delText>0</w:delText>
              </w:r>
            </w:del>
          </w:p>
        </w:tc>
        <w:tc>
          <w:tcPr>
            <w:tcW w:w="364" w:type="dxa"/>
            <w:gridSpan w:val="2"/>
            <w:tcBorders>
              <w:top w:val="nil"/>
              <w:left w:val="nil"/>
              <w:bottom w:val="nil"/>
              <w:right w:val="nil"/>
            </w:tcBorders>
          </w:tcPr>
          <w:p w14:paraId="1CC31AD9" w14:textId="6B25933F" w:rsidR="00E4309C" w:rsidRPr="00E4309C" w:rsidRDefault="00F9163F" w:rsidP="00E4309C">
            <w:pPr>
              <w:pStyle w:val="PlainText"/>
              <w:jc w:val="center"/>
              <w:rPr>
                <w:rFonts w:ascii="Times New Roman" w:hAnsi="Times New Roman"/>
                <w:sz w:val="24"/>
                <w:lang w:val="sk-SK"/>
              </w:rPr>
            </w:pPr>
            <w:ins w:id="26" w:author="421904072277" w:date="2021-10-12T18:56:00Z">
              <w:r>
                <w:rPr>
                  <w:rFonts w:ascii="Times New Roman" w:hAnsi="Times New Roman"/>
                  <w:sz w:val="24"/>
                  <w:lang w:val="sk-SK"/>
                </w:rPr>
                <w:t>1</w:t>
              </w:r>
            </w:ins>
            <w:del w:id="27" w:author="421904072277" w:date="2021-10-12T18:56:00Z">
              <w:r w:rsidR="00E02882" w:rsidDel="00F9163F">
                <w:rPr>
                  <w:rFonts w:ascii="Times New Roman" w:hAnsi="Times New Roman"/>
                  <w:sz w:val="24"/>
                  <w:lang w:val="sk-SK"/>
                </w:rPr>
                <w:delText>0</w:delText>
              </w:r>
            </w:del>
          </w:p>
        </w:tc>
        <w:tc>
          <w:tcPr>
            <w:tcW w:w="364" w:type="dxa"/>
            <w:gridSpan w:val="2"/>
            <w:tcBorders>
              <w:top w:val="nil"/>
              <w:left w:val="nil"/>
              <w:bottom w:val="nil"/>
              <w:right w:val="nil"/>
            </w:tcBorders>
          </w:tcPr>
          <w:p w14:paraId="03E9B8FF"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14:paraId="4BD65FC5" w14:textId="77777777" w:rsidTr="005721B9">
        <w:tc>
          <w:tcPr>
            <w:tcW w:w="364" w:type="dxa"/>
            <w:gridSpan w:val="2"/>
            <w:tcBorders>
              <w:top w:val="nil"/>
              <w:left w:val="nil"/>
              <w:bottom w:val="nil"/>
            </w:tcBorders>
          </w:tcPr>
          <w:p w14:paraId="74E1AA78"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2</w:t>
            </w:r>
          </w:p>
        </w:tc>
        <w:tc>
          <w:tcPr>
            <w:tcW w:w="364" w:type="dxa"/>
            <w:gridSpan w:val="3"/>
            <w:tcBorders>
              <w:top w:val="nil"/>
              <w:bottom w:val="nil"/>
              <w:right w:val="nil"/>
            </w:tcBorders>
          </w:tcPr>
          <w:p w14:paraId="1055AEE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42230684"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54BDDDCE"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14:paraId="12F2F83D"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14:paraId="0E29EBD1"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7948787B" w14:textId="1B8ED877" w:rsidR="00E4309C" w:rsidRPr="00E4309C" w:rsidRDefault="00F9163F" w:rsidP="00E4309C">
            <w:pPr>
              <w:pStyle w:val="PlainText"/>
              <w:jc w:val="center"/>
              <w:rPr>
                <w:rFonts w:ascii="Times New Roman" w:hAnsi="Times New Roman"/>
                <w:sz w:val="24"/>
                <w:lang w:val="sk-SK"/>
              </w:rPr>
            </w:pPr>
            <w:ins w:id="28" w:author="421904072277" w:date="2021-10-12T18:56:00Z">
              <w:r>
                <w:rPr>
                  <w:rFonts w:ascii="Times New Roman" w:hAnsi="Times New Roman"/>
                  <w:sz w:val="24"/>
                  <w:lang w:val="sk-SK"/>
                </w:rPr>
                <w:t>1</w:t>
              </w:r>
            </w:ins>
            <w:del w:id="29" w:author="421904072277" w:date="2021-10-12T18:56:00Z">
              <w:r w:rsidR="00E02882" w:rsidDel="00F9163F">
                <w:rPr>
                  <w:rFonts w:ascii="Times New Roman" w:hAnsi="Times New Roman"/>
                  <w:sz w:val="24"/>
                  <w:lang w:val="sk-SK"/>
                </w:rPr>
                <w:delText>0</w:delText>
              </w:r>
            </w:del>
          </w:p>
        </w:tc>
        <w:tc>
          <w:tcPr>
            <w:tcW w:w="364" w:type="dxa"/>
            <w:gridSpan w:val="2"/>
            <w:tcBorders>
              <w:top w:val="nil"/>
              <w:left w:val="nil"/>
              <w:bottom w:val="nil"/>
              <w:right w:val="nil"/>
            </w:tcBorders>
          </w:tcPr>
          <w:p w14:paraId="6C42F26E"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5F5B4797"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14:paraId="24C68700" w14:textId="77777777" w:rsidTr="005721B9">
        <w:tc>
          <w:tcPr>
            <w:tcW w:w="364" w:type="dxa"/>
            <w:gridSpan w:val="2"/>
            <w:tcBorders>
              <w:top w:val="nil"/>
              <w:left w:val="nil"/>
              <w:bottom w:val="nil"/>
            </w:tcBorders>
          </w:tcPr>
          <w:p w14:paraId="7A24E254"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3</w:t>
            </w:r>
          </w:p>
        </w:tc>
        <w:tc>
          <w:tcPr>
            <w:tcW w:w="364" w:type="dxa"/>
            <w:gridSpan w:val="3"/>
            <w:tcBorders>
              <w:top w:val="nil"/>
              <w:bottom w:val="nil"/>
              <w:right w:val="nil"/>
            </w:tcBorders>
          </w:tcPr>
          <w:p w14:paraId="740BA194"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7D42AEB6"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2357761"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14:paraId="58317012"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14:paraId="7BA54658"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E888CB7" w14:textId="52131B61" w:rsidR="00E4309C" w:rsidRPr="00E4309C" w:rsidRDefault="00F9163F" w:rsidP="00E4309C">
            <w:pPr>
              <w:pStyle w:val="PlainText"/>
              <w:jc w:val="center"/>
              <w:rPr>
                <w:rFonts w:ascii="Times New Roman" w:hAnsi="Times New Roman"/>
                <w:sz w:val="24"/>
                <w:lang w:val="sk-SK"/>
              </w:rPr>
            </w:pPr>
            <w:ins w:id="30" w:author="421904072277" w:date="2021-10-12T18:56:00Z">
              <w:r>
                <w:rPr>
                  <w:rFonts w:ascii="Times New Roman" w:hAnsi="Times New Roman"/>
                  <w:sz w:val="24"/>
                  <w:lang w:val="sk-SK"/>
                </w:rPr>
                <w:t>1</w:t>
              </w:r>
            </w:ins>
            <w:del w:id="31" w:author="421904072277" w:date="2021-10-12T18:56:00Z">
              <w:r w:rsidR="00E02882" w:rsidDel="00F9163F">
                <w:rPr>
                  <w:rFonts w:ascii="Times New Roman" w:hAnsi="Times New Roman"/>
                  <w:sz w:val="24"/>
                  <w:lang w:val="sk-SK"/>
                </w:rPr>
                <w:delText>0</w:delText>
              </w:r>
            </w:del>
          </w:p>
        </w:tc>
        <w:tc>
          <w:tcPr>
            <w:tcW w:w="364" w:type="dxa"/>
            <w:gridSpan w:val="2"/>
            <w:tcBorders>
              <w:top w:val="nil"/>
              <w:left w:val="nil"/>
              <w:bottom w:val="nil"/>
              <w:right w:val="nil"/>
            </w:tcBorders>
          </w:tcPr>
          <w:p w14:paraId="278B0DF1" w14:textId="420E4363" w:rsidR="00E4309C" w:rsidRPr="00E4309C" w:rsidRDefault="00F9163F" w:rsidP="00E4309C">
            <w:pPr>
              <w:pStyle w:val="PlainText"/>
              <w:jc w:val="center"/>
              <w:rPr>
                <w:rFonts w:ascii="Times New Roman" w:hAnsi="Times New Roman"/>
                <w:sz w:val="24"/>
                <w:lang w:val="sk-SK"/>
              </w:rPr>
            </w:pPr>
            <w:ins w:id="32" w:author="421904072277" w:date="2021-10-12T18:56:00Z">
              <w:r>
                <w:rPr>
                  <w:rFonts w:ascii="Times New Roman" w:hAnsi="Times New Roman"/>
                  <w:sz w:val="24"/>
                  <w:lang w:val="sk-SK"/>
                </w:rPr>
                <w:t>0</w:t>
              </w:r>
            </w:ins>
            <w:del w:id="33" w:author="421904072277" w:date="2021-10-12T18:56:00Z">
              <w:r w:rsidR="00E02882" w:rsidDel="00F9163F">
                <w:rPr>
                  <w:rFonts w:ascii="Times New Roman" w:hAnsi="Times New Roman"/>
                  <w:sz w:val="24"/>
                  <w:lang w:val="sk-SK"/>
                </w:rPr>
                <w:delText>1</w:delText>
              </w:r>
            </w:del>
          </w:p>
        </w:tc>
        <w:tc>
          <w:tcPr>
            <w:tcW w:w="364" w:type="dxa"/>
            <w:gridSpan w:val="2"/>
            <w:tcBorders>
              <w:top w:val="nil"/>
              <w:left w:val="nil"/>
              <w:bottom w:val="nil"/>
              <w:right w:val="nil"/>
            </w:tcBorders>
          </w:tcPr>
          <w:p w14:paraId="1CA298A4"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14:paraId="7CD93D43" w14:textId="77777777" w:rsidTr="005721B9">
        <w:tc>
          <w:tcPr>
            <w:tcW w:w="364" w:type="dxa"/>
            <w:gridSpan w:val="2"/>
            <w:tcBorders>
              <w:top w:val="nil"/>
              <w:left w:val="nil"/>
              <w:bottom w:val="nil"/>
            </w:tcBorders>
          </w:tcPr>
          <w:p w14:paraId="6F35C00C"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4</w:t>
            </w:r>
          </w:p>
        </w:tc>
        <w:tc>
          <w:tcPr>
            <w:tcW w:w="364" w:type="dxa"/>
            <w:gridSpan w:val="3"/>
            <w:tcBorders>
              <w:top w:val="nil"/>
              <w:bottom w:val="nil"/>
              <w:right w:val="nil"/>
            </w:tcBorders>
          </w:tcPr>
          <w:p w14:paraId="7C157D46"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5F73DC71"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7ADCB82F"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14:paraId="0092DAD0"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14:paraId="1CE11B3B"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2DE6CB9"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29FD9C5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1643887"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14:paraId="3288CC9B" w14:textId="77777777" w:rsidTr="005721B9">
        <w:tc>
          <w:tcPr>
            <w:tcW w:w="364" w:type="dxa"/>
            <w:gridSpan w:val="2"/>
            <w:tcBorders>
              <w:top w:val="nil"/>
              <w:left w:val="nil"/>
              <w:bottom w:val="nil"/>
            </w:tcBorders>
          </w:tcPr>
          <w:p w14:paraId="35102DF6"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5</w:t>
            </w:r>
          </w:p>
        </w:tc>
        <w:tc>
          <w:tcPr>
            <w:tcW w:w="364" w:type="dxa"/>
            <w:gridSpan w:val="3"/>
            <w:tcBorders>
              <w:top w:val="nil"/>
              <w:bottom w:val="nil"/>
              <w:right w:val="nil"/>
            </w:tcBorders>
          </w:tcPr>
          <w:p w14:paraId="48C0124E"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B8B0F4F"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70D6FC6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14:paraId="029EBA51"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14:paraId="1E5E6B4D"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2747337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718DC8BF"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675B3EE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14:paraId="76E12B78" w14:textId="77777777" w:rsidTr="005721B9">
        <w:tc>
          <w:tcPr>
            <w:tcW w:w="364" w:type="dxa"/>
            <w:gridSpan w:val="2"/>
            <w:tcBorders>
              <w:top w:val="nil"/>
              <w:left w:val="nil"/>
              <w:bottom w:val="nil"/>
            </w:tcBorders>
          </w:tcPr>
          <w:p w14:paraId="451E21FC"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6</w:t>
            </w:r>
          </w:p>
        </w:tc>
        <w:tc>
          <w:tcPr>
            <w:tcW w:w="364" w:type="dxa"/>
            <w:gridSpan w:val="3"/>
            <w:tcBorders>
              <w:top w:val="nil"/>
              <w:bottom w:val="nil"/>
              <w:right w:val="nil"/>
            </w:tcBorders>
          </w:tcPr>
          <w:p w14:paraId="300AABE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24723B60"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4D5CA60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14:paraId="7659E6FA"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14:paraId="71FF0ADD"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6050BED6" w14:textId="383BFD10" w:rsidR="00E4309C" w:rsidRPr="00E4309C" w:rsidRDefault="00F9163F" w:rsidP="00E4309C">
            <w:pPr>
              <w:pStyle w:val="PlainText"/>
              <w:jc w:val="center"/>
              <w:rPr>
                <w:rFonts w:ascii="Times New Roman" w:hAnsi="Times New Roman"/>
                <w:sz w:val="24"/>
                <w:lang w:val="sk-SK"/>
              </w:rPr>
            </w:pPr>
            <w:ins w:id="34" w:author="421904072277" w:date="2021-10-12T18:57:00Z">
              <w:r>
                <w:rPr>
                  <w:rFonts w:ascii="Times New Roman" w:hAnsi="Times New Roman"/>
                  <w:sz w:val="24"/>
                  <w:lang w:val="sk-SK"/>
                </w:rPr>
                <w:t>0</w:t>
              </w:r>
            </w:ins>
            <w:del w:id="35" w:author="421904072277" w:date="2021-10-12T18:57:00Z">
              <w:r w:rsidR="00E02882" w:rsidDel="00F9163F">
                <w:rPr>
                  <w:rFonts w:ascii="Times New Roman" w:hAnsi="Times New Roman"/>
                  <w:sz w:val="24"/>
                  <w:lang w:val="sk-SK"/>
                </w:rPr>
                <w:delText>1</w:delText>
              </w:r>
            </w:del>
          </w:p>
        </w:tc>
        <w:tc>
          <w:tcPr>
            <w:tcW w:w="364" w:type="dxa"/>
            <w:gridSpan w:val="2"/>
            <w:tcBorders>
              <w:top w:val="nil"/>
              <w:left w:val="nil"/>
              <w:bottom w:val="nil"/>
              <w:right w:val="nil"/>
            </w:tcBorders>
          </w:tcPr>
          <w:p w14:paraId="14B61001" w14:textId="70682F51" w:rsidR="00E4309C" w:rsidRPr="00E4309C" w:rsidRDefault="00F9163F" w:rsidP="00E4309C">
            <w:pPr>
              <w:pStyle w:val="PlainText"/>
              <w:jc w:val="center"/>
              <w:rPr>
                <w:rFonts w:ascii="Times New Roman" w:hAnsi="Times New Roman"/>
                <w:sz w:val="24"/>
                <w:lang w:val="sk-SK"/>
              </w:rPr>
            </w:pPr>
            <w:ins w:id="36" w:author="421904072277" w:date="2021-10-12T18:57:00Z">
              <w:r>
                <w:rPr>
                  <w:rFonts w:ascii="Times New Roman" w:hAnsi="Times New Roman"/>
                  <w:sz w:val="24"/>
                  <w:lang w:val="sk-SK"/>
                </w:rPr>
                <w:t>1</w:t>
              </w:r>
            </w:ins>
            <w:del w:id="37" w:author="421904072277" w:date="2021-10-12T18:57:00Z">
              <w:r w:rsidR="00E02882" w:rsidDel="00F9163F">
                <w:rPr>
                  <w:rFonts w:ascii="Times New Roman" w:hAnsi="Times New Roman"/>
                  <w:sz w:val="24"/>
                  <w:lang w:val="sk-SK"/>
                </w:rPr>
                <w:delText>0</w:delText>
              </w:r>
            </w:del>
          </w:p>
        </w:tc>
        <w:tc>
          <w:tcPr>
            <w:tcW w:w="364" w:type="dxa"/>
            <w:gridSpan w:val="2"/>
            <w:tcBorders>
              <w:top w:val="nil"/>
              <w:left w:val="nil"/>
              <w:bottom w:val="nil"/>
              <w:right w:val="nil"/>
            </w:tcBorders>
          </w:tcPr>
          <w:p w14:paraId="2790BE4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14:paraId="5D5B8E52" w14:textId="77777777" w:rsidTr="005721B9">
        <w:tc>
          <w:tcPr>
            <w:tcW w:w="364" w:type="dxa"/>
            <w:gridSpan w:val="2"/>
            <w:tcBorders>
              <w:top w:val="nil"/>
              <w:left w:val="nil"/>
              <w:bottom w:val="nil"/>
            </w:tcBorders>
          </w:tcPr>
          <w:p w14:paraId="374D8DD6"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7</w:t>
            </w:r>
          </w:p>
        </w:tc>
        <w:tc>
          <w:tcPr>
            <w:tcW w:w="364" w:type="dxa"/>
            <w:gridSpan w:val="3"/>
            <w:tcBorders>
              <w:top w:val="nil"/>
              <w:bottom w:val="nil"/>
              <w:right w:val="nil"/>
            </w:tcBorders>
          </w:tcPr>
          <w:p w14:paraId="35470C4E"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1AFE3B5"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53BF4249"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14:paraId="6B5ED8D0"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14:paraId="30B0A2CB"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036209B6" w14:textId="67EC34D4" w:rsidR="00E4309C" w:rsidRPr="00E4309C" w:rsidRDefault="00F9163F" w:rsidP="00E4309C">
            <w:pPr>
              <w:pStyle w:val="PlainText"/>
              <w:jc w:val="center"/>
              <w:rPr>
                <w:rFonts w:ascii="Times New Roman" w:hAnsi="Times New Roman"/>
                <w:sz w:val="24"/>
                <w:lang w:val="sk-SK"/>
              </w:rPr>
            </w:pPr>
            <w:ins w:id="38" w:author="421904072277" w:date="2021-10-12T18:57:00Z">
              <w:r>
                <w:rPr>
                  <w:rFonts w:ascii="Times New Roman" w:hAnsi="Times New Roman"/>
                  <w:sz w:val="24"/>
                  <w:lang w:val="sk-SK"/>
                </w:rPr>
                <w:t>0</w:t>
              </w:r>
            </w:ins>
            <w:del w:id="39" w:author="421904072277" w:date="2021-10-12T18:57:00Z">
              <w:r w:rsidR="00E02882" w:rsidDel="00F9163F">
                <w:rPr>
                  <w:rFonts w:ascii="Times New Roman" w:hAnsi="Times New Roman"/>
                  <w:sz w:val="24"/>
                  <w:lang w:val="sk-SK"/>
                </w:rPr>
                <w:delText>1</w:delText>
              </w:r>
            </w:del>
          </w:p>
        </w:tc>
        <w:tc>
          <w:tcPr>
            <w:tcW w:w="364" w:type="dxa"/>
            <w:gridSpan w:val="2"/>
            <w:tcBorders>
              <w:top w:val="nil"/>
              <w:left w:val="nil"/>
              <w:bottom w:val="nil"/>
              <w:right w:val="nil"/>
            </w:tcBorders>
          </w:tcPr>
          <w:p w14:paraId="631B34ED"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25CA4F9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14:paraId="52E17ADB" w14:textId="77777777" w:rsidTr="005721B9">
        <w:tc>
          <w:tcPr>
            <w:tcW w:w="364" w:type="dxa"/>
            <w:gridSpan w:val="2"/>
            <w:tcBorders>
              <w:top w:val="nil"/>
              <w:left w:val="nil"/>
              <w:bottom w:val="nil"/>
            </w:tcBorders>
          </w:tcPr>
          <w:p w14:paraId="1C6FCA6A"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8</w:t>
            </w:r>
          </w:p>
        </w:tc>
        <w:tc>
          <w:tcPr>
            <w:tcW w:w="364" w:type="dxa"/>
            <w:gridSpan w:val="3"/>
            <w:tcBorders>
              <w:top w:val="nil"/>
              <w:bottom w:val="nil"/>
              <w:right w:val="nil"/>
            </w:tcBorders>
          </w:tcPr>
          <w:p w14:paraId="07B50A32"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4754D0CB"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1BDAD12B"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14:paraId="349714CC"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14:paraId="2305961A"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285C1B92" w14:textId="6BB39356" w:rsidR="00E4309C" w:rsidRPr="00E4309C" w:rsidRDefault="00F9163F" w:rsidP="00E4309C">
            <w:pPr>
              <w:pStyle w:val="PlainText"/>
              <w:jc w:val="center"/>
              <w:rPr>
                <w:rFonts w:ascii="Times New Roman" w:hAnsi="Times New Roman"/>
                <w:sz w:val="24"/>
                <w:lang w:val="sk-SK"/>
              </w:rPr>
            </w:pPr>
            <w:ins w:id="40" w:author="421904072277" w:date="2021-10-12T18:57:00Z">
              <w:r>
                <w:rPr>
                  <w:rFonts w:ascii="Times New Roman" w:hAnsi="Times New Roman"/>
                  <w:sz w:val="24"/>
                  <w:lang w:val="sk-SK"/>
                </w:rPr>
                <w:t>0</w:t>
              </w:r>
            </w:ins>
            <w:del w:id="41" w:author="421904072277" w:date="2021-10-12T18:57:00Z">
              <w:r w:rsidR="00E02882" w:rsidDel="00F9163F">
                <w:rPr>
                  <w:rFonts w:ascii="Times New Roman" w:hAnsi="Times New Roman"/>
                  <w:sz w:val="24"/>
                  <w:lang w:val="sk-SK"/>
                </w:rPr>
                <w:delText>1</w:delText>
              </w:r>
            </w:del>
          </w:p>
        </w:tc>
        <w:tc>
          <w:tcPr>
            <w:tcW w:w="364" w:type="dxa"/>
            <w:gridSpan w:val="2"/>
            <w:tcBorders>
              <w:top w:val="nil"/>
              <w:left w:val="nil"/>
              <w:bottom w:val="nil"/>
              <w:right w:val="nil"/>
            </w:tcBorders>
          </w:tcPr>
          <w:p w14:paraId="709A6563" w14:textId="632840C7" w:rsidR="00E4309C" w:rsidRPr="00E4309C" w:rsidRDefault="00F9163F" w:rsidP="00E4309C">
            <w:pPr>
              <w:pStyle w:val="PlainText"/>
              <w:jc w:val="center"/>
              <w:rPr>
                <w:rFonts w:ascii="Times New Roman" w:hAnsi="Times New Roman"/>
                <w:sz w:val="24"/>
                <w:lang w:val="sk-SK"/>
              </w:rPr>
            </w:pPr>
            <w:ins w:id="42" w:author="421904072277" w:date="2021-10-12T18:57:00Z">
              <w:r>
                <w:rPr>
                  <w:rFonts w:ascii="Times New Roman" w:hAnsi="Times New Roman"/>
                  <w:sz w:val="24"/>
                  <w:lang w:val="sk-SK"/>
                </w:rPr>
                <w:t>0</w:t>
              </w:r>
            </w:ins>
            <w:del w:id="43" w:author="421904072277" w:date="2021-10-12T18:57:00Z">
              <w:r w:rsidR="00E02882" w:rsidDel="00F9163F">
                <w:rPr>
                  <w:rFonts w:ascii="Times New Roman" w:hAnsi="Times New Roman"/>
                  <w:sz w:val="24"/>
                  <w:lang w:val="sk-SK"/>
                </w:rPr>
                <w:delText>1</w:delText>
              </w:r>
            </w:del>
          </w:p>
        </w:tc>
        <w:tc>
          <w:tcPr>
            <w:tcW w:w="364" w:type="dxa"/>
            <w:gridSpan w:val="2"/>
            <w:tcBorders>
              <w:top w:val="nil"/>
              <w:left w:val="nil"/>
              <w:bottom w:val="nil"/>
              <w:right w:val="nil"/>
            </w:tcBorders>
          </w:tcPr>
          <w:p w14:paraId="6E306D64"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14:paraId="1D4DBDE9" w14:textId="77777777" w:rsidTr="005721B9">
        <w:tc>
          <w:tcPr>
            <w:tcW w:w="364" w:type="dxa"/>
            <w:gridSpan w:val="2"/>
            <w:tcBorders>
              <w:top w:val="nil"/>
              <w:left w:val="nil"/>
              <w:bottom w:val="nil"/>
            </w:tcBorders>
          </w:tcPr>
          <w:p w14:paraId="2F330232" w14:textId="77777777"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9</w:t>
            </w:r>
          </w:p>
        </w:tc>
        <w:tc>
          <w:tcPr>
            <w:tcW w:w="364" w:type="dxa"/>
            <w:gridSpan w:val="3"/>
            <w:tcBorders>
              <w:top w:val="nil"/>
              <w:bottom w:val="nil"/>
              <w:right w:val="nil"/>
            </w:tcBorders>
          </w:tcPr>
          <w:p w14:paraId="52E7FB7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28A648F7"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14:paraId="0E49EB9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14:paraId="44DF1096"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14:paraId="3C8C2E72"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68DEB117"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423CABDA"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14:paraId="2C99A4A3" w14:textId="77777777"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bl>
    <w:p w14:paraId="4A7B4C11" w14:textId="77777777" w:rsidR="00E4309C" w:rsidRPr="00C05A9A" w:rsidRDefault="00E4309C" w:rsidP="00420890">
      <w:pPr>
        <w:pStyle w:val="PlainText"/>
        <w:rPr>
          <w:rFonts w:ascii="Times New Roman" w:hAnsi="Times New Roman"/>
          <w:b/>
          <w:sz w:val="24"/>
          <w:lang w:val="sk-SK"/>
        </w:rPr>
      </w:pPr>
    </w:p>
    <w:p w14:paraId="7721F965" w14:textId="77777777" w:rsidR="00420890" w:rsidRPr="00C05A9A" w:rsidRDefault="00420890" w:rsidP="00420890">
      <w:pPr>
        <w:pStyle w:val="PlainText"/>
        <w:rPr>
          <w:rFonts w:ascii="Times New Roman" w:hAnsi="Times New Roman"/>
          <w:lang w:val="sk-SK"/>
        </w:rPr>
      </w:pPr>
    </w:p>
    <w:p w14:paraId="6D6993FF" w14:textId="77777777" w:rsidR="00420890" w:rsidRPr="001112C7" w:rsidRDefault="001112C7" w:rsidP="001112C7">
      <w:pPr>
        <w:pStyle w:val="PlainText"/>
        <w:tabs>
          <w:tab w:val="left" w:pos="7371"/>
        </w:tabs>
        <w:rPr>
          <w:rFonts w:ascii="Times New Roman" w:hAnsi="Times New Roman"/>
          <w:sz w:val="24"/>
          <w:szCs w:val="24"/>
          <w:lang w:val="sk-SK"/>
        </w:rPr>
      </w:pPr>
      <w:r>
        <w:rPr>
          <w:rFonts w:ascii="Times New Roman" w:hAnsi="Times New Roman"/>
          <w:lang w:val="sk-SK"/>
        </w:rPr>
        <w:tab/>
      </w:r>
      <w:r w:rsidRPr="001112C7">
        <w:rPr>
          <w:rFonts w:ascii="Times New Roman" w:hAnsi="Times New Roman"/>
          <w:sz w:val="24"/>
          <w:szCs w:val="24"/>
          <w:lang w:val="sk-SK"/>
        </w:rPr>
        <w:t>A,B,C,D</w:t>
      </w:r>
    </w:p>
    <w:p w14:paraId="065F84AB" w14:textId="77777777" w:rsidR="00952D84" w:rsidDel="00242B47" w:rsidRDefault="00952D84">
      <w:pPr>
        <w:rPr>
          <w:del w:id="44" w:author="421904072277" w:date="2021-10-12T20:19:00Z"/>
          <w:b/>
          <w:noProof w:val="0"/>
          <w:lang w:eastAsia="en-US"/>
        </w:rPr>
      </w:pPr>
    </w:p>
    <w:p w14:paraId="19713E4F" w14:textId="3D04E2C4" w:rsidR="004B3FBC" w:rsidRPr="004B3FBC" w:rsidDel="00242B47" w:rsidRDefault="004B3FBC" w:rsidP="004B3FBC">
      <w:pPr>
        <w:pStyle w:val="PlainText"/>
        <w:jc w:val="both"/>
        <w:rPr>
          <w:del w:id="45" w:author="421904072277" w:date="2021-10-12T20:19:00Z"/>
          <w:rFonts w:ascii="Times New Roman" w:hAnsi="Times New Roman"/>
          <w:i/>
          <w:sz w:val="24"/>
          <w:szCs w:val="24"/>
          <w:lang w:val="sk-SK"/>
        </w:rPr>
      </w:pPr>
      <w:del w:id="46" w:author="421904072277" w:date="2021-10-12T20:19:00Z">
        <w:r w:rsidRPr="004B3FBC" w:rsidDel="00242B47">
          <w:rPr>
            <w:rFonts w:ascii="Times New Roman" w:hAnsi="Times New Roman"/>
            <w:i/>
            <w:sz w:val="24"/>
            <w:szCs w:val="24"/>
            <w:highlight w:val="yellow"/>
            <w:lang w:val="sk-SK"/>
          </w:rPr>
          <w:delText>Poznámka: postupne prepíšeme hodnoty z pravdivostnej tabuľky do Kaurnaghovej mapy. Políčka, ktoré nám zostali nevyplnené doplníme hodnotou „X“, ktorá reprezentuje nedefinovanú hodnotu (zjednodušene: je nám jedno, čo vtedy obvod robí), ktorú pri procese syntézy môžeme upraviť na hodnotu 0 alebo 1 tak, aby náš výsledný obvod získal, čo najlepšie parametre.</w:delText>
        </w:r>
      </w:del>
    </w:p>
    <w:p w14:paraId="28701A4B" w14:textId="77777777" w:rsidR="00420890" w:rsidRDefault="00952D84" w:rsidP="00420890">
      <w:pPr>
        <w:pStyle w:val="PlainText"/>
        <w:rPr>
          <w:rFonts w:ascii="Times New Roman" w:hAnsi="Times New Roman"/>
          <w:b/>
          <w:sz w:val="24"/>
          <w:szCs w:val="24"/>
          <w:lang w:val="sk-SK"/>
        </w:rPr>
      </w:pPr>
      <w:proofErr w:type="spellStart"/>
      <w:r w:rsidRPr="00952D84">
        <w:rPr>
          <w:rFonts w:ascii="Times New Roman" w:hAnsi="Times New Roman"/>
          <w:b/>
          <w:sz w:val="24"/>
          <w:szCs w:val="24"/>
          <w:lang w:val="sk-SK"/>
        </w:rPr>
        <w:t>Kaurgnaughove</w:t>
      </w:r>
      <w:proofErr w:type="spellEnd"/>
      <w:r w:rsidRPr="00952D84">
        <w:rPr>
          <w:rFonts w:ascii="Times New Roman" w:hAnsi="Times New Roman"/>
          <w:b/>
          <w:sz w:val="24"/>
          <w:szCs w:val="24"/>
          <w:lang w:val="sk-SK"/>
        </w:rPr>
        <w:t xml:space="preserve"> mapy</w:t>
      </w:r>
      <w:r w:rsidR="00FC7CAF">
        <w:rPr>
          <w:rFonts w:ascii="Times New Roman" w:hAnsi="Times New Roman"/>
          <w:b/>
          <w:sz w:val="24"/>
          <w:szCs w:val="24"/>
          <w:lang w:val="sk-SK"/>
        </w:rPr>
        <w:t xml:space="preserve"> a</w:t>
      </w:r>
      <w:r w:rsidR="005F300A">
        <w:rPr>
          <w:rFonts w:ascii="Times New Roman" w:hAnsi="Times New Roman"/>
          <w:b/>
          <w:sz w:val="24"/>
          <w:szCs w:val="24"/>
          <w:lang w:val="sk-SK"/>
        </w:rPr>
        <w:t> </w:t>
      </w:r>
      <w:r w:rsidR="00FC7CAF">
        <w:rPr>
          <w:rFonts w:ascii="Times New Roman" w:hAnsi="Times New Roman"/>
          <w:b/>
          <w:sz w:val="24"/>
          <w:szCs w:val="24"/>
          <w:lang w:val="sk-SK"/>
        </w:rPr>
        <w:t>DNF</w:t>
      </w:r>
    </w:p>
    <w:p w14:paraId="6FAD6E8F" w14:textId="30CA81EC" w:rsidR="005F300A" w:rsidRPr="006F0295" w:rsidDel="00970785" w:rsidRDefault="005F300A" w:rsidP="005F300A">
      <w:pPr>
        <w:pStyle w:val="PlainText"/>
        <w:jc w:val="both"/>
        <w:rPr>
          <w:del w:id="47" w:author="421904072277" w:date="2021-10-17T20:24:00Z"/>
          <w:rFonts w:ascii="Times New Roman" w:hAnsi="Times New Roman"/>
          <w:i/>
          <w:sz w:val="24"/>
          <w:szCs w:val="24"/>
          <w:highlight w:val="yellow"/>
          <w:lang w:val="sk-SK"/>
        </w:rPr>
      </w:pPr>
      <w:del w:id="48" w:author="421904072277" w:date="2021-10-17T20:24:00Z">
        <w:r w:rsidRPr="006F0295" w:rsidDel="00970785">
          <w:rPr>
            <w:rFonts w:ascii="Times New Roman" w:hAnsi="Times New Roman"/>
            <w:i/>
            <w:sz w:val="24"/>
            <w:szCs w:val="24"/>
            <w:highlight w:val="yellow"/>
            <w:lang w:val="sk-SK"/>
          </w:rPr>
          <w:delText>Poznámka: Pri minimalizácii jednotlivých funkcií sa postupuje tak, že musíme pokryť všetky jednotky a našou snahou je urobiť to s čo najväčšími oblasťami, ktorých použijeme, čo najmenej. Pri obvodovej realizácii sa to prejaví tak, že budeme potrebovať menej logických členov a tie budú mať zároveň minimálny potrebný počet vstupov. Oblasť musí spĺňať požiadavku, že počet štvorčekov, ktoré pokrýva tvorí mocninu 2. Počet premenných, ktoré potrebujete na danej oblasti je daný zo vzťahu: velkost_oblasti=</w:delText>
        </w:r>
      </w:del>
      <m:oMath>
        <m:sSup>
          <m:sSupPr>
            <m:ctrlPr>
              <w:del w:id="49" w:author="421904072277" w:date="2021-10-17T20:24:00Z">
                <w:rPr>
                  <w:rFonts w:ascii="Cambria Math" w:hAnsi="Cambria Math"/>
                  <w:i/>
                  <w:sz w:val="24"/>
                  <w:szCs w:val="24"/>
                  <w:highlight w:val="yellow"/>
                  <w:lang w:val="sk-SK"/>
                </w:rPr>
              </w:del>
            </m:ctrlPr>
          </m:sSupPr>
          <m:e>
            <m:r>
              <w:del w:id="50" w:author="421904072277" w:date="2021-10-17T20:24:00Z">
                <w:rPr>
                  <w:rFonts w:ascii="Cambria Math" w:hAnsi="Cambria Math"/>
                  <w:sz w:val="24"/>
                  <w:szCs w:val="24"/>
                  <w:highlight w:val="yellow"/>
                  <w:lang w:val="sk-SK"/>
                </w:rPr>
                <m:t>2</m:t>
              </w:del>
            </m:r>
          </m:e>
          <m:sup>
            <m:r>
              <w:del w:id="51" w:author="421904072277" w:date="2021-10-17T20:24:00Z">
                <w:rPr>
                  <w:rFonts w:ascii="Cambria Math" w:hAnsi="Cambria Math"/>
                  <w:sz w:val="24"/>
                  <w:szCs w:val="24"/>
                  <w:highlight w:val="yellow"/>
                  <w:lang w:val="sk-SK"/>
                </w:rPr>
                <m:t>n-k</m:t>
              </w:del>
            </m:r>
          </m:sup>
        </m:sSup>
      </m:oMath>
      <w:del w:id="52" w:author="421904072277" w:date="2021-10-17T20:24:00Z">
        <w:r w:rsidRPr="006F0295" w:rsidDel="00970785">
          <w:rPr>
            <w:rFonts w:ascii="Times New Roman" w:hAnsi="Times New Roman"/>
            <w:i/>
            <w:sz w:val="24"/>
            <w:szCs w:val="24"/>
            <w:highlight w:val="yellow"/>
            <w:lang w:val="sk-SK"/>
          </w:rPr>
          <w:delText xml:space="preserve">, kde </w:delText>
        </w:r>
        <w:r w:rsidRPr="006F0295" w:rsidDel="00970785">
          <w:rPr>
            <w:rFonts w:ascii="Times New Roman" w:hAnsi="Times New Roman"/>
            <w:i/>
            <w:sz w:val="24"/>
            <w:szCs w:val="24"/>
            <w:highlight w:val="yellow"/>
            <w:u w:val="single"/>
            <w:lang w:val="sk-SK"/>
          </w:rPr>
          <w:delText>n</w:delText>
        </w:r>
        <w:r w:rsidRPr="006F0295" w:rsidDel="00970785">
          <w:rPr>
            <w:rFonts w:ascii="Times New Roman" w:hAnsi="Times New Roman"/>
            <w:i/>
            <w:sz w:val="24"/>
            <w:szCs w:val="24"/>
            <w:highlight w:val="yellow"/>
            <w:lang w:val="sk-SK"/>
          </w:rPr>
          <w:delText xml:space="preserve"> je celkový počet premenných a </w:delText>
        </w:r>
        <w:r w:rsidRPr="006F0295" w:rsidDel="00970785">
          <w:rPr>
            <w:rFonts w:ascii="Times New Roman" w:hAnsi="Times New Roman"/>
            <w:i/>
            <w:sz w:val="24"/>
            <w:szCs w:val="24"/>
            <w:highlight w:val="yellow"/>
            <w:u w:val="single"/>
            <w:lang w:val="sk-SK"/>
          </w:rPr>
          <w:delText>k</w:delText>
        </w:r>
        <w:r w:rsidRPr="006F0295" w:rsidDel="00970785">
          <w:rPr>
            <w:rFonts w:ascii="Times New Roman" w:hAnsi="Times New Roman"/>
            <w:i/>
            <w:sz w:val="24"/>
            <w:szCs w:val="24"/>
            <w:highlight w:val="yellow"/>
            <w:lang w:val="sk-SK"/>
          </w:rPr>
          <w:delText> je počet premenných, ktoré potrebujeme na vytvorenie výrazu, ktorý vyjadruje túto oblasť</w:delText>
        </w:r>
        <w:r w:rsidR="007679CB" w:rsidDel="00970785">
          <w:rPr>
            <w:rFonts w:ascii="Times New Roman" w:hAnsi="Times New Roman"/>
            <w:i/>
            <w:sz w:val="24"/>
            <w:szCs w:val="24"/>
            <w:highlight w:val="yellow"/>
            <w:lang w:val="sk-SK"/>
          </w:rPr>
          <w:delText xml:space="preserve">. Premenné, ktoré použijete na vyjadrenie výrazu pre zvolenú oblasť zapisujete podľa toho, či je premenná pre túto oblasť v priamej alebo negovanej forme. Medzi premennými vyjadrujúcimi jednu oblasť používame logický súčin (AND) a s ostatnými oblasťami spájame prostredníctvom logického súčtu (OR), tak aby sme získali súčet súčinov. Pozor, premenná, ktorá mení </w:delText>
        </w:r>
        <w:r w:rsidR="00CD542C" w:rsidDel="00970785">
          <w:rPr>
            <w:rFonts w:ascii="Times New Roman" w:hAnsi="Times New Roman"/>
            <w:i/>
            <w:sz w:val="24"/>
            <w:szCs w:val="24"/>
            <w:highlight w:val="yellow"/>
            <w:lang w:val="sk-SK"/>
          </w:rPr>
          <w:delText>svoju</w:delText>
        </w:r>
        <w:r w:rsidR="007679CB" w:rsidDel="00970785">
          <w:rPr>
            <w:rFonts w:ascii="Times New Roman" w:hAnsi="Times New Roman"/>
            <w:i/>
            <w:sz w:val="24"/>
            <w:szCs w:val="24"/>
            <w:highlight w:val="yellow"/>
            <w:lang w:val="sk-SK"/>
          </w:rPr>
          <w:delText xml:space="preserve"> hodnotu nad danou oblasťou (je aj v priamej a v negovanej forme) sa vo výraze nemôže nachádzať</w:delText>
        </w:r>
        <w:r w:rsidRPr="006F0295" w:rsidDel="00970785">
          <w:rPr>
            <w:rFonts w:ascii="Times New Roman" w:hAnsi="Times New Roman"/>
            <w:i/>
            <w:sz w:val="24"/>
            <w:szCs w:val="24"/>
            <w:highlight w:val="yellow"/>
            <w:lang w:val="sk-SK"/>
          </w:rPr>
          <w:delText>.</w:delText>
        </w:r>
      </w:del>
    </w:p>
    <w:p w14:paraId="6B775071" w14:textId="72BD275E" w:rsidR="005F300A" w:rsidRPr="005F300A" w:rsidDel="00970785" w:rsidRDefault="005F300A" w:rsidP="005F300A">
      <w:pPr>
        <w:pStyle w:val="PlainText"/>
        <w:jc w:val="both"/>
        <w:rPr>
          <w:del w:id="53" w:author="421904072277" w:date="2021-10-17T20:24:00Z"/>
          <w:rFonts w:ascii="Times New Roman" w:hAnsi="Times New Roman"/>
          <w:i/>
          <w:sz w:val="24"/>
          <w:szCs w:val="24"/>
          <w:lang w:val="sk-SK"/>
        </w:rPr>
      </w:pPr>
      <w:del w:id="54" w:author="421904072277" w:date="2021-10-17T20:24:00Z">
        <w:r w:rsidRPr="006F0295" w:rsidDel="00970785">
          <w:rPr>
            <w:rFonts w:ascii="Times New Roman" w:hAnsi="Times New Roman"/>
            <w:b/>
            <w:i/>
            <w:sz w:val="24"/>
            <w:szCs w:val="24"/>
            <w:highlight w:val="yellow"/>
            <w:lang w:val="sk-SK"/>
          </w:rPr>
          <w:delText>Pozor!</w:delText>
        </w:r>
        <w:r w:rsidRPr="006F0295" w:rsidDel="00970785">
          <w:rPr>
            <w:rFonts w:ascii="Times New Roman" w:hAnsi="Times New Roman"/>
            <w:i/>
            <w:sz w:val="24"/>
            <w:szCs w:val="24"/>
            <w:highlight w:val="yellow"/>
            <w:lang w:val="sk-SK"/>
          </w:rPr>
          <w:delText xml:space="preserve"> V rámci zadania máte urobiť skupinovú minimalizáciu, vtedy treba zohľadniť oblasti v Karnaughových </w:delText>
        </w:r>
        <w:r w:rsidR="006F0295" w:rsidRPr="006F0295" w:rsidDel="00970785">
          <w:rPr>
            <w:rFonts w:ascii="Times New Roman" w:hAnsi="Times New Roman"/>
            <w:i/>
            <w:sz w:val="24"/>
            <w:szCs w:val="24"/>
            <w:highlight w:val="yellow"/>
            <w:lang w:val="sk-SK"/>
          </w:rPr>
          <w:delText xml:space="preserve">mapách </w:delText>
        </w:r>
        <w:r w:rsidRPr="006F0295" w:rsidDel="00970785">
          <w:rPr>
            <w:rFonts w:ascii="Times New Roman" w:hAnsi="Times New Roman"/>
            <w:i/>
            <w:sz w:val="24"/>
            <w:szCs w:val="24"/>
            <w:highlight w:val="yellow"/>
            <w:lang w:val="sk-SK"/>
          </w:rPr>
          <w:delText xml:space="preserve">všetkých funkcií. Praktickým dôsledkom môže byť, že hoci by ste mohli pre jednu funkciu použiť väčšiu oblasť na pokrytie jednotiek, tak to neurobíte, ale použijete menšiu oblasť, ktorú môžete použiť pre viacero funkcií. </w:delText>
        </w:r>
        <w:r w:rsidR="00CD542C" w:rsidDel="00970785">
          <w:rPr>
            <w:rFonts w:ascii="Times New Roman" w:hAnsi="Times New Roman"/>
            <w:i/>
            <w:sz w:val="24"/>
            <w:szCs w:val="24"/>
            <w:highlight w:val="yellow"/>
            <w:lang w:val="sk-SK"/>
          </w:rPr>
          <w:delText>Pri obvodovej realizácii</w:delText>
        </w:r>
        <w:r w:rsidRPr="006F0295" w:rsidDel="00970785">
          <w:rPr>
            <w:rFonts w:ascii="Times New Roman" w:hAnsi="Times New Roman"/>
            <w:i/>
            <w:sz w:val="24"/>
            <w:szCs w:val="24"/>
            <w:highlight w:val="yellow"/>
            <w:lang w:val="sk-SK"/>
          </w:rPr>
          <w:delText xml:space="preserve"> výstup niektorého logického člena rozvetvíte a tým ušetríte logický člen.</w:delText>
        </w:r>
        <w:r w:rsidR="006F0295" w:rsidRPr="006F0295" w:rsidDel="00970785">
          <w:rPr>
            <w:rFonts w:ascii="Times New Roman" w:hAnsi="Times New Roman"/>
            <w:i/>
            <w:sz w:val="24"/>
            <w:szCs w:val="24"/>
            <w:highlight w:val="yellow"/>
            <w:lang w:val="sk-SK"/>
          </w:rPr>
          <w:delText xml:space="preserve"> Vhodný postup je postupne prechádzať Karnaughové mapy a nájsť tie jednotky, ktoré sa nenachádzajú v iných mapách (t..j. nebude možné použiť spoločný logický člen pre ich pokrytie), a tieto pokryť čo najväčšou oblasťou ako sa vám dá. Po vyčerpaní týchto možností sa už snažíte hľadať spoločné oblasti medzi viacerými mapami (aspoň dvoma).</w:delText>
        </w:r>
      </w:del>
    </w:p>
    <w:p w14:paraId="5B55FFDA" w14:textId="3FEB822B" w:rsidR="00952D84" w:rsidRDefault="00021D7B" w:rsidP="00420890">
      <w:pPr>
        <w:pStyle w:val="PlainText"/>
        <w:rPr>
          <w:rFonts w:ascii="Times New Roman" w:hAnsi="Times New Roman"/>
          <w:sz w:val="24"/>
          <w:szCs w:val="24"/>
          <w:lang w:val="sk-SK"/>
        </w:rPr>
      </w:pPr>
      <w:ins w:id="55" w:author="421904072277" w:date="2021-10-13T17:38:00Z">
        <w:r>
          <w:rPr>
            <w:rFonts w:ascii="Times New Roman" w:hAnsi="Times New Roman"/>
            <w:noProof/>
            <w:sz w:val="24"/>
            <w:szCs w:val="24"/>
          </w:rPr>
          <mc:AlternateContent>
            <mc:Choice Requires="wpi">
              <w:drawing>
                <wp:anchor distT="0" distB="0" distL="114300" distR="114300" simplePos="0" relativeHeight="251687936" behindDoc="0" locked="0" layoutInCell="1" allowOverlap="1" wp14:anchorId="48ED78B9" wp14:editId="4DE1B94E">
                  <wp:simplePos x="0" y="0"/>
                  <wp:positionH relativeFrom="column">
                    <wp:posOffset>2270425</wp:posOffset>
                  </wp:positionH>
                  <wp:positionV relativeFrom="paragraph">
                    <wp:posOffset>1376185</wp:posOffset>
                  </wp:positionV>
                  <wp:extent cx="411480" cy="848160"/>
                  <wp:effectExtent l="38100" t="57150" r="45720" b="47625"/>
                  <wp:wrapNone/>
                  <wp:docPr id="61" name="Ink 61"/>
                  <wp:cNvGraphicFramePr/>
                  <a:graphic xmlns:a="http://schemas.openxmlformats.org/drawingml/2006/main">
                    <a:graphicData uri="http://schemas.microsoft.com/office/word/2010/wordprocessingInk">
                      <w14:contentPart bwMode="auto" r:id="rId7">
                        <w14:nvContentPartPr>
                          <w14:cNvContentPartPr/>
                        </w14:nvContentPartPr>
                        <w14:xfrm>
                          <a:off x="0" y="0"/>
                          <a:ext cx="411480" cy="848160"/>
                        </w14:xfrm>
                      </w14:contentPart>
                    </a:graphicData>
                  </a:graphic>
                </wp:anchor>
              </w:drawing>
            </mc:Choice>
            <mc:Fallback>
              <w:pict>
                <v:shapetype w14:anchorId="49A04C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178.05pt;margin-top:107.65pt;width:33.8pt;height:68.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&#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">
                  <v:imagedata r:id="rId8" o:title=""/>
                </v:shape>
              </w:pict>
            </mc:Fallback>
          </mc:AlternateContent>
        </w:r>
      </w:ins>
      <w:ins w:id="56" w:author="421904072277" w:date="2021-10-13T17:33:00Z">
        <w:r w:rsidR="00344414">
          <w:rPr>
            <w:rFonts w:ascii="Times New Roman" w:hAnsi="Times New Roman"/>
            <w:noProof/>
            <w:sz w:val="24"/>
            <w:szCs w:val="24"/>
          </w:rPr>
          <mc:AlternateContent>
            <mc:Choice Requires="wpi">
              <w:drawing>
                <wp:anchor distT="0" distB="0" distL="114300" distR="114300" simplePos="0" relativeHeight="251686912" behindDoc="0" locked="0" layoutInCell="1" allowOverlap="1" wp14:anchorId="22DB043E" wp14:editId="5A2FC2A2">
                  <wp:simplePos x="0" y="0"/>
                  <wp:positionH relativeFrom="column">
                    <wp:posOffset>4176265</wp:posOffset>
                  </wp:positionH>
                  <wp:positionV relativeFrom="paragraph">
                    <wp:posOffset>2308945</wp:posOffset>
                  </wp:positionV>
                  <wp:extent cx="783720" cy="418680"/>
                  <wp:effectExtent l="38100" t="38100" r="54610" b="57785"/>
                  <wp:wrapNone/>
                  <wp:docPr id="58" name="Ink 58"/>
                  <wp:cNvGraphicFramePr/>
                  <a:graphic xmlns:a="http://schemas.openxmlformats.org/drawingml/2006/main">
                    <a:graphicData uri="http://schemas.microsoft.com/office/word/2010/wordprocessingInk">
                      <w14:contentPart bwMode="auto" r:id="rId9">
                        <w14:nvContentPartPr>
                          <w14:cNvContentPartPr/>
                        </w14:nvContentPartPr>
                        <w14:xfrm>
                          <a:off x="0" y="0"/>
                          <a:ext cx="783720" cy="418680"/>
                        </w14:xfrm>
                      </w14:contentPart>
                    </a:graphicData>
                  </a:graphic>
                </wp:anchor>
              </w:drawing>
            </mc:Choice>
            <mc:Fallback>
              <w:pict>
                <v:shape w14:anchorId="3D573D38" id="Ink 58" o:spid="_x0000_s1026" type="#_x0000_t75" style="position:absolute;margin-left:328.15pt;margin-top:181.1pt;width:63.1pt;height:34.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">
                  <v:imagedata r:id="rId10" o:title=""/>
                </v:shape>
              </w:pict>
            </mc:Fallback>
          </mc:AlternateContent>
        </w:r>
        <w:r w:rsidR="00344414">
          <w:rPr>
            <w:rFonts w:ascii="Times New Roman" w:hAnsi="Times New Roman"/>
            <w:noProof/>
            <w:sz w:val="24"/>
            <w:szCs w:val="24"/>
          </w:rPr>
          <mc:AlternateContent>
            <mc:Choice Requires="wpi">
              <w:drawing>
                <wp:anchor distT="0" distB="0" distL="114300" distR="114300" simplePos="0" relativeHeight="251685888" behindDoc="0" locked="0" layoutInCell="1" allowOverlap="1" wp14:anchorId="55EE3CBF" wp14:editId="060646FE">
                  <wp:simplePos x="0" y="0"/>
                  <wp:positionH relativeFrom="column">
                    <wp:posOffset>4128745</wp:posOffset>
                  </wp:positionH>
                  <wp:positionV relativeFrom="paragraph">
                    <wp:posOffset>878665</wp:posOffset>
                  </wp:positionV>
                  <wp:extent cx="869040" cy="433080"/>
                  <wp:effectExtent l="38100" t="38100" r="45720" b="43180"/>
                  <wp:wrapNone/>
                  <wp:docPr id="57" name="Ink 57"/>
                  <wp:cNvGraphicFramePr/>
                  <a:graphic xmlns:a="http://schemas.openxmlformats.org/drawingml/2006/main">
                    <a:graphicData uri="http://schemas.microsoft.com/office/word/2010/wordprocessingInk">
                      <w14:contentPart bwMode="auto" r:id="rId11">
                        <w14:nvContentPartPr>
                          <w14:cNvContentPartPr/>
                        </w14:nvContentPartPr>
                        <w14:xfrm>
                          <a:off x="0" y="0"/>
                          <a:ext cx="869040" cy="433080"/>
                        </w14:xfrm>
                      </w14:contentPart>
                    </a:graphicData>
                  </a:graphic>
                </wp:anchor>
              </w:drawing>
            </mc:Choice>
            <mc:Fallback>
              <w:pict>
                <v:shape w14:anchorId="13DBE36F" id="Ink 57" o:spid="_x0000_s1026" type="#_x0000_t75" style="position:absolute;margin-left:324.4pt;margin-top:68.5pt;width:69.85pt;height: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">
                  <v:imagedata r:id="rId12" o:title=""/>
                </v:shape>
              </w:pict>
            </mc:Fallback>
          </mc:AlternateContent>
        </w:r>
      </w:ins>
      <w:ins w:id="57" w:author="421904072277" w:date="2021-10-13T17:32:00Z">
        <w:r w:rsidR="00344414">
          <w:rPr>
            <w:rFonts w:ascii="Times New Roman" w:hAnsi="Times New Roman"/>
            <w:noProof/>
            <w:sz w:val="24"/>
            <w:szCs w:val="24"/>
          </w:rPr>
          <mc:AlternateContent>
            <mc:Choice Requires="wpi">
              <w:drawing>
                <wp:anchor distT="0" distB="0" distL="114300" distR="114300" simplePos="0" relativeHeight="251684864" behindDoc="0" locked="0" layoutInCell="1" allowOverlap="1" wp14:anchorId="3B647645" wp14:editId="504075EE">
                  <wp:simplePos x="0" y="0"/>
                  <wp:positionH relativeFrom="column">
                    <wp:posOffset>5100745</wp:posOffset>
                  </wp:positionH>
                  <wp:positionV relativeFrom="paragraph">
                    <wp:posOffset>900985</wp:posOffset>
                  </wp:positionV>
                  <wp:extent cx="305640" cy="434880"/>
                  <wp:effectExtent l="38100" t="38100" r="56515" b="41910"/>
                  <wp:wrapNone/>
                  <wp:docPr id="56" name="Ink 56"/>
                  <wp:cNvGraphicFramePr/>
                  <a:graphic xmlns:a="http://schemas.openxmlformats.org/drawingml/2006/main">
                    <a:graphicData uri="http://schemas.microsoft.com/office/word/2010/wordprocessingInk">
                      <w14:contentPart bwMode="auto" r:id="rId13">
                        <w14:nvContentPartPr>
                          <w14:cNvContentPartPr/>
                        </w14:nvContentPartPr>
                        <w14:xfrm>
                          <a:off x="0" y="0"/>
                          <a:ext cx="305640" cy="434880"/>
                        </w14:xfrm>
                      </w14:contentPart>
                    </a:graphicData>
                  </a:graphic>
                </wp:anchor>
              </w:drawing>
            </mc:Choice>
            <mc:Fallback>
              <w:pict>
                <v:shape w14:anchorId="095272EE" id="Ink 56" o:spid="_x0000_s1026" type="#_x0000_t75" style="position:absolute;margin-left:400.95pt;margin-top:70.25pt;width:25.45pt;height:3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">
                  <v:imagedata r:id="rId14" o:title=""/>
                </v:shape>
              </w:pict>
            </mc:Fallback>
          </mc:AlternateContent>
        </w:r>
        <w:r w:rsidR="00344414">
          <w:rPr>
            <w:rFonts w:ascii="Times New Roman" w:hAnsi="Times New Roman"/>
            <w:noProof/>
            <w:sz w:val="24"/>
            <w:szCs w:val="24"/>
          </w:rPr>
          <mc:AlternateContent>
            <mc:Choice Requires="wpi">
              <w:drawing>
                <wp:anchor distT="0" distB="0" distL="114300" distR="114300" simplePos="0" relativeHeight="251683840" behindDoc="0" locked="0" layoutInCell="1" allowOverlap="1" wp14:anchorId="5106B805" wp14:editId="141E5EDA">
                  <wp:simplePos x="0" y="0"/>
                  <wp:positionH relativeFrom="column">
                    <wp:posOffset>5062585</wp:posOffset>
                  </wp:positionH>
                  <wp:positionV relativeFrom="paragraph">
                    <wp:posOffset>2319745</wp:posOffset>
                  </wp:positionV>
                  <wp:extent cx="372240" cy="419040"/>
                  <wp:effectExtent l="38100" t="38100" r="46990" b="57785"/>
                  <wp:wrapNone/>
                  <wp:docPr id="55" name="Ink 55"/>
                  <wp:cNvGraphicFramePr/>
                  <a:graphic xmlns:a="http://schemas.openxmlformats.org/drawingml/2006/main">
                    <a:graphicData uri="http://schemas.microsoft.com/office/word/2010/wordprocessingInk">
                      <w14:contentPart bwMode="auto" r:id="rId15">
                        <w14:nvContentPartPr>
                          <w14:cNvContentPartPr/>
                        </w14:nvContentPartPr>
                        <w14:xfrm>
                          <a:off x="0" y="0"/>
                          <a:ext cx="372240" cy="419040"/>
                        </w14:xfrm>
                      </w14:contentPart>
                    </a:graphicData>
                  </a:graphic>
                </wp:anchor>
              </w:drawing>
            </mc:Choice>
            <mc:Fallback>
              <w:pict>
                <v:shape w14:anchorId="1B376560" id="Ink 55" o:spid="_x0000_s1026" type="#_x0000_t75" style="position:absolute;margin-left:397.95pt;margin-top:181.95pt;width:30.7pt;height:3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">
                  <v:imagedata r:id="rId16" o:title=""/>
                </v:shape>
              </w:pict>
            </mc:Fallback>
          </mc:AlternateContent>
        </w:r>
      </w:ins>
      <w:ins w:id="58" w:author="421904072277" w:date="2021-10-13T17:31:00Z">
        <w:r w:rsidR="00344414">
          <w:rPr>
            <w:rFonts w:ascii="Times New Roman" w:hAnsi="Times New Roman"/>
            <w:noProof/>
            <w:sz w:val="24"/>
            <w:szCs w:val="24"/>
          </w:rPr>
          <mc:AlternateContent>
            <mc:Choice Requires="wpi">
              <w:drawing>
                <wp:anchor distT="0" distB="0" distL="114300" distR="114300" simplePos="0" relativeHeight="251682816" behindDoc="0" locked="0" layoutInCell="1" allowOverlap="1" wp14:anchorId="4328CC6D" wp14:editId="3DC93C1B">
                  <wp:simplePos x="0" y="0"/>
                  <wp:positionH relativeFrom="column">
                    <wp:posOffset>3670105</wp:posOffset>
                  </wp:positionH>
                  <wp:positionV relativeFrom="paragraph">
                    <wp:posOffset>1366465</wp:posOffset>
                  </wp:positionV>
                  <wp:extent cx="459720" cy="830160"/>
                  <wp:effectExtent l="57150" t="38100" r="55245" b="46355"/>
                  <wp:wrapNone/>
                  <wp:docPr id="54" name="Ink 54"/>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830160"/>
                        </w14:xfrm>
                      </w14:contentPart>
                    </a:graphicData>
                  </a:graphic>
                </wp:anchor>
              </w:drawing>
            </mc:Choice>
            <mc:Fallback>
              <w:pict>
                <v:shape w14:anchorId="4EE59375" id="Ink 54" o:spid="_x0000_s1026" type="#_x0000_t75" style="position:absolute;margin-left:288.3pt;margin-top:106.9pt;width:37.65pt;height:6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">
                  <v:imagedata r:id="rId18" o:title=""/>
                </v:shape>
              </w:pict>
            </mc:Fallback>
          </mc:AlternateContent>
        </w:r>
      </w:ins>
      <w:ins w:id="59" w:author="421904072277" w:date="2021-10-13T17:28:00Z">
        <w:r w:rsidR="00344414">
          <w:rPr>
            <w:rFonts w:ascii="Times New Roman" w:hAnsi="Times New Roman"/>
            <w:noProof/>
            <w:sz w:val="24"/>
            <w:szCs w:val="24"/>
          </w:rPr>
          <mc:AlternateContent>
            <mc:Choice Requires="wpi">
              <w:drawing>
                <wp:anchor distT="0" distB="0" distL="114300" distR="114300" simplePos="0" relativeHeight="251681792" behindDoc="0" locked="0" layoutInCell="1" allowOverlap="1" wp14:anchorId="7C57132F" wp14:editId="61C407CE">
                  <wp:simplePos x="0" y="0"/>
                  <wp:positionH relativeFrom="column">
                    <wp:posOffset>1413625</wp:posOffset>
                  </wp:positionH>
                  <wp:positionV relativeFrom="paragraph">
                    <wp:posOffset>1365025</wp:posOffset>
                  </wp:positionV>
                  <wp:extent cx="803520" cy="898200"/>
                  <wp:effectExtent l="57150" t="38100" r="53975" b="54610"/>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803520" cy="898200"/>
                        </w14:xfrm>
                      </w14:contentPart>
                    </a:graphicData>
                  </a:graphic>
                </wp:anchor>
              </w:drawing>
            </mc:Choice>
            <mc:Fallback>
              <w:pict>
                <v:shape w14:anchorId="6A3E575B" id="Ink 52" o:spid="_x0000_s1026" type="#_x0000_t75" style="position:absolute;margin-left:110.6pt;margin-top:106.8pt;width:64.65pt;height:7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">
                  <v:imagedata r:id="rId20" o:title=""/>
                </v:shape>
              </w:pict>
            </mc:Fallback>
          </mc:AlternateContent>
        </w:r>
      </w:ins>
      <w:ins w:id="60" w:author="421904072277" w:date="2021-10-13T17:27:00Z">
        <w:r w:rsidR="00344414">
          <w:rPr>
            <w:rFonts w:ascii="Times New Roman" w:hAnsi="Times New Roman"/>
            <w:noProof/>
            <w:sz w:val="24"/>
            <w:szCs w:val="24"/>
          </w:rPr>
          <mc:AlternateContent>
            <mc:Choice Requires="wpi">
              <w:drawing>
                <wp:anchor distT="0" distB="0" distL="114300" distR="114300" simplePos="0" relativeHeight="251679744" behindDoc="0" locked="0" layoutInCell="1" allowOverlap="1" wp14:anchorId="03DFA0C5" wp14:editId="17C3CA86">
                  <wp:simplePos x="0" y="0"/>
                  <wp:positionH relativeFrom="column">
                    <wp:posOffset>879385</wp:posOffset>
                  </wp:positionH>
                  <wp:positionV relativeFrom="paragraph">
                    <wp:posOffset>1879825</wp:posOffset>
                  </wp:positionV>
                  <wp:extent cx="1804320" cy="859320"/>
                  <wp:effectExtent l="57150" t="38100" r="43815" b="55245"/>
                  <wp:wrapNone/>
                  <wp:docPr id="49" name="Ink 49"/>
                  <wp:cNvGraphicFramePr/>
                  <a:graphic xmlns:a="http://schemas.openxmlformats.org/drawingml/2006/main">
                    <a:graphicData uri="http://schemas.microsoft.com/office/word/2010/wordprocessingInk">
                      <w14:contentPart bwMode="auto" r:id="rId21">
                        <w14:nvContentPartPr>
                          <w14:cNvContentPartPr/>
                        </w14:nvContentPartPr>
                        <w14:xfrm>
                          <a:off x="0" y="0"/>
                          <a:ext cx="1804320" cy="859320"/>
                        </w14:xfrm>
                      </w14:contentPart>
                    </a:graphicData>
                  </a:graphic>
                </wp:anchor>
              </w:drawing>
            </mc:Choice>
            <mc:Fallback>
              <w:pict>
                <v:shape w14:anchorId="47DE5FFA" id="Ink 49" o:spid="_x0000_s1026" type="#_x0000_t75" style="position:absolute;margin-left:68.55pt;margin-top:147.3pt;width:143.45pt;height:69.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">
                  <v:imagedata r:id="rId22" o:title=""/>
                </v:shape>
              </w:pict>
            </mc:Fallback>
          </mc:AlternateContent>
        </w:r>
      </w:ins>
      <w:del w:id="61" w:author="421904072277" w:date="2021-10-12T20:22:00Z">
        <w:r w:rsidR="003C70C8" w:rsidDel="00242B47">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1F82659E" wp14:editId="43B776F4">
                  <wp:simplePos x="0" y="0"/>
                  <wp:positionH relativeFrom="column">
                    <wp:posOffset>1324610</wp:posOffset>
                  </wp:positionH>
                  <wp:positionV relativeFrom="paragraph">
                    <wp:posOffset>1437005</wp:posOffset>
                  </wp:positionV>
                  <wp:extent cx="334010" cy="729615"/>
                  <wp:effectExtent l="24130" t="22225" r="22860" b="19685"/>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338BA6" id="AutoShape 22" o:spid="_x0000_s1026" style="position:absolute;margin-left:104.3pt;margin-top:113.15pt;width:26.3pt;height:5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" fillcolor="white [3201]" strokecolor="#c4bc96 [2414]" strokeweight="2.5pt">
                  <v:fill opacity="0"/>
                  <v:shadow color="#868686"/>
                </v:roundrect>
              </w:pict>
            </mc:Fallback>
          </mc:AlternateContent>
        </w:r>
      </w:del>
      <w:del w:id="62" w:author="421904072277" w:date="2021-10-12T20:23:00Z">
        <w:r w:rsidR="003C70C8" w:rsidDel="00242B47">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3AC2AE1C" wp14:editId="6E5D0B27">
                  <wp:simplePos x="0" y="0"/>
                  <wp:positionH relativeFrom="column">
                    <wp:posOffset>5078730</wp:posOffset>
                  </wp:positionH>
                  <wp:positionV relativeFrom="paragraph">
                    <wp:posOffset>1437005</wp:posOffset>
                  </wp:positionV>
                  <wp:extent cx="325755" cy="784860"/>
                  <wp:effectExtent l="25400" t="22225" r="20320" b="215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AFB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9" o:spid="_x0000_s1026" type="#_x0000_t86" style="position:absolute;margin-left:399.9pt;margin-top:113.15pt;width:25.65pt;height:61.8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" filled="t" fillcolor="white [3201]" strokecolor="#1c1a10 [334]" strokeweight="2.5pt">
                  <v:fill opacity="0"/>
                  <v:shadow color="#868686"/>
                </v:shape>
              </w:pict>
            </mc:Fallback>
          </mc:AlternateContent>
        </w:r>
      </w:del>
      <w:del w:id="63" w:author="421904072277" w:date="2021-10-12T20:22:00Z">
        <w:r w:rsidR="003C70C8" w:rsidDel="00242B47">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3C24805" wp14:editId="378FF392">
                  <wp:simplePos x="0" y="0"/>
                  <wp:positionH relativeFrom="column">
                    <wp:posOffset>3654425</wp:posOffset>
                  </wp:positionH>
                  <wp:positionV relativeFrom="paragraph">
                    <wp:posOffset>1437005</wp:posOffset>
                  </wp:positionV>
                  <wp:extent cx="325755" cy="784860"/>
                  <wp:effectExtent l="20320" t="22225" r="15875" b="2159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025F4" id="AutoShape 28" o:spid="_x0000_s1026" type="#_x0000_t86" style="position:absolute;margin-left:287.75pt;margin-top:113.15pt;width:25.65pt;height: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" filled="t" fillcolor="white [3201]" strokecolor="#1c1a10 [334]" strokeweight="2.5pt">
                  <v:fill opacity="0"/>
                  <v:shadow color="#868686"/>
                </v:shape>
              </w:pict>
            </mc:Fallback>
          </mc:AlternateContent>
        </w:r>
      </w:del>
      <w:del w:id="64" w:author="421904072277" w:date="2021-10-12T20:23:00Z">
        <w:r w:rsidR="003C70C8" w:rsidDel="00242B47">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2A37ECFA" wp14:editId="486985B7">
                  <wp:simplePos x="0" y="0"/>
                  <wp:positionH relativeFrom="column">
                    <wp:posOffset>4533265</wp:posOffset>
                  </wp:positionH>
                  <wp:positionV relativeFrom="paragraph">
                    <wp:posOffset>1437005</wp:posOffset>
                  </wp:positionV>
                  <wp:extent cx="818515" cy="729615"/>
                  <wp:effectExtent l="22860" t="22225" r="25400" b="19685"/>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29EE26" id="AutoShape 26" o:spid="_x0000_s1026" style="position:absolute;margin-left:356.95pt;margin-top:113.15pt;width:64.45pt;height:5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" fillcolor="white [3201]" strokecolor="#ffc000" strokeweight="2.5pt">
                  <v:fill opacity="0"/>
                  <v:shadow color="#868686"/>
                </v:roundrect>
              </w:pict>
            </mc:Fallback>
          </mc:AlternateContent>
        </w:r>
        <w:r w:rsidR="003C70C8" w:rsidDel="00242B47">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6F8C67F" wp14:editId="525080D9">
                  <wp:simplePos x="0" y="0"/>
                  <wp:positionH relativeFrom="column">
                    <wp:posOffset>3654425</wp:posOffset>
                  </wp:positionH>
                  <wp:positionV relativeFrom="paragraph">
                    <wp:posOffset>1859280</wp:posOffset>
                  </wp:positionV>
                  <wp:extent cx="1697355" cy="729615"/>
                  <wp:effectExtent l="20320" t="15875" r="15875" b="16510"/>
                  <wp:wrapNone/>
                  <wp:docPr id="2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0B5DC2" id="AutoShape 23" o:spid="_x0000_s1026" style="position:absolute;margin-left:287.75pt;margin-top:146.4pt;width:133.65pt;height: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" fillcolor="white [3201]" strokecolor="#8064a2 [3207]" strokeweight="2.5pt">
                  <v:fill opacity="0"/>
                  <v:shadow color="#868686"/>
                </v:roundrect>
              </w:pict>
            </mc:Fallback>
          </mc:AlternateContent>
        </w:r>
      </w:del>
      <w:del w:id="65" w:author="421904072277" w:date="2021-10-12T20:22:00Z">
        <w:r w:rsidR="003C70C8" w:rsidDel="00242B47">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018E5A77" wp14:editId="7A291AA5">
                  <wp:simplePos x="0" y="0"/>
                  <wp:positionH relativeFrom="column">
                    <wp:posOffset>1790700</wp:posOffset>
                  </wp:positionH>
                  <wp:positionV relativeFrom="paragraph">
                    <wp:posOffset>1437005</wp:posOffset>
                  </wp:positionV>
                  <wp:extent cx="818515" cy="729615"/>
                  <wp:effectExtent l="23495" t="22225" r="24765" b="19685"/>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EFF29A" id="AutoShape 21" o:spid="_x0000_s1026" style="position:absolute;margin-left:141pt;margin-top:113.15pt;width:64.45pt;height:5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" fillcolor="white [3201]" strokecolor="#ffc000" strokeweight="2.5pt">
                  <v:fill opacity="0"/>
                  <v:shadow color="#868686"/>
                </v:roundrect>
              </w:pict>
            </mc:Fallback>
          </mc:AlternateContent>
        </w:r>
        <w:r w:rsidR="003C70C8" w:rsidDel="00242B47">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72C03948" wp14:editId="4F924CFF">
                  <wp:simplePos x="0" y="0"/>
                  <wp:positionH relativeFrom="column">
                    <wp:posOffset>856615</wp:posOffset>
                  </wp:positionH>
                  <wp:positionV relativeFrom="paragraph">
                    <wp:posOffset>1911985</wp:posOffset>
                  </wp:positionV>
                  <wp:extent cx="1697355" cy="729615"/>
                  <wp:effectExtent l="22860" t="20955" r="22860" b="2095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22AD8A" id="AutoShape 19" o:spid="_x0000_s1026" style="position:absolute;margin-left:67.45pt;margin-top:150.55pt;width:133.65pt;height:5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" fillcolor="white [3201]" strokecolor="#8064a2 [3207]" strokeweight="2.5pt">
                  <v:fill opacity="0"/>
                  <v:shadow color="#868686"/>
                </v:roundrect>
              </w:pict>
            </mc:Fallback>
          </mc:AlternateContent>
        </w:r>
      </w:del>
      <w:r w:rsidR="003C70C8">
        <w:rPr>
          <w:rFonts w:ascii="Times New Roman" w:hAnsi="Times New Roman"/>
          <w:noProof/>
          <w:sz w:val="24"/>
          <w:szCs w:val="24"/>
        </w:rPr>
        <mc:AlternateContent>
          <mc:Choice Requires="wps">
            <w:drawing>
              <wp:inline distT="0" distB="0" distL="0" distR="0" wp14:anchorId="0186A329" wp14:editId="252E0B40">
                <wp:extent cx="2779395" cy="3105150"/>
                <wp:effectExtent l="4445" t="4445" r="0" b="3810"/>
                <wp:docPr id="2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7B229"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62226A25" w14:textId="77777777" w:rsidTr="003C3DA3">
                              <w:trPr>
                                <w:trHeight w:val="202"/>
                              </w:trPr>
                              <w:tc>
                                <w:tcPr>
                                  <w:tcW w:w="534" w:type="dxa"/>
                                  <w:tcBorders>
                                    <w:top w:val="nil"/>
                                    <w:left w:val="nil"/>
                                    <w:bottom w:val="nil"/>
                                    <w:right w:val="nil"/>
                                  </w:tcBorders>
                                </w:tcPr>
                                <w:p w14:paraId="23CABBEB"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397E4DD"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533B87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C399B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90312A6"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25EF231A" w14:textId="77777777" w:rsidR="00EC446A" w:rsidRPr="00256E0C" w:rsidRDefault="00EC446A" w:rsidP="003C3DA3">
                                  <w:pPr>
                                    <w:jc w:val="center"/>
                                    <w:rPr>
                                      <w:sz w:val="28"/>
                                      <w:szCs w:val="28"/>
                                    </w:rPr>
                                  </w:pPr>
                                  <w:r>
                                    <w:rPr>
                                      <w:sz w:val="28"/>
                                      <w:szCs w:val="28"/>
                                    </w:rPr>
                                    <w:t>c</w:t>
                                  </w:r>
                                </w:p>
                              </w:tc>
                            </w:tr>
                            <w:tr w:rsidR="00EC446A" w:rsidRPr="00256E0C" w14:paraId="60923700" w14:textId="77777777" w:rsidTr="003C3DA3">
                              <w:trPr>
                                <w:trHeight w:val="134"/>
                              </w:trPr>
                              <w:tc>
                                <w:tcPr>
                                  <w:tcW w:w="534" w:type="dxa"/>
                                  <w:tcBorders>
                                    <w:top w:val="nil"/>
                                    <w:left w:val="nil"/>
                                    <w:bottom w:val="nil"/>
                                    <w:right w:val="nil"/>
                                  </w:tcBorders>
                                </w:tcPr>
                                <w:p w14:paraId="5D4EF52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91F4EE7"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122D2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FE5F585"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2408BBBF"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E1757DA" w14:textId="77777777" w:rsidR="00EC446A" w:rsidRPr="00256E0C" w:rsidRDefault="00EC446A" w:rsidP="003C3DA3">
                                  <w:pPr>
                                    <w:rPr>
                                      <w:sz w:val="28"/>
                                      <w:szCs w:val="28"/>
                                    </w:rPr>
                                  </w:pPr>
                                </w:p>
                              </w:tc>
                            </w:tr>
                            <w:tr w:rsidR="00EC446A" w:rsidRPr="00256E0C" w14:paraId="3FDA7995" w14:textId="77777777" w:rsidTr="003C3DA3">
                              <w:trPr>
                                <w:trHeight w:val="196"/>
                              </w:trPr>
                              <w:tc>
                                <w:tcPr>
                                  <w:tcW w:w="534" w:type="dxa"/>
                                  <w:tcBorders>
                                    <w:top w:val="nil"/>
                                    <w:left w:val="nil"/>
                                    <w:bottom w:val="nil"/>
                                    <w:right w:val="nil"/>
                                  </w:tcBorders>
                                </w:tcPr>
                                <w:p w14:paraId="6454D35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53C905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F7B1EDF"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15C17BE"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507BFD8"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557A9EC"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2F1E7E27" w14:textId="77777777" w:rsidR="00EC446A" w:rsidRPr="00256E0C" w:rsidRDefault="00EC446A" w:rsidP="003C3DA3">
                                  <w:pPr>
                                    <w:rPr>
                                      <w:sz w:val="28"/>
                                      <w:szCs w:val="28"/>
                                    </w:rPr>
                                  </w:pPr>
                                </w:p>
                              </w:tc>
                            </w:tr>
                            <w:tr w:rsidR="00EC446A" w:rsidRPr="00256E0C" w14:paraId="62088740" w14:textId="77777777" w:rsidTr="003C3DA3">
                              <w:trPr>
                                <w:cantSplit/>
                                <w:trHeight w:hRule="exact" w:val="737"/>
                              </w:trPr>
                              <w:tc>
                                <w:tcPr>
                                  <w:tcW w:w="534" w:type="dxa"/>
                                  <w:tcBorders>
                                    <w:top w:val="nil"/>
                                    <w:left w:val="nil"/>
                                    <w:bottom w:val="nil"/>
                                    <w:right w:val="nil"/>
                                  </w:tcBorders>
                                </w:tcPr>
                                <w:p w14:paraId="3B7713A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23AF025"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0A1BB7E7" w14:textId="77777777" w:rsidR="00EC446A" w:rsidRPr="00256E0C" w:rsidRDefault="00EC446A" w:rsidP="003C3DA3">
                                  <w:pPr>
                                    <w:rPr>
                                      <w:sz w:val="28"/>
                                      <w:szCs w:val="28"/>
                                    </w:rPr>
                                  </w:pPr>
                                </w:p>
                              </w:tc>
                              <w:tc>
                                <w:tcPr>
                                  <w:tcW w:w="737" w:type="dxa"/>
                                  <w:shd w:val="clear" w:color="auto" w:fill="auto"/>
                                  <w:vAlign w:val="center"/>
                                </w:tcPr>
                                <w:p w14:paraId="646AC114" w14:textId="3536B268" w:rsidR="00EC446A" w:rsidRPr="00DD1140" w:rsidRDefault="00242B47" w:rsidP="003C3DA3">
                                  <w:pPr>
                                    <w:jc w:val="center"/>
                                  </w:pPr>
                                  <w:ins w:id="66" w:author="421904072277" w:date="2021-10-12T20:24:00Z">
                                    <w:r>
                                      <w:t>0</w:t>
                                    </w:r>
                                  </w:ins>
                                  <w:del w:id="67" w:author="421904072277" w:date="2021-10-12T20:24:00Z">
                                    <w:r w:rsidR="00EC446A" w:rsidDel="00242B47">
                                      <w:delText>0</w:delText>
                                    </w:r>
                                  </w:del>
                                </w:p>
                              </w:tc>
                              <w:tc>
                                <w:tcPr>
                                  <w:tcW w:w="737" w:type="dxa"/>
                                  <w:tcBorders>
                                    <w:top w:val="single" w:sz="8" w:space="0" w:color="auto"/>
                                  </w:tcBorders>
                                  <w:shd w:val="clear" w:color="auto" w:fill="auto"/>
                                  <w:vAlign w:val="center"/>
                                </w:tcPr>
                                <w:p w14:paraId="6E7E03E4" w14:textId="6D1F5441" w:rsidR="00EC446A" w:rsidRPr="00DD1140" w:rsidRDefault="00242B47" w:rsidP="003C3DA3">
                                  <w:pPr>
                                    <w:jc w:val="center"/>
                                  </w:pPr>
                                  <w:ins w:id="68" w:author="421904072277" w:date="2021-10-12T20:25:00Z">
                                    <w:r>
                                      <w:t>0</w:t>
                                    </w:r>
                                  </w:ins>
                                  <w:del w:id="69" w:author="421904072277" w:date="2021-10-12T20:24:00Z">
                                    <w:r w:rsidR="00EC446A" w:rsidDel="00242B47">
                                      <w:delText>0</w:delText>
                                    </w:r>
                                  </w:del>
                                </w:p>
                              </w:tc>
                              <w:tc>
                                <w:tcPr>
                                  <w:tcW w:w="737" w:type="dxa"/>
                                  <w:tcBorders>
                                    <w:top w:val="single" w:sz="8" w:space="0" w:color="auto"/>
                                  </w:tcBorders>
                                  <w:shd w:val="clear" w:color="auto" w:fill="auto"/>
                                  <w:vAlign w:val="center"/>
                                </w:tcPr>
                                <w:p w14:paraId="736823AF" w14:textId="03AA8789" w:rsidR="00EC446A" w:rsidRPr="00DD1140" w:rsidRDefault="00242B47" w:rsidP="003C3DA3">
                                  <w:pPr>
                                    <w:jc w:val="center"/>
                                  </w:pPr>
                                  <w:ins w:id="70" w:author="421904072277" w:date="2021-10-12T20:25:00Z">
                                    <w:r>
                                      <w:t>0</w:t>
                                    </w:r>
                                  </w:ins>
                                  <w:del w:id="71" w:author="421904072277" w:date="2021-10-12T20:24:00Z">
                                    <w:r w:rsidR="00EC446A" w:rsidDel="00242B47">
                                      <w:delText>0</w:delText>
                                    </w:r>
                                  </w:del>
                                </w:p>
                              </w:tc>
                              <w:tc>
                                <w:tcPr>
                                  <w:tcW w:w="737" w:type="dxa"/>
                                  <w:shd w:val="clear" w:color="auto" w:fill="auto"/>
                                  <w:vAlign w:val="center"/>
                                </w:tcPr>
                                <w:p w14:paraId="7D2DD31A" w14:textId="69DA3AB4" w:rsidR="00EC446A" w:rsidRPr="00DD1140" w:rsidRDefault="00484F0F" w:rsidP="003C3DA3">
                                  <w:pPr>
                                    <w:jc w:val="center"/>
                                  </w:pPr>
                                  <w:ins w:id="72" w:author="421904072277" w:date="2021-10-12T20:25:00Z">
                                    <w:r>
                                      <w:t>0</w:t>
                                    </w:r>
                                  </w:ins>
                                  <w:del w:id="73" w:author="421904072277" w:date="2021-10-12T20:24:00Z">
                                    <w:r w:rsidR="00EC446A" w:rsidDel="00242B47">
                                      <w:delText>0</w:delText>
                                    </w:r>
                                  </w:del>
                                </w:p>
                              </w:tc>
                            </w:tr>
                            <w:tr w:rsidR="00EC446A" w:rsidRPr="00256E0C" w14:paraId="4D88DA1D" w14:textId="77777777" w:rsidTr="003C3DA3">
                              <w:trPr>
                                <w:cantSplit/>
                                <w:trHeight w:hRule="exact" w:val="737"/>
                              </w:trPr>
                              <w:tc>
                                <w:tcPr>
                                  <w:tcW w:w="534" w:type="dxa"/>
                                  <w:tcBorders>
                                    <w:top w:val="nil"/>
                                    <w:left w:val="nil"/>
                                    <w:bottom w:val="nil"/>
                                    <w:right w:val="nil"/>
                                  </w:tcBorders>
                                </w:tcPr>
                                <w:p w14:paraId="7C39975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870A0F4"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23DB8649" w14:textId="77777777" w:rsidR="00EC446A" w:rsidRPr="00256E0C" w:rsidRDefault="00EC446A" w:rsidP="003C3DA3">
                                  <w:pPr>
                                    <w:rPr>
                                      <w:sz w:val="28"/>
                                      <w:szCs w:val="28"/>
                                    </w:rPr>
                                  </w:pPr>
                                </w:p>
                              </w:tc>
                              <w:tc>
                                <w:tcPr>
                                  <w:tcW w:w="737" w:type="dxa"/>
                                  <w:shd w:val="clear" w:color="auto" w:fill="auto"/>
                                  <w:vAlign w:val="center"/>
                                </w:tcPr>
                                <w:p w14:paraId="37BB6999" w14:textId="097BA787" w:rsidR="00EC446A" w:rsidRPr="00DD1140" w:rsidRDefault="00484F0F" w:rsidP="003C3DA3">
                                  <w:pPr>
                                    <w:jc w:val="center"/>
                                  </w:pPr>
                                  <w:ins w:id="74" w:author="421904072277" w:date="2021-10-12T20:25:00Z">
                                    <w:r>
                                      <w:t>0</w:t>
                                    </w:r>
                                  </w:ins>
                                  <w:del w:id="75" w:author="421904072277" w:date="2021-10-12T20:24:00Z">
                                    <w:r w:rsidR="00EC446A" w:rsidDel="00242B47">
                                      <w:delText>0</w:delText>
                                    </w:r>
                                  </w:del>
                                </w:p>
                              </w:tc>
                              <w:tc>
                                <w:tcPr>
                                  <w:tcW w:w="737" w:type="dxa"/>
                                  <w:shd w:val="clear" w:color="auto" w:fill="auto"/>
                                  <w:vAlign w:val="center"/>
                                </w:tcPr>
                                <w:p w14:paraId="2BCEEC93" w14:textId="12A74053" w:rsidR="00EC446A" w:rsidRPr="00DD1140" w:rsidRDefault="00484F0F" w:rsidP="003C3DA3">
                                  <w:pPr>
                                    <w:jc w:val="center"/>
                                  </w:pPr>
                                  <w:ins w:id="76" w:author="421904072277" w:date="2021-10-12T20:25:00Z">
                                    <w:r>
                                      <w:t>1</w:t>
                                    </w:r>
                                  </w:ins>
                                  <w:del w:id="77" w:author="421904072277" w:date="2021-10-12T20:23:00Z">
                                    <w:r w:rsidR="00EC446A" w:rsidDel="00242B47">
                                      <w:delText>1</w:delText>
                                    </w:r>
                                  </w:del>
                                </w:p>
                              </w:tc>
                              <w:tc>
                                <w:tcPr>
                                  <w:tcW w:w="737" w:type="dxa"/>
                                  <w:shd w:val="clear" w:color="auto" w:fill="auto"/>
                                  <w:vAlign w:val="center"/>
                                </w:tcPr>
                                <w:p w14:paraId="3C567CA6" w14:textId="38E2A18B" w:rsidR="00EC446A" w:rsidRPr="00DD1140" w:rsidRDefault="00484F0F" w:rsidP="003C3DA3">
                                  <w:pPr>
                                    <w:jc w:val="center"/>
                                  </w:pPr>
                                  <w:ins w:id="78" w:author="421904072277" w:date="2021-10-12T20:26:00Z">
                                    <w:r>
                                      <w:t>1</w:t>
                                    </w:r>
                                  </w:ins>
                                  <w:del w:id="79" w:author="421904072277" w:date="2021-10-12T20:23:00Z">
                                    <w:r w:rsidR="00EC446A" w:rsidDel="00242B47">
                                      <w:delText>1</w:delText>
                                    </w:r>
                                  </w:del>
                                </w:p>
                              </w:tc>
                              <w:tc>
                                <w:tcPr>
                                  <w:tcW w:w="737" w:type="dxa"/>
                                  <w:shd w:val="clear" w:color="auto" w:fill="auto"/>
                                  <w:vAlign w:val="center"/>
                                </w:tcPr>
                                <w:p w14:paraId="5CF8BD73" w14:textId="5CE7F000" w:rsidR="00EC446A" w:rsidRPr="00DD1140" w:rsidRDefault="00484F0F" w:rsidP="003C3DA3">
                                  <w:pPr>
                                    <w:jc w:val="center"/>
                                  </w:pPr>
                                  <w:ins w:id="80" w:author="421904072277" w:date="2021-10-12T20:26:00Z">
                                    <w:r>
                                      <w:t>1</w:t>
                                    </w:r>
                                  </w:ins>
                                  <w:del w:id="81" w:author="421904072277" w:date="2021-10-12T20:23:00Z">
                                    <w:r w:rsidR="00EC446A" w:rsidDel="00242B47">
                                      <w:delText>1</w:delText>
                                    </w:r>
                                  </w:del>
                                </w:p>
                              </w:tc>
                            </w:tr>
                            <w:tr w:rsidR="00EC446A" w:rsidRPr="00256E0C" w14:paraId="6C9405FF" w14:textId="77777777" w:rsidTr="003C3DA3">
                              <w:trPr>
                                <w:cantSplit/>
                                <w:trHeight w:hRule="exact" w:val="737"/>
                              </w:trPr>
                              <w:tc>
                                <w:tcPr>
                                  <w:tcW w:w="534" w:type="dxa"/>
                                  <w:tcBorders>
                                    <w:top w:val="nil"/>
                                    <w:left w:val="nil"/>
                                    <w:bottom w:val="nil"/>
                                    <w:right w:val="single" w:sz="8" w:space="0" w:color="auto"/>
                                  </w:tcBorders>
                                </w:tcPr>
                                <w:p w14:paraId="1624759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FC0AACE"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6D655F19" w14:textId="77777777" w:rsidR="00EC446A" w:rsidRPr="00256E0C" w:rsidRDefault="00EC446A" w:rsidP="003C3DA3">
                                  <w:pPr>
                                    <w:rPr>
                                      <w:sz w:val="28"/>
                                      <w:szCs w:val="28"/>
                                    </w:rPr>
                                  </w:pPr>
                                </w:p>
                              </w:tc>
                              <w:tc>
                                <w:tcPr>
                                  <w:tcW w:w="737" w:type="dxa"/>
                                  <w:shd w:val="clear" w:color="auto" w:fill="auto"/>
                                  <w:vAlign w:val="center"/>
                                </w:tcPr>
                                <w:p w14:paraId="64FE401C" w14:textId="77777777" w:rsidR="00EC446A" w:rsidRPr="00DD1140" w:rsidRDefault="00EC446A" w:rsidP="003C3DA3">
                                  <w:pPr>
                                    <w:jc w:val="center"/>
                                  </w:pPr>
                                  <w:r>
                                    <w:t>X</w:t>
                                  </w:r>
                                </w:p>
                              </w:tc>
                              <w:tc>
                                <w:tcPr>
                                  <w:tcW w:w="737" w:type="dxa"/>
                                  <w:shd w:val="clear" w:color="auto" w:fill="auto"/>
                                  <w:vAlign w:val="center"/>
                                </w:tcPr>
                                <w:p w14:paraId="08EE6018" w14:textId="77777777" w:rsidR="00EC446A" w:rsidRPr="00DD1140" w:rsidRDefault="00EC446A" w:rsidP="003C3DA3">
                                  <w:pPr>
                                    <w:jc w:val="center"/>
                                  </w:pPr>
                                  <w:r>
                                    <w:t>X</w:t>
                                  </w:r>
                                </w:p>
                              </w:tc>
                              <w:tc>
                                <w:tcPr>
                                  <w:tcW w:w="737" w:type="dxa"/>
                                  <w:shd w:val="clear" w:color="auto" w:fill="auto"/>
                                  <w:vAlign w:val="center"/>
                                </w:tcPr>
                                <w:p w14:paraId="3BE93E1A" w14:textId="77777777" w:rsidR="00EC446A" w:rsidRPr="00DD1140" w:rsidRDefault="00EC446A" w:rsidP="003C3DA3">
                                  <w:pPr>
                                    <w:jc w:val="center"/>
                                  </w:pPr>
                                  <w:r>
                                    <w:t>X</w:t>
                                  </w:r>
                                </w:p>
                              </w:tc>
                              <w:tc>
                                <w:tcPr>
                                  <w:tcW w:w="737" w:type="dxa"/>
                                  <w:shd w:val="clear" w:color="auto" w:fill="auto"/>
                                  <w:vAlign w:val="center"/>
                                </w:tcPr>
                                <w:p w14:paraId="7E004CEC" w14:textId="77777777" w:rsidR="00EC446A" w:rsidRPr="00DD1140" w:rsidRDefault="00EC446A" w:rsidP="003C3DA3">
                                  <w:pPr>
                                    <w:jc w:val="center"/>
                                  </w:pPr>
                                  <w:r>
                                    <w:t>X</w:t>
                                  </w:r>
                                </w:p>
                              </w:tc>
                            </w:tr>
                            <w:tr w:rsidR="00EC446A" w:rsidRPr="00256E0C" w14:paraId="53EEB9F7" w14:textId="77777777" w:rsidTr="003C3DA3">
                              <w:trPr>
                                <w:cantSplit/>
                                <w:trHeight w:hRule="exact" w:val="737"/>
                              </w:trPr>
                              <w:tc>
                                <w:tcPr>
                                  <w:tcW w:w="534" w:type="dxa"/>
                                  <w:tcBorders>
                                    <w:top w:val="nil"/>
                                    <w:left w:val="nil"/>
                                    <w:bottom w:val="nil"/>
                                    <w:right w:val="single" w:sz="8" w:space="0" w:color="auto"/>
                                  </w:tcBorders>
                                </w:tcPr>
                                <w:p w14:paraId="05B7090B"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59E292C8"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6425EDCD" w14:textId="77777777" w:rsidR="00EC446A" w:rsidRPr="00256E0C" w:rsidRDefault="00EC446A" w:rsidP="003C3DA3">
                                  <w:pPr>
                                    <w:rPr>
                                      <w:sz w:val="28"/>
                                      <w:szCs w:val="28"/>
                                    </w:rPr>
                                  </w:pPr>
                                </w:p>
                              </w:tc>
                              <w:tc>
                                <w:tcPr>
                                  <w:tcW w:w="737" w:type="dxa"/>
                                  <w:shd w:val="clear" w:color="auto" w:fill="auto"/>
                                  <w:vAlign w:val="center"/>
                                </w:tcPr>
                                <w:p w14:paraId="1E20C7F0" w14:textId="0EBFB927" w:rsidR="00EC446A" w:rsidRPr="00DD1140" w:rsidRDefault="00484F0F" w:rsidP="003C3DA3">
                                  <w:pPr>
                                    <w:jc w:val="center"/>
                                  </w:pPr>
                                  <w:ins w:id="82" w:author="421904072277" w:date="2021-10-12T20:26:00Z">
                                    <w:r>
                                      <w:t>1</w:t>
                                    </w:r>
                                  </w:ins>
                                  <w:del w:id="83" w:author="421904072277" w:date="2021-10-12T20:23:00Z">
                                    <w:r w:rsidR="00EC446A" w:rsidDel="00242B47">
                                      <w:delText>1</w:delText>
                                    </w:r>
                                  </w:del>
                                </w:p>
                              </w:tc>
                              <w:tc>
                                <w:tcPr>
                                  <w:tcW w:w="737" w:type="dxa"/>
                                  <w:shd w:val="clear" w:color="auto" w:fill="auto"/>
                                  <w:vAlign w:val="center"/>
                                </w:tcPr>
                                <w:p w14:paraId="6AA2FC54" w14:textId="77777777" w:rsidR="00EC446A" w:rsidRPr="00DD1140" w:rsidRDefault="00EC446A" w:rsidP="003C3DA3">
                                  <w:pPr>
                                    <w:jc w:val="center"/>
                                  </w:pPr>
                                  <w:r>
                                    <w:t>1</w:t>
                                  </w:r>
                                </w:p>
                              </w:tc>
                              <w:tc>
                                <w:tcPr>
                                  <w:tcW w:w="737" w:type="dxa"/>
                                  <w:shd w:val="clear" w:color="auto" w:fill="auto"/>
                                  <w:vAlign w:val="center"/>
                                </w:tcPr>
                                <w:p w14:paraId="09B720EC" w14:textId="77777777" w:rsidR="00EC446A" w:rsidRPr="00DD1140" w:rsidRDefault="00EC446A" w:rsidP="003C3DA3">
                                  <w:pPr>
                                    <w:jc w:val="center"/>
                                  </w:pPr>
                                  <w:r>
                                    <w:t>X</w:t>
                                  </w:r>
                                </w:p>
                              </w:tc>
                              <w:tc>
                                <w:tcPr>
                                  <w:tcW w:w="737" w:type="dxa"/>
                                  <w:shd w:val="clear" w:color="auto" w:fill="auto"/>
                                  <w:vAlign w:val="center"/>
                                </w:tcPr>
                                <w:p w14:paraId="5176C19E" w14:textId="77777777" w:rsidR="00EC446A" w:rsidRPr="00DD1140" w:rsidRDefault="00EC446A" w:rsidP="003C3DA3">
                                  <w:pPr>
                                    <w:jc w:val="center"/>
                                  </w:pPr>
                                  <w:r>
                                    <w:t>X</w:t>
                                  </w:r>
                                </w:p>
                              </w:tc>
                            </w:tr>
                          </w:tbl>
                          <w:p w14:paraId="08612455" w14:textId="77777777" w:rsidR="00EC446A" w:rsidRDefault="00EC446A" w:rsidP="00952D84"/>
                          <w:p w14:paraId="11BB7E10"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type w14:anchorId="0186A329" id="_x0000_t202" coordsize="21600,21600" o:spt="202" path="m,l,21600r21600,l21600,xe">
                <v:stroke joinstyle="miter"/>
                <v:path gradientshapeok="t" o:connecttype="rect"/>
              </v:shapetype>
              <v:shape id="Text Box 58" o:spid="_x0000_s1026"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" stroked="f">
                <v:textbox style="mso-fit-shape-to-text:t">
                  <w:txbxContent>
                    <w:p w14:paraId="4F87B229"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62226A25" w14:textId="77777777" w:rsidTr="003C3DA3">
                        <w:trPr>
                          <w:trHeight w:val="202"/>
                        </w:trPr>
                        <w:tc>
                          <w:tcPr>
                            <w:tcW w:w="534" w:type="dxa"/>
                            <w:tcBorders>
                              <w:top w:val="nil"/>
                              <w:left w:val="nil"/>
                              <w:bottom w:val="nil"/>
                              <w:right w:val="nil"/>
                            </w:tcBorders>
                          </w:tcPr>
                          <w:p w14:paraId="23CABBEB"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397E4DD"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533B87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C399B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90312A6"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25EF231A" w14:textId="77777777" w:rsidR="00EC446A" w:rsidRPr="00256E0C" w:rsidRDefault="00EC446A" w:rsidP="003C3DA3">
                            <w:pPr>
                              <w:jc w:val="center"/>
                              <w:rPr>
                                <w:sz w:val="28"/>
                                <w:szCs w:val="28"/>
                              </w:rPr>
                            </w:pPr>
                            <w:r>
                              <w:rPr>
                                <w:sz w:val="28"/>
                                <w:szCs w:val="28"/>
                              </w:rPr>
                              <w:t>c</w:t>
                            </w:r>
                          </w:p>
                        </w:tc>
                      </w:tr>
                      <w:tr w:rsidR="00EC446A" w:rsidRPr="00256E0C" w14:paraId="60923700" w14:textId="77777777" w:rsidTr="003C3DA3">
                        <w:trPr>
                          <w:trHeight w:val="134"/>
                        </w:trPr>
                        <w:tc>
                          <w:tcPr>
                            <w:tcW w:w="534" w:type="dxa"/>
                            <w:tcBorders>
                              <w:top w:val="nil"/>
                              <w:left w:val="nil"/>
                              <w:bottom w:val="nil"/>
                              <w:right w:val="nil"/>
                            </w:tcBorders>
                          </w:tcPr>
                          <w:p w14:paraId="5D4EF52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91F4EE7"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122D2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FE5F585"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2408BBBF"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E1757DA" w14:textId="77777777" w:rsidR="00EC446A" w:rsidRPr="00256E0C" w:rsidRDefault="00EC446A" w:rsidP="003C3DA3">
                            <w:pPr>
                              <w:rPr>
                                <w:sz w:val="28"/>
                                <w:szCs w:val="28"/>
                              </w:rPr>
                            </w:pPr>
                          </w:p>
                        </w:tc>
                      </w:tr>
                      <w:tr w:rsidR="00EC446A" w:rsidRPr="00256E0C" w14:paraId="3FDA7995" w14:textId="77777777" w:rsidTr="003C3DA3">
                        <w:trPr>
                          <w:trHeight w:val="196"/>
                        </w:trPr>
                        <w:tc>
                          <w:tcPr>
                            <w:tcW w:w="534" w:type="dxa"/>
                            <w:tcBorders>
                              <w:top w:val="nil"/>
                              <w:left w:val="nil"/>
                              <w:bottom w:val="nil"/>
                              <w:right w:val="nil"/>
                            </w:tcBorders>
                          </w:tcPr>
                          <w:p w14:paraId="6454D35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53C905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F7B1EDF"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15C17BE"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507BFD8"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557A9EC"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2F1E7E27" w14:textId="77777777" w:rsidR="00EC446A" w:rsidRPr="00256E0C" w:rsidRDefault="00EC446A" w:rsidP="003C3DA3">
                            <w:pPr>
                              <w:rPr>
                                <w:sz w:val="28"/>
                                <w:szCs w:val="28"/>
                              </w:rPr>
                            </w:pPr>
                          </w:p>
                        </w:tc>
                      </w:tr>
                      <w:tr w:rsidR="00EC446A" w:rsidRPr="00256E0C" w14:paraId="62088740" w14:textId="77777777" w:rsidTr="003C3DA3">
                        <w:trPr>
                          <w:cantSplit/>
                          <w:trHeight w:hRule="exact" w:val="737"/>
                        </w:trPr>
                        <w:tc>
                          <w:tcPr>
                            <w:tcW w:w="534" w:type="dxa"/>
                            <w:tcBorders>
                              <w:top w:val="nil"/>
                              <w:left w:val="nil"/>
                              <w:bottom w:val="nil"/>
                              <w:right w:val="nil"/>
                            </w:tcBorders>
                          </w:tcPr>
                          <w:p w14:paraId="3B7713A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23AF025"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0A1BB7E7" w14:textId="77777777" w:rsidR="00EC446A" w:rsidRPr="00256E0C" w:rsidRDefault="00EC446A" w:rsidP="003C3DA3">
                            <w:pPr>
                              <w:rPr>
                                <w:sz w:val="28"/>
                                <w:szCs w:val="28"/>
                              </w:rPr>
                            </w:pPr>
                          </w:p>
                        </w:tc>
                        <w:tc>
                          <w:tcPr>
                            <w:tcW w:w="737" w:type="dxa"/>
                            <w:shd w:val="clear" w:color="auto" w:fill="auto"/>
                            <w:vAlign w:val="center"/>
                          </w:tcPr>
                          <w:p w14:paraId="646AC114" w14:textId="3536B268" w:rsidR="00EC446A" w:rsidRPr="00DD1140" w:rsidRDefault="00242B47" w:rsidP="003C3DA3">
                            <w:pPr>
                              <w:jc w:val="center"/>
                            </w:pPr>
                            <w:ins w:id="84" w:author="421904072277" w:date="2021-10-12T20:24:00Z">
                              <w:r>
                                <w:t>0</w:t>
                              </w:r>
                            </w:ins>
                            <w:del w:id="85" w:author="421904072277" w:date="2021-10-12T20:24:00Z">
                              <w:r w:rsidR="00EC446A" w:rsidDel="00242B47">
                                <w:delText>0</w:delText>
                              </w:r>
                            </w:del>
                          </w:p>
                        </w:tc>
                        <w:tc>
                          <w:tcPr>
                            <w:tcW w:w="737" w:type="dxa"/>
                            <w:tcBorders>
                              <w:top w:val="single" w:sz="8" w:space="0" w:color="auto"/>
                            </w:tcBorders>
                            <w:shd w:val="clear" w:color="auto" w:fill="auto"/>
                            <w:vAlign w:val="center"/>
                          </w:tcPr>
                          <w:p w14:paraId="6E7E03E4" w14:textId="6D1F5441" w:rsidR="00EC446A" w:rsidRPr="00DD1140" w:rsidRDefault="00242B47" w:rsidP="003C3DA3">
                            <w:pPr>
                              <w:jc w:val="center"/>
                            </w:pPr>
                            <w:ins w:id="86" w:author="421904072277" w:date="2021-10-12T20:25:00Z">
                              <w:r>
                                <w:t>0</w:t>
                              </w:r>
                            </w:ins>
                            <w:del w:id="87" w:author="421904072277" w:date="2021-10-12T20:24:00Z">
                              <w:r w:rsidR="00EC446A" w:rsidDel="00242B47">
                                <w:delText>0</w:delText>
                              </w:r>
                            </w:del>
                          </w:p>
                        </w:tc>
                        <w:tc>
                          <w:tcPr>
                            <w:tcW w:w="737" w:type="dxa"/>
                            <w:tcBorders>
                              <w:top w:val="single" w:sz="8" w:space="0" w:color="auto"/>
                            </w:tcBorders>
                            <w:shd w:val="clear" w:color="auto" w:fill="auto"/>
                            <w:vAlign w:val="center"/>
                          </w:tcPr>
                          <w:p w14:paraId="736823AF" w14:textId="03AA8789" w:rsidR="00EC446A" w:rsidRPr="00DD1140" w:rsidRDefault="00242B47" w:rsidP="003C3DA3">
                            <w:pPr>
                              <w:jc w:val="center"/>
                            </w:pPr>
                            <w:ins w:id="88" w:author="421904072277" w:date="2021-10-12T20:25:00Z">
                              <w:r>
                                <w:t>0</w:t>
                              </w:r>
                            </w:ins>
                            <w:del w:id="89" w:author="421904072277" w:date="2021-10-12T20:24:00Z">
                              <w:r w:rsidR="00EC446A" w:rsidDel="00242B47">
                                <w:delText>0</w:delText>
                              </w:r>
                            </w:del>
                          </w:p>
                        </w:tc>
                        <w:tc>
                          <w:tcPr>
                            <w:tcW w:w="737" w:type="dxa"/>
                            <w:shd w:val="clear" w:color="auto" w:fill="auto"/>
                            <w:vAlign w:val="center"/>
                          </w:tcPr>
                          <w:p w14:paraId="7D2DD31A" w14:textId="69DA3AB4" w:rsidR="00EC446A" w:rsidRPr="00DD1140" w:rsidRDefault="00484F0F" w:rsidP="003C3DA3">
                            <w:pPr>
                              <w:jc w:val="center"/>
                            </w:pPr>
                            <w:ins w:id="90" w:author="421904072277" w:date="2021-10-12T20:25:00Z">
                              <w:r>
                                <w:t>0</w:t>
                              </w:r>
                            </w:ins>
                            <w:del w:id="91" w:author="421904072277" w:date="2021-10-12T20:24:00Z">
                              <w:r w:rsidR="00EC446A" w:rsidDel="00242B47">
                                <w:delText>0</w:delText>
                              </w:r>
                            </w:del>
                          </w:p>
                        </w:tc>
                      </w:tr>
                      <w:tr w:rsidR="00EC446A" w:rsidRPr="00256E0C" w14:paraId="4D88DA1D" w14:textId="77777777" w:rsidTr="003C3DA3">
                        <w:trPr>
                          <w:cantSplit/>
                          <w:trHeight w:hRule="exact" w:val="737"/>
                        </w:trPr>
                        <w:tc>
                          <w:tcPr>
                            <w:tcW w:w="534" w:type="dxa"/>
                            <w:tcBorders>
                              <w:top w:val="nil"/>
                              <w:left w:val="nil"/>
                              <w:bottom w:val="nil"/>
                              <w:right w:val="nil"/>
                            </w:tcBorders>
                          </w:tcPr>
                          <w:p w14:paraId="7C39975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870A0F4"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23DB8649" w14:textId="77777777" w:rsidR="00EC446A" w:rsidRPr="00256E0C" w:rsidRDefault="00EC446A" w:rsidP="003C3DA3">
                            <w:pPr>
                              <w:rPr>
                                <w:sz w:val="28"/>
                                <w:szCs w:val="28"/>
                              </w:rPr>
                            </w:pPr>
                          </w:p>
                        </w:tc>
                        <w:tc>
                          <w:tcPr>
                            <w:tcW w:w="737" w:type="dxa"/>
                            <w:shd w:val="clear" w:color="auto" w:fill="auto"/>
                            <w:vAlign w:val="center"/>
                          </w:tcPr>
                          <w:p w14:paraId="37BB6999" w14:textId="097BA787" w:rsidR="00EC446A" w:rsidRPr="00DD1140" w:rsidRDefault="00484F0F" w:rsidP="003C3DA3">
                            <w:pPr>
                              <w:jc w:val="center"/>
                            </w:pPr>
                            <w:ins w:id="92" w:author="421904072277" w:date="2021-10-12T20:25:00Z">
                              <w:r>
                                <w:t>0</w:t>
                              </w:r>
                            </w:ins>
                            <w:del w:id="93" w:author="421904072277" w:date="2021-10-12T20:24:00Z">
                              <w:r w:rsidR="00EC446A" w:rsidDel="00242B47">
                                <w:delText>0</w:delText>
                              </w:r>
                            </w:del>
                          </w:p>
                        </w:tc>
                        <w:tc>
                          <w:tcPr>
                            <w:tcW w:w="737" w:type="dxa"/>
                            <w:shd w:val="clear" w:color="auto" w:fill="auto"/>
                            <w:vAlign w:val="center"/>
                          </w:tcPr>
                          <w:p w14:paraId="2BCEEC93" w14:textId="12A74053" w:rsidR="00EC446A" w:rsidRPr="00DD1140" w:rsidRDefault="00484F0F" w:rsidP="003C3DA3">
                            <w:pPr>
                              <w:jc w:val="center"/>
                            </w:pPr>
                            <w:ins w:id="94" w:author="421904072277" w:date="2021-10-12T20:25:00Z">
                              <w:r>
                                <w:t>1</w:t>
                              </w:r>
                            </w:ins>
                            <w:del w:id="95" w:author="421904072277" w:date="2021-10-12T20:23:00Z">
                              <w:r w:rsidR="00EC446A" w:rsidDel="00242B47">
                                <w:delText>1</w:delText>
                              </w:r>
                            </w:del>
                          </w:p>
                        </w:tc>
                        <w:tc>
                          <w:tcPr>
                            <w:tcW w:w="737" w:type="dxa"/>
                            <w:shd w:val="clear" w:color="auto" w:fill="auto"/>
                            <w:vAlign w:val="center"/>
                          </w:tcPr>
                          <w:p w14:paraId="3C567CA6" w14:textId="38E2A18B" w:rsidR="00EC446A" w:rsidRPr="00DD1140" w:rsidRDefault="00484F0F" w:rsidP="003C3DA3">
                            <w:pPr>
                              <w:jc w:val="center"/>
                            </w:pPr>
                            <w:ins w:id="96" w:author="421904072277" w:date="2021-10-12T20:26:00Z">
                              <w:r>
                                <w:t>1</w:t>
                              </w:r>
                            </w:ins>
                            <w:del w:id="97" w:author="421904072277" w:date="2021-10-12T20:23:00Z">
                              <w:r w:rsidR="00EC446A" w:rsidDel="00242B47">
                                <w:delText>1</w:delText>
                              </w:r>
                            </w:del>
                          </w:p>
                        </w:tc>
                        <w:tc>
                          <w:tcPr>
                            <w:tcW w:w="737" w:type="dxa"/>
                            <w:shd w:val="clear" w:color="auto" w:fill="auto"/>
                            <w:vAlign w:val="center"/>
                          </w:tcPr>
                          <w:p w14:paraId="5CF8BD73" w14:textId="5CE7F000" w:rsidR="00EC446A" w:rsidRPr="00DD1140" w:rsidRDefault="00484F0F" w:rsidP="003C3DA3">
                            <w:pPr>
                              <w:jc w:val="center"/>
                            </w:pPr>
                            <w:ins w:id="98" w:author="421904072277" w:date="2021-10-12T20:26:00Z">
                              <w:r>
                                <w:t>1</w:t>
                              </w:r>
                            </w:ins>
                            <w:del w:id="99" w:author="421904072277" w:date="2021-10-12T20:23:00Z">
                              <w:r w:rsidR="00EC446A" w:rsidDel="00242B47">
                                <w:delText>1</w:delText>
                              </w:r>
                            </w:del>
                          </w:p>
                        </w:tc>
                      </w:tr>
                      <w:tr w:rsidR="00EC446A" w:rsidRPr="00256E0C" w14:paraId="6C9405FF" w14:textId="77777777" w:rsidTr="003C3DA3">
                        <w:trPr>
                          <w:cantSplit/>
                          <w:trHeight w:hRule="exact" w:val="737"/>
                        </w:trPr>
                        <w:tc>
                          <w:tcPr>
                            <w:tcW w:w="534" w:type="dxa"/>
                            <w:tcBorders>
                              <w:top w:val="nil"/>
                              <w:left w:val="nil"/>
                              <w:bottom w:val="nil"/>
                              <w:right w:val="single" w:sz="8" w:space="0" w:color="auto"/>
                            </w:tcBorders>
                          </w:tcPr>
                          <w:p w14:paraId="1624759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FC0AACE"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6D655F19" w14:textId="77777777" w:rsidR="00EC446A" w:rsidRPr="00256E0C" w:rsidRDefault="00EC446A" w:rsidP="003C3DA3">
                            <w:pPr>
                              <w:rPr>
                                <w:sz w:val="28"/>
                                <w:szCs w:val="28"/>
                              </w:rPr>
                            </w:pPr>
                          </w:p>
                        </w:tc>
                        <w:tc>
                          <w:tcPr>
                            <w:tcW w:w="737" w:type="dxa"/>
                            <w:shd w:val="clear" w:color="auto" w:fill="auto"/>
                            <w:vAlign w:val="center"/>
                          </w:tcPr>
                          <w:p w14:paraId="64FE401C" w14:textId="77777777" w:rsidR="00EC446A" w:rsidRPr="00DD1140" w:rsidRDefault="00EC446A" w:rsidP="003C3DA3">
                            <w:pPr>
                              <w:jc w:val="center"/>
                            </w:pPr>
                            <w:r>
                              <w:t>X</w:t>
                            </w:r>
                          </w:p>
                        </w:tc>
                        <w:tc>
                          <w:tcPr>
                            <w:tcW w:w="737" w:type="dxa"/>
                            <w:shd w:val="clear" w:color="auto" w:fill="auto"/>
                            <w:vAlign w:val="center"/>
                          </w:tcPr>
                          <w:p w14:paraId="08EE6018" w14:textId="77777777" w:rsidR="00EC446A" w:rsidRPr="00DD1140" w:rsidRDefault="00EC446A" w:rsidP="003C3DA3">
                            <w:pPr>
                              <w:jc w:val="center"/>
                            </w:pPr>
                            <w:r>
                              <w:t>X</w:t>
                            </w:r>
                          </w:p>
                        </w:tc>
                        <w:tc>
                          <w:tcPr>
                            <w:tcW w:w="737" w:type="dxa"/>
                            <w:shd w:val="clear" w:color="auto" w:fill="auto"/>
                            <w:vAlign w:val="center"/>
                          </w:tcPr>
                          <w:p w14:paraId="3BE93E1A" w14:textId="77777777" w:rsidR="00EC446A" w:rsidRPr="00DD1140" w:rsidRDefault="00EC446A" w:rsidP="003C3DA3">
                            <w:pPr>
                              <w:jc w:val="center"/>
                            </w:pPr>
                            <w:r>
                              <w:t>X</w:t>
                            </w:r>
                          </w:p>
                        </w:tc>
                        <w:tc>
                          <w:tcPr>
                            <w:tcW w:w="737" w:type="dxa"/>
                            <w:shd w:val="clear" w:color="auto" w:fill="auto"/>
                            <w:vAlign w:val="center"/>
                          </w:tcPr>
                          <w:p w14:paraId="7E004CEC" w14:textId="77777777" w:rsidR="00EC446A" w:rsidRPr="00DD1140" w:rsidRDefault="00EC446A" w:rsidP="003C3DA3">
                            <w:pPr>
                              <w:jc w:val="center"/>
                            </w:pPr>
                            <w:r>
                              <w:t>X</w:t>
                            </w:r>
                          </w:p>
                        </w:tc>
                      </w:tr>
                      <w:tr w:rsidR="00EC446A" w:rsidRPr="00256E0C" w14:paraId="53EEB9F7" w14:textId="77777777" w:rsidTr="003C3DA3">
                        <w:trPr>
                          <w:cantSplit/>
                          <w:trHeight w:hRule="exact" w:val="737"/>
                        </w:trPr>
                        <w:tc>
                          <w:tcPr>
                            <w:tcW w:w="534" w:type="dxa"/>
                            <w:tcBorders>
                              <w:top w:val="nil"/>
                              <w:left w:val="nil"/>
                              <w:bottom w:val="nil"/>
                              <w:right w:val="single" w:sz="8" w:space="0" w:color="auto"/>
                            </w:tcBorders>
                          </w:tcPr>
                          <w:p w14:paraId="05B7090B"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59E292C8"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6425EDCD" w14:textId="77777777" w:rsidR="00EC446A" w:rsidRPr="00256E0C" w:rsidRDefault="00EC446A" w:rsidP="003C3DA3">
                            <w:pPr>
                              <w:rPr>
                                <w:sz w:val="28"/>
                                <w:szCs w:val="28"/>
                              </w:rPr>
                            </w:pPr>
                          </w:p>
                        </w:tc>
                        <w:tc>
                          <w:tcPr>
                            <w:tcW w:w="737" w:type="dxa"/>
                            <w:shd w:val="clear" w:color="auto" w:fill="auto"/>
                            <w:vAlign w:val="center"/>
                          </w:tcPr>
                          <w:p w14:paraId="1E20C7F0" w14:textId="0EBFB927" w:rsidR="00EC446A" w:rsidRPr="00DD1140" w:rsidRDefault="00484F0F" w:rsidP="003C3DA3">
                            <w:pPr>
                              <w:jc w:val="center"/>
                            </w:pPr>
                            <w:ins w:id="100" w:author="421904072277" w:date="2021-10-12T20:26:00Z">
                              <w:r>
                                <w:t>1</w:t>
                              </w:r>
                            </w:ins>
                            <w:del w:id="101" w:author="421904072277" w:date="2021-10-12T20:23:00Z">
                              <w:r w:rsidR="00EC446A" w:rsidDel="00242B47">
                                <w:delText>1</w:delText>
                              </w:r>
                            </w:del>
                          </w:p>
                        </w:tc>
                        <w:tc>
                          <w:tcPr>
                            <w:tcW w:w="737" w:type="dxa"/>
                            <w:shd w:val="clear" w:color="auto" w:fill="auto"/>
                            <w:vAlign w:val="center"/>
                          </w:tcPr>
                          <w:p w14:paraId="6AA2FC54" w14:textId="77777777" w:rsidR="00EC446A" w:rsidRPr="00DD1140" w:rsidRDefault="00EC446A" w:rsidP="003C3DA3">
                            <w:pPr>
                              <w:jc w:val="center"/>
                            </w:pPr>
                            <w:r>
                              <w:t>1</w:t>
                            </w:r>
                          </w:p>
                        </w:tc>
                        <w:tc>
                          <w:tcPr>
                            <w:tcW w:w="737" w:type="dxa"/>
                            <w:shd w:val="clear" w:color="auto" w:fill="auto"/>
                            <w:vAlign w:val="center"/>
                          </w:tcPr>
                          <w:p w14:paraId="09B720EC" w14:textId="77777777" w:rsidR="00EC446A" w:rsidRPr="00DD1140" w:rsidRDefault="00EC446A" w:rsidP="003C3DA3">
                            <w:pPr>
                              <w:jc w:val="center"/>
                            </w:pPr>
                            <w:r>
                              <w:t>X</w:t>
                            </w:r>
                          </w:p>
                        </w:tc>
                        <w:tc>
                          <w:tcPr>
                            <w:tcW w:w="737" w:type="dxa"/>
                            <w:shd w:val="clear" w:color="auto" w:fill="auto"/>
                            <w:vAlign w:val="center"/>
                          </w:tcPr>
                          <w:p w14:paraId="5176C19E" w14:textId="77777777" w:rsidR="00EC446A" w:rsidRPr="00DD1140" w:rsidRDefault="00EC446A" w:rsidP="003C3DA3">
                            <w:pPr>
                              <w:jc w:val="center"/>
                            </w:pPr>
                            <w:r>
                              <w:t>X</w:t>
                            </w:r>
                          </w:p>
                        </w:tc>
                      </w:tr>
                    </w:tbl>
                    <w:p w14:paraId="08612455" w14:textId="77777777" w:rsidR="00EC446A" w:rsidRDefault="00EC446A" w:rsidP="00952D84"/>
                    <w:p w14:paraId="11BB7E10"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sidR="003C70C8">
        <w:rPr>
          <w:rFonts w:ascii="Times New Roman" w:hAnsi="Times New Roman"/>
          <w:noProof/>
          <w:sz w:val="24"/>
          <w:szCs w:val="24"/>
        </w:rPr>
        <mc:AlternateContent>
          <mc:Choice Requires="wps">
            <w:drawing>
              <wp:inline distT="0" distB="0" distL="0" distR="0" wp14:anchorId="7272684B" wp14:editId="2A180CFB">
                <wp:extent cx="2779395" cy="3105150"/>
                <wp:effectExtent l="4445" t="4445" r="0" b="3810"/>
                <wp:docPr id="2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0E883"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26EEBC8C" w14:textId="77777777" w:rsidTr="00DD1140">
                              <w:trPr>
                                <w:trHeight w:val="202"/>
                              </w:trPr>
                              <w:tc>
                                <w:tcPr>
                                  <w:tcW w:w="534" w:type="dxa"/>
                                  <w:tcBorders>
                                    <w:top w:val="nil"/>
                                    <w:left w:val="nil"/>
                                    <w:bottom w:val="nil"/>
                                    <w:right w:val="nil"/>
                                  </w:tcBorders>
                                </w:tcPr>
                                <w:p w14:paraId="74349858"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0C54EFF"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C745D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727B808"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39CBCA39"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5A19B2D7" w14:textId="77777777" w:rsidR="00EC446A" w:rsidRPr="00256E0C" w:rsidRDefault="00EC446A" w:rsidP="003C3DA3">
                                  <w:pPr>
                                    <w:jc w:val="center"/>
                                    <w:rPr>
                                      <w:sz w:val="28"/>
                                      <w:szCs w:val="28"/>
                                    </w:rPr>
                                  </w:pPr>
                                  <w:r>
                                    <w:rPr>
                                      <w:sz w:val="28"/>
                                      <w:szCs w:val="28"/>
                                    </w:rPr>
                                    <w:t>c</w:t>
                                  </w:r>
                                </w:p>
                              </w:tc>
                            </w:tr>
                            <w:tr w:rsidR="00EC446A" w:rsidRPr="00256E0C" w14:paraId="39491789" w14:textId="77777777" w:rsidTr="00DD1140">
                              <w:trPr>
                                <w:trHeight w:val="134"/>
                              </w:trPr>
                              <w:tc>
                                <w:tcPr>
                                  <w:tcW w:w="534" w:type="dxa"/>
                                  <w:tcBorders>
                                    <w:top w:val="nil"/>
                                    <w:left w:val="nil"/>
                                    <w:bottom w:val="nil"/>
                                    <w:right w:val="nil"/>
                                  </w:tcBorders>
                                </w:tcPr>
                                <w:p w14:paraId="2FC4038D"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DC91703"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768478F2"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320D838"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E13C35F"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473AE3FC" w14:textId="77777777" w:rsidR="00EC446A" w:rsidRPr="00256E0C" w:rsidRDefault="00EC446A" w:rsidP="003C3DA3">
                                  <w:pPr>
                                    <w:rPr>
                                      <w:sz w:val="28"/>
                                      <w:szCs w:val="28"/>
                                    </w:rPr>
                                  </w:pPr>
                                </w:p>
                              </w:tc>
                            </w:tr>
                            <w:tr w:rsidR="00EC446A" w:rsidRPr="00256E0C" w14:paraId="3401741E" w14:textId="77777777" w:rsidTr="003C3DA3">
                              <w:trPr>
                                <w:trHeight w:val="196"/>
                              </w:trPr>
                              <w:tc>
                                <w:tcPr>
                                  <w:tcW w:w="534" w:type="dxa"/>
                                  <w:tcBorders>
                                    <w:top w:val="nil"/>
                                    <w:left w:val="nil"/>
                                    <w:bottom w:val="nil"/>
                                    <w:right w:val="nil"/>
                                  </w:tcBorders>
                                </w:tcPr>
                                <w:p w14:paraId="4418A63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0AD0504"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8A6220E"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68751E0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700D8E3A"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3163883"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1682D3BB" w14:textId="77777777" w:rsidR="00EC446A" w:rsidRPr="00256E0C" w:rsidRDefault="00EC446A" w:rsidP="003C3DA3">
                                  <w:pPr>
                                    <w:rPr>
                                      <w:sz w:val="28"/>
                                      <w:szCs w:val="28"/>
                                    </w:rPr>
                                  </w:pPr>
                                </w:p>
                              </w:tc>
                            </w:tr>
                            <w:tr w:rsidR="00EC446A" w:rsidRPr="00256E0C" w14:paraId="15D2EAA9" w14:textId="77777777" w:rsidTr="003C3DA3">
                              <w:trPr>
                                <w:cantSplit/>
                                <w:trHeight w:hRule="exact" w:val="737"/>
                              </w:trPr>
                              <w:tc>
                                <w:tcPr>
                                  <w:tcW w:w="534" w:type="dxa"/>
                                  <w:tcBorders>
                                    <w:top w:val="nil"/>
                                    <w:left w:val="nil"/>
                                    <w:bottom w:val="nil"/>
                                    <w:right w:val="nil"/>
                                  </w:tcBorders>
                                </w:tcPr>
                                <w:p w14:paraId="36D06BCE"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4C48D8F"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33778AFB" w14:textId="77777777" w:rsidR="00EC446A" w:rsidRPr="00256E0C" w:rsidRDefault="00EC446A" w:rsidP="003C3DA3">
                                  <w:pPr>
                                    <w:rPr>
                                      <w:sz w:val="28"/>
                                      <w:szCs w:val="28"/>
                                    </w:rPr>
                                  </w:pPr>
                                </w:p>
                              </w:tc>
                              <w:tc>
                                <w:tcPr>
                                  <w:tcW w:w="737" w:type="dxa"/>
                                  <w:shd w:val="clear" w:color="auto" w:fill="auto"/>
                                  <w:vAlign w:val="center"/>
                                </w:tcPr>
                                <w:p w14:paraId="0C1B858B" w14:textId="3878B79E" w:rsidR="00EC446A" w:rsidRPr="00DD1140" w:rsidRDefault="00242B47" w:rsidP="003C3DA3">
                                  <w:pPr>
                                    <w:jc w:val="center"/>
                                  </w:pPr>
                                  <w:ins w:id="102" w:author="421904072277" w:date="2021-10-12T20:24:00Z">
                                    <w:r>
                                      <w:t>0</w:t>
                                    </w:r>
                                  </w:ins>
                                  <w:del w:id="103" w:author="421904072277" w:date="2021-10-12T20:24:00Z">
                                    <w:r w:rsidR="00EC446A" w:rsidDel="00242B47">
                                      <w:delText>0</w:delText>
                                    </w:r>
                                  </w:del>
                                </w:p>
                              </w:tc>
                              <w:tc>
                                <w:tcPr>
                                  <w:tcW w:w="737" w:type="dxa"/>
                                  <w:tcBorders>
                                    <w:top w:val="single" w:sz="8" w:space="0" w:color="auto"/>
                                  </w:tcBorders>
                                  <w:shd w:val="clear" w:color="auto" w:fill="auto"/>
                                  <w:vAlign w:val="center"/>
                                </w:tcPr>
                                <w:p w14:paraId="16DEEE7B" w14:textId="65F0306E" w:rsidR="00EC446A" w:rsidRPr="00DD1140" w:rsidRDefault="00242B47" w:rsidP="003C3DA3">
                                  <w:pPr>
                                    <w:jc w:val="center"/>
                                  </w:pPr>
                                  <w:ins w:id="104" w:author="421904072277" w:date="2021-10-12T20:25:00Z">
                                    <w:r>
                                      <w:t>1</w:t>
                                    </w:r>
                                  </w:ins>
                                  <w:del w:id="105" w:author="421904072277" w:date="2021-10-12T20:20:00Z">
                                    <w:r w:rsidR="00EC446A" w:rsidDel="00242B47">
                                      <w:delText>0</w:delText>
                                    </w:r>
                                  </w:del>
                                </w:p>
                              </w:tc>
                              <w:tc>
                                <w:tcPr>
                                  <w:tcW w:w="737" w:type="dxa"/>
                                  <w:tcBorders>
                                    <w:top w:val="single" w:sz="8" w:space="0" w:color="auto"/>
                                  </w:tcBorders>
                                  <w:shd w:val="clear" w:color="auto" w:fill="auto"/>
                                  <w:vAlign w:val="center"/>
                                </w:tcPr>
                                <w:p w14:paraId="016F9504" w14:textId="36535EBF" w:rsidR="00EC446A" w:rsidRPr="00DD1140" w:rsidRDefault="00484F0F" w:rsidP="003C3DA3">
                                  <w:pPr>
                                    <w:jc w:val="center"/>
                                  </w:pPr>
                                  <w:ins w:id="106" w:author="421904072277" w:date="2021-10-12T20:25:00Z">
                                    <w:r>
                                      <w:t>1</w:t>
                                    </w:r>
                                  </w:ins>
                                  <w:del w:id="107" w:author="421904072277" w:date="2021-10-12T20:24:00Z">
                                    <w:r w:rsidR="00EC446A" w:rsidDel="00242B47">
                                      <w:delText>0</w:delText>
                                    </w:r>
                                  </w:del>
                                </w:p>
                              </w:tc>
                              <w:tc>
                                <w:tcPr>
                                  <w:tcW w:w="737" w:type="dxa"/>
                                  <w:shd w:val="clear" w:color="auto" w:fill="auto"/>
                                  <w:vAlign w:val="center"/>
                                </w:tcPr>
                                <w:p w14:paraId="30B47400" w14:textId="740B067F" w:rsidR="00EC446A" w:rsidRPr="00DD1140" w:rsidRDefault="00484F0F" w:rsidP="003C3DA3">
                                  <w:pPr>
                                    <w:jc w:val="center"/>
                                  </w:pPr>
                                  <w:ins w:id="108" w:author="421904072277" w:date="2021-10-12T20:25:00Z">
                                    <w:r>
                                      <w:t>1</w:t>
                                    </w:r>
                                  </w:ins>
                                  <w:del w:id="109" w:author="421904072277" w:date="2021-10-12T20:24:00Z">
                                    <w:r w:rsidR="00EC446A" w:rsidDel="00242B47">
                                      <w:delText>0</w:delText>
                                    </w:r>
                                  </w:del>
                                </w:p>
                              </w:tc>
                            </w:tr>
                            <w:tr w:rsidR="00EC446A" w:rsidRPr="00256E0C" w14:paraId="7FDF3569" w14:textId="77777777" w:rsidTr="003C3DA3">
                              <w:trPr>
                                <w:cantSplit/>
                                <w:trHeight w:hRule="exact" w:val="737"/>
                              </w:trPr>
                              <w:tc>
                                <w:tcPr>
                                  <w:tcW w:w="534" w:type="dxa"/>
                                  <w:tcBorders>
                                    <w:top w:val="nil"/>
                                    <w:left w:val="nil"/>
                                    <w:bottom w:val="nil"/>
                                    <w:right w:val="nil"/>
                                  </w:tcBorders>
                                </w:tcPr>
                                <w:p w14:paraId="57811F6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F9DEDD3"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38B97325" w14:textId="77777777" w:rsidR="00EC446A" w:rsidRPr="00256E0C" w:rsidRDefault="00EC446A" w:rsidP="003C3DA3">
                                  <w:pPr>
                                    <w:rPr>
                                      <w:sz w:val="28"/>
                                      <w:szCs w:val="28"/>
                                    </w:rPr>
                                  </w:pPr>
                                </w:p>
                              </w:tc>
                              <w:tc>
                                <w:tcPr>
                                  <w:tcW w:w="737" w:type="dxa"/>
                                  <w:shd w:val="clear" w:color="auto" w:fill="auto"/>
                                  <w:vAlign w:val="center"/>
                                </w:tcPr>
                                <w:p w14:paraId="3D8334D3" w14:textId="67D68CA1" w:rsidR="00EC446A" w:rsidRPr="00DD1140" w:rsidRDefault="00484F0F" w:rsidP="003C3DA3">
                                  <w:pPr>
                                    <w:jc w:val="center"/>
                                  </w:pPr>
                                  <w:ins w:id="110" w:author="421904072277" w:date="2021-10-12T20:25:00Z">
                                    <w:r>
                                      <w:t>1</w:t>
                                    </w:r>
                                  </w:ins>
                                  <w:del w:id="111" w:author="421904072277" w:date="2021-10-12T20:24:00Z">
                                    <w:r w:rsidR="00EC446A" w:rsidDel="00242B47">
                                      <w:delText>1</w:delText>
                                    </w:r>
                                  </w:del>
                                </w:p>
                              </w:tc>
                              <w:tc>
                                <w:tcPr>
                                  <w:tcW w:w="737" w:type="dxa"/>
                                  <w:shd w:val="clear" w:color="auto" w:fill="auto"/>
                                  <w:vAlign w:val="center"/>
                                </w:tcPr>
                                <w:p w14:paraId="6D8E4915" w14:textId="355B73D0" w:rsidR="00EC446A" w:rsidRPr="00DD1140" w:rsidRDefault="00484F0F" w:rsidP="003C3DA3">
                                  <w:pPr>
                                    <w:jc w:val="center"/>
                                  </w:pPr>
                                  <w:ins w:id="112" w:author="421904072277" w:date="2021-10-12T20:25:00Z">
                                    <w:r>
                                      <w:t>0</w:t>
                                    </w:r>
                                  </w:ins>
                                  <w:del w:id="113" w:author="421904072277" w:date="2021-10-12T20:24:00Z">
                                    <w:r w:rsidR="00EC446A" w:rsidDel="00242B47">
                                      <w:delText>0</w:delText>
                                    </w:r>
                                  </w:del>
                                </w:p>
                              </w:tc>
                              <w:tc>
                                <w:tcPr>
                                  <w:tcW w:w="737" w:type="dxa"/>
                                  <w:shd w:val="clear" w:color="auto" w:fill="auto"/>
                                  <w:vAlign w:val="center"/>
                                </w:tcPr>
                                <w:p w14:paraId="0696A0F2" w14:textId="695C23D7" w:rsidR="00EC446A" w:rsidRPr="00DD1140" w:rsidRDefault="00484F0F" w:rsidP="003C3DA3">
                                  <w:pPr>
                                    <w:jc w:val="center"/>
                                  </w:pPr>
                                  <w:ins w:id="114" w:author="421904072277" w:date="2021-10-12T20:26:00Z">
                                    <w:r>
                                      <w:t>0</w:t>
                                    </w:r>
                                  </w:ins>
                                  <w:del w:id="115" w:author="421904072277" w:date="2021-10-12T20:24:00Z">
                                    <w:r w:rsidR="00EC446A" w:rsidDel="00242B47">
                                      <w:delText>1</w:delText>
                                    </w:r>
                                  </w:del>
                                </w:p>
                              </w:tc>
                              <w:tc>
                                <w:tcPr>
                                  <w:tcW w:w="737" w:type="dxa"/>
                                  <w:shd w:val="clear" w:color="auto" w:fill="auto"/>
                                  <w:vAlign w:val="center"/>
                                </w:tcPr>
                                <w:p w14:paraId="5BA91032" w14:textId="48EF2902" w:rsidR="00EC446A" w:rsidRPr="00DD1140" w:rsidRDefault="00484F0F" w:rsidP="003C3DA3">
                                  <w:pPr>
                                    <w:jc w:val="center"/>
                                  </w:pPr>
                                  <w:ins w:id="116" w:author="421904072277" w:date="2021-10-12T20:26:00Z">
                                    <w:r>
                                      <w:t>0</w:t>
                                    </w:r>
                                  </w:ins>
                                  <w:del w:id="117" w:author="421904072277" w:date="2021-10-12T20:24:00Z">
                                    <w:r w:rsidR="00EC446A" w:rsidDel="00242B47">
                                      <w:delText>1</w:delText>
                                    </w:r>
                                  </w:del>
                                </w:p>
                              </w:tc>
                            </w:tr>
                            <w:tr w:rsidR="00EC446A" w:rsidRPr="00256E0C" w14:paraId="2018ED1D" w14:textId="77777777" w:rsidTr="003C3DA3">
                              <w:trPr>
                                <w:cantSplit/>
                                <w:trHeight w:hRule="exact" w:val="737"/>
                              </w:trPr>
                              <w:tc>
                                <w:tcPr>
                                  <w:tcW w:w="534" w:type="dxa"/>
                                  <w:tcBorders>
                                    <w:top w:val="nil"/>
                                    <w:left w:val="nil"/>
                                    <w:bottom w:val="nil"/>
                                    <w:right w:val="single" w:sz="8" w:space="0" w:color="auto"/>
                                  </w:tcBorders>
                                </w:tcPr>
                                <w:p w14:paraId="311108E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758EBD29"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7FFBBFC8" w14:textId="77777777" w:rsidR="00EC446A" w:rsidRPr="00256E0C" w:rsidRDefault="00EC446A" w:rsidP="003C3DA3">
                                  <w:pPr>
                                    <w:rPr>
                                      <w:sz w:val="28"/>
                                      <w:szCs w:val="28"/>
                                    </w:rPr>
                                  </w:pPr>
                                </w:p>
                              </w:tc>
                              <w:tc>
                                <w:tcPr>
                                  <w:tcW w:w="737" w:type="dxa"/>
                                  <w:shd w:val="clear" w:color="auto" w:fill="auto"/>
                                  <w:vAlign w:val="center"/>
                                </w:tcPr>
                                <w:p w14:paraId="77F95F74" w14:textId="77777777" w:rsidR="00EC446A" w:rsidRPr="00DD1140" w:rsidRDefault="00EC446A" w:rsidP="003C3DA3">
                                  <w:pPr>
                                    <w:jc w:val="center"/>
                                  </w:pPr>
                                  <w:r>
                                    <w:t>X</w:t>
                                  </w:r>
                                </w:p>
                              </w:tc>
                              <w:tc>
                                <w:tcPr>
                                  <w:tcW w:w="737" w:type="dxa"/>
                                  <w:shd w:val="clear" w:color="auto" w:fill="auto"/>
                                  <w:vAlign w:val="center"/>
                                </w:tcPr>
                                <w:p w14:paraId="34CFD276" w14:textId="77777777" w:rsidR="00EC446A" w:rsidRPr="00DD1140" w:rsidRDefault="00EC446A" w:rsidP="003C3DA3">
                                  <w:pPr>
                                    <w:jc w:val="center"/>
                                  </w:pPr>
                                  <w:r>
                                    <w:t>X</w:t>
                                  </w:r>
                                </w:p>
                              </w:tc>
                              <w:tc>
                                <w:tcPr>
                                  <w:tcW w:w="737" w:type="dxa"/>
                                  <w:shd w:val="clear" w:color="auto" w:fill="auto"/>
                                  <w:vAlign w:val="center"/>
                                </w:tcPr>
                                <w:p w14:paraId="23C9D34F" w14:textId="77777777" w:rsidR="00EC446A" w:rsidRPr="00DD1140" w:rsidRDefault="00EC446A" w:rsidP="003C3DA3">
                                  <w:pPr>
                                    <w:jc w:val="center"/>
                                  </w:pPr>
                                  <w:r>
                                    <w:t>X</w:t>
                                  </w:r>
                                </w:p>
                              </w:tc>
                              <w:tc>
                                <w:tcPr>
                                  <w:tcW w:w="737" w:type="dxa"/>
                                  <w:shd w:val="clear" w:color="auto" w:fill="auto"/>
                                  <w:vAlign w:val="center"/>
                                </w:tcPr>
                                <w:p w14:paraId="10BC3A65" w14:textId="77777777" w:rsidR="00EC446A" w:rsidRPr="00DD1140" w:rsidRDefault="00EC446A" w:rsidP="003C3DA3">
                                  <w:pPr>
                                    <w:jc w:val="center"/>
                                  </w:pPr>
                                  <w:r>
                                    <w:t>X</w:t>
                                  </w:r>
                                </w:p>
                              </w:tc>
                            </w:tr>
                            <w:tr w:rsidR="00EC446A" w:rsidRPr="00256E0C" w14:paraId="1DE59108" w14:textId="77777777" w:rsidTr="003C3DA3">
                              <w:trPr>
                                <w:cantSplit/>
                                <w:trHeight w:hRule="exact" w:val="737"/>
                              </w:trPr>
                              <w:tc>
                                <w:tcPr>
                                  <w:tcW w:w="534" w:type="dxa"/>
                                  <w:tcBorders>
                                    <w:top w:val="nil"/>
                                    <w:left w:val="nil"/>
                                    <w:bottom w:val="nil"/>
                                    <w:right w:val="single" w:sz="8" w:space="0" w:color="auto"/>
                                  </w:tcBorders>
                                </w:tcPr>
                                <w:p w14:paraId="774D42C1"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6A06E26B"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252909E6" w14:textId="77777777" w:rsidR="00EC446A" w:rsidRPr="00256E0C" w:rsidRDefault="00EC446A" w:rsidP="003C3DA3">
                                  <w:pPr>
                                    <w:rPr>
                                      <w:sz w:val="28"/>
                                      <w:szCs w:val="28"/>
                                    </w:rPr>
                                  </w:pPr>
                                </w:p>
                              </w:tc>
                              <w:tc>
                                <w:tcPr>
                                  <w:tcW w:w="737" w:type="dxa"/>
                                  <w:shd w:val="clear" w:color="auto" w:fill="auto"/>
                                  <w:vAlign w:val="center"/>
                                </w:tcPr>
                                <w:p w14:paraId="326D8D07" w14:textId="6C2ED1BA" w:rsidR="00EC446A" w:rsidRPr="00DD1140" w:rsidRDefault="00484F0F" w:rsidP="003C3DA3">
                                  <w:pPr>
                                    <w:jc w:val="center"/>
                                  </w:pPr>
                                  <w:ins w:id="118" w:author="421904072277" w:date="2021-10-12T20:26:00Z">
                                    <w:r>
                                      <w:t>0</w:t>
                                    </w:r>
                                  </w:ins>
                                  <w:del w:id="119" w:author="421904072277" w:date="2021-10-12T20:23:00Z">
                                    <w:r w:rsidR="00EC446A" w:rsidDel="00242B47">
                                      <w:delText>1</w:delText>
                                    </w:r>
                                  </w:del>
                                </w:p>
                              </w:tc>
                              <w:tc>
                                <w:tcPr>
                                  <w:tcW w:w="737" w:type="dxa"/>
                                  <w:shd w:val="clear" w:color="auto" w:fill="auto"/>
                                  <w:vAlign w:val="center"/>
                                </w:tcPr>
                                <w:p w14:paraId="2FC82288" w14:textId="77777777" w:rsidR="00EC446A" w:rsidRPr="00DD1140" w:rsidRDefault="00EC446A" w:rsidP="003C3DA3">
                                  <w:pPr>
                                    <w:jc w:val="center"/>
                                  </w:pPr>
                                  <w:r>
                                    <w:t>1</w:t>
                                  </w:r>
                                </w:p>
                              </w:tc>
                              <w:tc>
                                <w:tcPr>
                                  <w:tcW w:w="737" w:type="dxa"/>
                                  <w:shd w:val="clear" w:color="auto" w:fill="auto"/>
                                  <w:vAlign w:val="center"/>
                                </w:tcPr>
                                <w:p w14:paraId="2BE17ED8" w14:textId="77777777" w:rsidR="00EC446A" w:rsidRPr="00DD1140" w:rsidRDefault="00EC446A" w:rsidP="003C3DA3">
                                  <w:pPr>
                                    <w:jc w:val="center"/>
                                  </w:pPr>
                                  <w:r>
                                    <w:t>X</w:t>
                                  </w:r>
                                </w:p>
                              </w:tc>
                              <w:tc>
                                <w:tcPr>
                                  <w:tcW w:w="737" w:type="dxa"/>
                                  <w:shd w:val="clear" w:color="auto" w:fill="auto"/>
                                  <w:vAlign w:val="center"/>
                                </w:tcPr>
                                <w:p w14:paraId="04CBEA3B" w14:textId="77777777" w:rsidR="00EC446A" w:rsidRPr="00DD1140" w:rsidRDefault="00EC446A" w:rsidP="003C3DA3">
                                  <w:pPr>
                                    <w:jc w:val="center"/>
                                  </w:pPr>
                                  <w:r>
                                    <w:t>X</w:t>
                                  </w:r>
                                </w:p>
                              </w:tc>
                            </w:tr>
                          </w:tbl>
                          <w:p w14:paraId="0AF9B135" w14:textId="77777777" w:rsidR="00EC446A" w:rsidRDefault="00EC446A" w:rsidP="00952D84"/>
                          <w:p w14:paraId="280FF4CE"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w14:anchorId="7272684B" id="Text Box 57" o:spid="_x0000_s1027"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" stroked="f">
                <v:textbox style="mso-fit-shape-to-text:t">
                  <w:txbxContent>
                    <w:p w14:paraId="0A90E883"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26EEBC8C" w14:textId="77777777" w:rsidTr="00DD1140">
                        <w:trPr>
                          <w:trHeight w:val="202"/>
                        </w:trPr>
                        <w:tc>
                          <w:tcPr>
                            <w:tcW w:w="534" w:type="dxa"/>
                            <w:tcBorders>
                              <w:top w:val="nil"/>
                              <w:left w:val="nil"/>
                              <w:bottom w:val="nil"/>
                              <w:right w:val="nil"/>
                            </w:tcBorders>
                          </w:tcPr>
                          <w:p w14:paraId="74349858"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0C54EFF"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C745D2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727B808"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39CBCA39"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5A19B2D7" w14:textId="77777777" w:rsidR="00EC446A" w:rsidRPr="00256E0C" w:rsidRDefault="00EC446A" w:rsidP="003C3DA3">
                            <w:pPr>
                              <w:jc w:val="center"/>
                              <w:rPr>
                                <w:sz w:val="28"/>
                                <w:szCs w:val="28"/>
                              </w:rPr>
                            </w:pPr>
                            <w:r>
                              <w:rPr>
                                <w:sz w:val="28"/>
                                <w:szCs w:val="28"/>
                              </w:rPr>
                              <w:t>c</w:t>
                            </w:r>
                          </w:p>
                        </w:tc>
                      </w:tr>
                      <w:tr w:rsidR="00EC446A" w:rsidRPr="00256E0C" w14:paraId="39491789" w14:textId="77777777" w:rsidTr="00DD1140">
                        <w:trPr>
                          <w:trHeight w:val="134"/>
                        </w:trPr>
                        <w:tc>
                          <w:tcPr>
                            <w:tcW w:w="534" w:type="dxa"/>
                            <w:tcBorders>
                              <w:top w:val="nil"/>
                              <w:left w:val="nil"/>
                              <w:bottom w:val="nil"/>
                              <w:right w:val="nil"/>
                            </w:tcBorders>
                          </w:tcPr>
                          <w:p w14:paraId="2FC4038D"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DC91703"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768478F2"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320D838"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E13C35F"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473AE3FC" w14:textId="77777777" w:rsidR="00EC446A" w:rsidRPr="00256E0C" w:rsidRDefault="00EC446A" w:rsidP="003C3DA3">
                            <w:pPr>
                              <w:rPr>
                                <w:sz w:val="28"/>
                                <w:szCs w:val="28"/>
                              </w:rPr>
                            </w:pPr>
                          </w:p>
                        </w:tc>
                      </w:tr>
                      <w:tr w:rsidR="00EC446A" w:rsidRPr="00256E0C" w14:paraId="3401741E" w14:textId="77777777" w:rsidTr="003C3DA3">
                        <w:trPr>
                          <w:trHeight w:val="196"/>
                        </w:trPr>
                        <w:tc>
                          <w:tcPr>
                            <w:tcW w:w="534" w:type="dxa"/>
                            <w:tcBorders>
                              <w:top w:val="nil"/>
                              <w:left w:val="nil"/>
                              <w:bottom w:val="nil"/>
                              <w:right w:val="nil"/>
                            </w:tcBorders>
                          </w:tcPr>
                          <w:p w14:paraId="4418A63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0AD0504"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8A6220E"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68751E0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700D8E3A"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3163883"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1682D3BB" w14:textId="77777777" w:rsidR="00EC446A" w:rsidRPr="00256E0C" w:rsidRDefault="00EC446A" w:rsidP="003C3DA3">
                            <w:pPr>
                              <w:rPr>
                                <w:sz w:val="28"/>
                                <w:szCs w:val="28"/>
                              </w:rPr>
                            </w:pPr>
                          </w:p>
                        </w:tc>
                      </w:tr>
                      <w:tr w:rsidR="00EC446A" w:rsidRPr="00256E0C" w14:paraId="15D2EAA9" w14:textId="77777777" w:rsidTr="003C3DA3">
                        <w:trPr>
                          <w:cantSplit/>
                          <w:trHeight w:hRule="exact" w:val="737"/>
                        </w:trPr>
                        <w:tc>
                          <w:tcPr>
                            <w:tcW w:w="534" w:type="dxa"/>
                            <w:tcBorders>
                              <w:top w:val="nil"/>
                              <w:left w:val="nil"/>
                              <w:bottom w:val="nil"/>
                              <w:right w:val="nil"/>
                            </w:tcBorders>
                          </w:tcPr>
                          <w:p w14:paraId="36D06BCE"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4C48D8F"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33778AFB" w14:textId="77777777" w:rsidR="00EC446A" w:rsidRPr="00256E0C" w:rsidRDefault="00EC446A" w:rsidP="003C3DA3">
                            <w:pPr>
                              <w:rPr>
                                <w:sz w:val="28"/>
                                <w:szCs w:val="28"/>
                              </w:rPr>
                            </w:pPr>
                          </w:p>
                        </w:tc>
                        <w:tc>
                          <w:tcPr>
                            <w:tcW w:w="737" w:type="dxa"/>
                            <w:shd w:val="clear" w:color="auto" w:fill="auto"/>
                            <w:vAlign w:val="center"/>
                          </w:tcPr>
                          <w:p w14:paraId="0C1B858B" w14:textId="3878B79E" w:rsidR="00EC446A" w:rsidRPr="00DD1140" w:rsidRDefault="00242B47" w:rsidP="003C3DA3">
                            <w:pPr>
                              <w:jc w:val="center"/>
                            </w:pPr>
                            <w:ins w:id="120" w:author="421904072277" w:date="2021-10-12T20:24:00Z">
                              <w:r>
                                <w:t>0</w:t>
                              </w:r>
                            </w:ins>
                            <w:del w:id="121" w:author="421904072277" w:date="2021-10-12T20:24:00Z">
                              <w:r w:rsidR="00EC446A" w:rsidDel="00242B47">
                                <w:delText>0</w:delText>
                              </w:r>
                            </w:del>
                          </w:p>
                        </w:tc>
                        <w:tc>
                          <w:tcPr>
                            <w:tcW w:w="737" w:type="dxa"/>
                            <w:tcBorders>
                              <w:top w:val="single" w:sz="8" w:space="0" w:color="auto"/>
                            </w:tcBorders>
                            <w:shd w:val="clear" w:color="auto" w:fill="auto"/>
                            <w:vAlign w:val="center"/>
                          </w:tcPr>
                          <w:p w14:paraId="16DEEE7B" w14:textId="65F0306E" w:rsidR="00EC446A" w:rsidRPr="00DD1140" w:rsidRDefault="00242B47" w:rsidP="003C3DA3">
                            <w:pPr>
                              <w:jc w:val="center"/>
                            </w:pPr>
                            <w:ins w:id="122" w:author="421904072277" w:date="2021-10-12T20:25:00Z">
                              <w:r>
                                <w:t>1</w:t>
                              </w:r>
                            </w:ins>
                            <w:del w:id="123" w:author="421904072277" w:date="2021-10-12T20:20:00Z">
                              <w:r w:rsidR="00EC446A" w:rsidDel="00242B47">
                                <w:delText>0</w:delText>
                              </w:r>
                            </w:del>
                          </w:p>
                        </w:tc>
                        <w:tc>
                          <w:tcPr>
                            <w:tcW w:w="737" w:type="dxa"/>
                            <w:tcBorders>
                              <w:top w:val="single" w:sz="8" w:space="0" w:color="auto"/>
                            </w:tcBorders>
                            <w:shd w:val="clear" w:color="auto" w:fill="auto"/>
                            <w:vAlign w:val="center"/>
                          </w:tcPr>
                          <w:p w14:paraId="016F9504" w14:textId="36535EBF" w:rsidR="00EC446A" w:rsidRPr="00DD1140" w:rsidRDefault="00484F0F" w:rsidP="003C3DA3">
                            <w:pPr>
                              <w:jc w:val="center"/>
                            </w:pPr>
                            <w:ins w:id="124" w:author="421904072277" w:date="2021-10-12T20:25:00Z">
                              <w:r>
                                <w:t>1</w:t>
                              </w:r>
                            </w:ins>
                            <w:del w:id="125" w:author="421904072277" w:date="2021-10-12T20:24:00Z">
                              <w:r w:rsidR="00EC446A" w:rsidDel="00242B47">
                                <w:delText>0</w:delText>
                              </w:r>
                            </w:del>
                          </w:p>
                        </w:tc>
                        <w:tc>
                          <w:tcPr>
                            <w:tcW w:w="737" w:type="dxa"/>
                            <w:shd w:val="clear" w:color="auto" w:fill="auto"/>
                            <w:vAlign w:val="center"/>
                          </w:tcPr>
                          <w:p w14:paraId="30B47400" w14:textId="740B067F" w:rsidR="00EC446A" w:rsidRPr="00DD1140" w:rsidRDefault="00484F0F" w:rsidP="003C3DA3">
                            <w:pPr>
                              <w:jc w:val="center"/>
                            </w:pPr>
                            <w:ins w:id="126" w:author="421904072277" w:date="2021-10-12T20:25:00Z">
                              <w:r>
                                <w:t>1</w:t>
                              </w:r>
                            </w:ins>
                            <w:del w:id="127" w:author="421904072277" w:date="2021-10-12T20:24:00Z">
                              <w:r w:rsidR="00EC446A" w:rsidDel="00242B47">
                                <w:delText>0</w:delText>
                              </w:r>
                            </w:del>
                          </w:p>
                        </w:tc>
                      </w:tr>
                      <w:tr w:rsidR="00EC446A" w:rsidRPr="00256E0C" w14:paraId="7FDF3569" w14:textId="77777777" w:rsidTr="003C3DA3">
                        <w:trPr>
                          <w:cantSplit/>
                          <w:trHeight w:hRule="exact" w:val="737"/>
                        </w:trPr>
                        <w:tc>
                          <w:tcPr>
                            <w:tcW w:w="534" w:type="dxa"/>
                            <w:tcBorders>
                              <w:top w:val="nil"/>
                              <w:left w:val="nil"/>
                              <w:bottom w:val="nil"/>
                              <w:right w:val="nil"/>
                            </w:tcBorders>
                          </w:tcPr>
                          <w:p w14:paraId="57811F6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F9DEDD3"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38B97325" w14:textId="77777777" w:rsidR="00EC446A" w:rsidRPr="00256E0C" w:rsidRDefault="00EC446A" w:rsidP="003C3DA3">
                            <w:pPr>
                              <w:rPr>
                                <w:sz w:val="28"/>
                                <w:szCs w:val="28"/>
                              </w:rPr>
                            </w:pPr>
                          </w:p>
                        </w:tc>
                        <w:tc>
                          <w:tcPr>
                            <w:tcW w:w="737" w:type="dxa"/>
                            <w:shd w:val="clear" w:color="auto" w:fill="auto"/>
                            <w:vAlign w:val="center"/>
                          </w:tcPr>
                          <w:p w14:paraId="3D8334D3" w14:textId="67D68CA1" w:rsidR="00EC446A" w:rsidRPr="00DD1140" w:rsidRDefault="00484F0F" w:rsidP="003C3DA3">
                            <w:pPr>
                              <w:jc w:val="center"/>
                            </w:pPr>
                            <w:ins w:id="128" w:author="421904072277" w:date="2021-10-12T20:25:00Z">
                              <w:r>
                                <w:t>1</w:t>
                              </w:r>
                            </w:ins>
                            <w:del w:id="129" w:author="421904072277" w:date="2021-10-12T20:24:00Z">
                              <w:r w:rsidR="00EC446A" w:rsidDel="00242B47">
                                <w:delText>1</w:delText>
                              </w:r>
                            </w:del>
                          </w:p>
                        </w:tc>
                        <w:tc>
                          <w:tcPr>
                            <w:tcW w:w="737" w:type="dxa"/>
                            <w:shd w:val="clear" w:color="auto" w:fill="auto"/>
                            <w:vAlign w:val="center"/>
                          </w:tcPr>
                          <w:p w14:paraId="6D8E4915" w14:textId="355B73D0" w:rsidR="00EC446A" w:rsidRPr="00DD1140" w:rsidRDefault="00484F0F" w:rsidP="003C3DA3">
                            <w:pPr>
                              <w:jc w:val="center"/>
                            </w:pPr>
                            <w:ins w:id="130" w:author="421904072277" w:date="2021-10-12T20:25:00Z">
                              <w:r>
                                <w:t>0</w:t>
                              </w:r>
                            </w:ins>
                            <w:del w:id="131" w:author="421904072277" w:date="2021-10-12T20:24:00Z">
                              <w:r w:rsidR="00EC446A" w:rsidDel="00242B47">
                                <w:delText>0</w:delText>
                              </w:r>
                            </w:del>
                          </w:p>
                        </w:tc>
                        <w:tc>
                          <w:tcPr>
                            <w:tcW w:w="737" w:type="dxa"/>
                            <w:shd w:val="clear" w:color="auto" w:fill="auto"/>
                            <w:vAlign w:val="center"/>
                          </w:tcPr>
                          <w:p w14:paraId="0696A0F2" w14:textId="695C23D7" w:rsidR="00EC446A" w:rsidRPr="00DD1140" w:rsidRDefault="00484F0F" w:rsidP="003C3DA3">
                            <w:pPr>
                              <w:jc w:val="center"/>
                            </w:pPr>
                            <w:ins w:id="132" w:author="421904072277" w:date="2021-10-12T20:26:00Z">
                              <w:r>
                                <w:t>0</w:t>
                              </w:r>
                            </w:ins>
                            <w:del w:id="133" w:author="421904072277" w:date="2021-10-12T20:24:00Z">
                              <w:r w:rsidR="00EC446A" w:rsidDel="00242B47">
                                <w:delText>1</w:delText>
                              </w:r>
                            </w:del>
                          </w:p>
                        </w:tc>
                        <w:tc>
                          <w:tcPr>
                            <w:tcW w:w="737" w:type="dxa"/>
                            <w:shd w:val="clear" w:color="auto" w:fill="auto"/>
                            <w:vAlign w:val="center"/>
                          </w:tcPr>
                          <w:p w14:paraId="5BA91032" w14:textId="48EF2902" w:rsidR="00EC446A" w:rsidRPr="00DD1140" w:rsidRDefault="00484F0F" w:rsidP="003C3DA3">
                            <w:pPr>
                              <w:jc w:val="center"/>
                            </w:pPr>
                            <w:ins w:id="134" w:author="421904072277" w:date="2021-10-12T20:26:00Z">
                              <w:r>
                                <w:t>0</w:t>
                              </w:r>
                            </w:ins>
                            <w:del w:id="135" w:author="421904072277" w:date="2021-10-12T20:24:00Z">
                              <w:r w:rsidR="00EC446A" w:rsidDel="00242B47">
                                <w:delText>1</w:delText>
                              </w:r>
                            </w:del>
                          </w:p>
                        </w:tc>
                      </w:tr>
                      <w:tr w:rsidR="00EC446A" w:rsidRPr="00256E0C" w14:paraId="2018ED1D" w14:textId="77777777" w:rsidTr="003C3DA3">
                        <w:trPr>
                          <w:cantSplit/>
                          <w:trHeight w:hRule="exact" w:val="737"/>
                        </w:trPr>
                        <w:tc>
                          <w:tcPr>
                            <w:tcW w:w="534" w:type="dxa"/>
                            <w:tcBorders>
                              <w:top w:val="nil"/>
                              <w:left w:val="nil"/>
                              <w:bottom w:val="nil"/>
                              <w:right w:val="single" w:sz="8" w:space="0" w:color="auto"/>
                            </w:tcBorders>
                          </w:tcPr>
                          <w:p w14:paraId="311108E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758EBD29"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7FFBBFC8" w14:textId="77777777" w:rsidR="00EC446A" w:rsidRPr="00256E0C" w:rsidRDefault="00EC446A" w:rsidP="003C3DA3">
                            <w:pPr>
                              <w:rPr>
                                <w:sz w:val="28"/>
                                <w:szCs w:val="28"/>
                              </w:rPr>
                            </w:pPr>
                          </w:p>
                        </w:tc>
                        <w:tc>
                          <w:tcPr>
                            <w:tcW w:w="737" w:type="dxa"/>
                            <w:shd w:val="clear" w:color="auto" w:fill="auto"/>
                            <w:vAlign w:val="center"/>
                          </w:tcPr>
                          <w:p w14:paraId="77F95F74" w14:textId="77777777" w:rsidR="00EC446A" w:rsidRPr="00DD1140" w:rsidRDefault="00EC446A" w:rsidP="003C3DA3">
                            <w:pPr>
                              <w:jc w:val="center"/>
                            </w:pPr>
                            <w:r>
                              <w:t>X</w:t>
                            </w:r>
                          </w:p>
                        </w:tc>
                        <w:tc>
                          <w:tcPr>
                            <w:tcW w:w="737" w:type="dxa"/>
                            <w:shd w:val="clear" w:color="auto" w:fill="auto"/>
                            <w:vAlign w:val="center"/>
                          </w:tcPr>
                          <w:p w14:paraId="34CFD276" w14:textId="77777777" w:rsidR="00EC446A" w:rsidRPr="00DD1140" w:rsidRDefault="00EC446A" w:rsidP="003C3DA3">
                            <w:pPr>
                              <w:jc w:val="center"/>
                            </w:pPr>
                            <w:r>
                              <w:t>X</w:t>
                            </w:r>
                          </w:p>
                        </w:tc>
                        <w:tc>
                          <w:tcPr>
                            <w:tcW w:w="737" w:type="dxa"/>
                            <w:shd w:val="clear" w:color="auto" w:fill="auto"/>
                            <w:vAlign w:val="center"/>
                          </w:tcPr>
                          <w:p w14:paraId="23C9D34F" w14:textId="77777777" w:rsidR="00EC446A" w:rsidRPr="00DD1140" w:rsidRDefault="00EC446A" w:rsidP="003C3DA3">
                            <w:pPr>
                              <w:jc w:val="center"/>
                            </w:pPr>
                            <w:r>
                              <w:t>X</w:t>
                            </w:r>
                          </w:p>
                        </w:tc>
                        <w:tc>
                          <w:tcPr>
                            <w:tcW w:w="737" w:type="dxa"/>
                            <w:shd w:val="clear" w:color="auto" w:fill="auto"/>
                            <w:vAlign w:val="center"/>
                          </w:tcPr>
                          <w:p w14:paraId="10BC3A65" w14:textId="77777777" w:rsidR="00EC446A" w:rsidRPr="00DD1140" w:rsidRDefault="00EC446A" w:rsidP="003C3DA3">
                            <w:pPr>
                              <w:jc w:val="center"/>
                            </w:pPr>
                            <w:r>
                              <w:t>X</w:t>
                            </w:r>
                          </w:p>
                        </w:tc>
                      </w:tr>
                      <w:tr w:rsidR="00EC446A" w:rsidRPr="00256E0C" w14:paraId="1DE59108" w14:textId="77777777" w:rsidTr="003C3DA3">
                        <w:trPr>
                          <w:cantSplit/>
                          <w:trHeight w:hRule="exact" w:val="737"/>
                        </w:trPr>
                        <w:tc>
                          <w:tcPr>
                            <w:tcW w:w="534" w:type="dxa"/>
                            <w:tcBorders>
                              <w:top w:val="nil"/>
                              <w:left w:val="nil"/>
                              <w:bottom w:val="nil"/>
                              <w:right w:val="single" w:sz="8" w:space="0" w:color="auto"/>
                            </w:tcBorders>
                          </w:tcPr>
                          <w:p w14:paraId="774D42C1"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6A06E26B"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252909E6" w14:textId="77777777" w:rsidR="00EC446A" w:rsidRPr="00256E0C" w:rsidRDefault="00EC446A" w:rsidP="003C3DA3">
                            <w:pPr>
                              <w:rPr>
                                <w:sz w:val="28"/>
                                <w:szCs w:val="28"/>
                              </w:rPr>
                            </w:pPr>
                          </w:p>
                        </w:tc>
                        <w:tc>
                          <w:tcPr>
                            <w:tcW w:w="737" w:type="dxa"/>
                            <w:shd w:val="clear" w:color="auto" w:fill="auto"/>
                            <w:vAlign w:val="center"/>
                          </w:tcPr>
                          <w:p w14:paraId="326D8D07" w14:textId="6C2ED1BA" w:rsidR="00EC446A" w:rsidRPr="00DD1140" w:rsidRDefault="00484F0F" w:rsidP="003C3DA3">
                            <w:pPr>
                              <w:jc w:val="center"/>
                            </w:pPr>
                            <w:ins w:id="136" w:author="421904072277" w:date="2021-10-12T20:26:00Z">
                              <w:r>
                                <w:t>0</w:t>
                              </w:r>
                            </w:ins>
                            <w:del w:id="137" w:author="421904072277" w:date="2021-10-12T20:23:00Z">
                              <w:r w:rsidR="00EC446A" w:rsidDel="00242B47">
                                <w:delText>1</w:delText>
                              </w:r>
                            </w:del>
                          </w:p>
                        </w:tc>
                        <w:tc>
                          <w:tcPr>
                            <w:tcW w:w="737" w:type="dxa"/>
                            <w:shd w:val="clear" w:color="auto" w:fill="auto"/>
                            <w:vAlign w:val="center"/>
                          </w:tcPr>
                          <w:p w14:paraId="2FC82288" w14:textId="77777777" w:rsidR="00EC446A" w:rsidRPr="00DD1140" w:rsidRDefault="00EC446A" w:rsidP="003C3DA3">
                            <w:pPr>
                              <w:jc w:val="center"/>
                            </w:pPr>
                            <w:r>
                              <w:t>1</w:t>
                            </w:r>
                          </w:p>
                        </w:tc>
                        <w:tc>
                          <w:tcPr>
                            <w:tcW w:w="737" w:type="dxa"/>
                            <w:shd w:val="clear" w:color="auto" w:fill="auto"/>
                            <w:vAlign w:val="center"/>
                          </w:tcPr>
                          <w:p w14:paraId="2BE17ED8" w14:textId="77777777" w:rsidR="00EC446A" w:rsidRPr="00DD1140" w:rsidRDefault="00EC446A" w:rsidP="003C3DA3">
                            <w:pPr>
                              <w:jc w:val="center"/>
                            </w:pPr>
                            <w:r>
                              <w:t>X</w:t>
                            </w:r>
                          </w:p>
                        </w:tc>
                        <w:tc>
                          <w:tcPr>
                            <w:tcW w:w="737" w:type="dxa"/>
                            <w:shd w:val="clear" w:color="auto" w:fill="auto"/>
                            <w:vAlign w:val="center"/>
                          </w:tcPr>
                          <w:p w14:paraId="04CBEA3B" w14:textId="77777777" w:rsidR="00EC446A" w:rsidRPr="00DD1140" w:rsidRDefault="00EC446A" w:rsidP="003C3DA3">
                            <w:pPr>
                              <w:jc w:val="center"/>
                            </w:pPr>
                            <w:r>
                              <w:t>X</w:t>
                            </w:r>
                          </w:p>
                        </w:tc>
                      </w:tr>
                    </w:tbl>
                    <w:p w14:paraId="0AF9B135" w14:textId="77777777" w:rsidR="00EC446A" w:rsidRDefault="00EC446A" w:rsidP="00952D84"/>
                    <w:p w14:paraId="280FF4CE"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14:paraId="0D453154" w14:textId="52675E18" w:rsidR="00952D84" w:rsidRDefault="009669F3" w:rsidP="00420890">
      <w:pPr>
        <w:pStyle w:val="PlainText"/>
        <w:rPr>
          <w:rFonts w:ascii="Times New Roman" w:hAnsi="Times New Roman"/>
          <w:sz w:val="24"/>
          <w:szCs w:val="24"/>
          <w:lang w:val="sk-SK"/>
        </w:rPr>
      </w:pPr>
      <w:ins w:id="138" w:author="421904072277" w:date="2021-10-13T17:49:00Z">
        <w:r w:rsidRPr="00CD7A7D">
          <w:rPr>
            <w:rFonts w:ascii="Times New Roman" w:hAnsi="Times New Roman"/>
            <w:noProof/>
            <w:color w:val="000000" w:themeColor="text1"/>
            <w:rPrChange w:id="139" w:author="421904072277" w:date="2021-10-13T19:00:00Z">
              <w:rPr>
                <w:rFonts w:ascii="Times New Roman" w:hAnsi="Times New Roman"/>
                <w:noProof/>
              </w:rPr>
            </w:rPrChange>
          </w:rPr>
          <w:lastRenderedPageBreak/>
          <mc:AlternateContent>
            <mc:Choice Requires="wpi">
              <w:drawing>
                <wp:anchor distT="0" distB="0" distL="114300" distR="114300" simplePos="0" relativeHeight="251696128" behindDoc="0" locked="0" layoutInCell="1" allowOverlap="1" wp14:anchorId="62918D3E" wp14:editId="3A7378D7">
                  <wp:simplePos x="0" y="0"/>
                  <wp:positionH relativeFrom="column">
                    <wp:posOffset>4146745</wp:posOffset>
                  </wp:positionH>
                  <wp:positionV relativeFrom="paragraph">
                    <wp:posOffset>860800</wp:posOffset>
                  </wp:positionV>
                  <wp:extent cx="879840" cy="1869120"/>
                  <wp:effectExtent l="57150" t="57150" r="53975" b="55245"/>
                  <wp:wrapNone/>
                  <wp:docPr id="77" name="Ink 77"/>
                  <wp:cNvGraphicFramePr/>
                  <a:graphic xmlns:a="http://schemas.openxmlformats.org/drawingml/2006/main">
                    <a:graphicData uri="http://schemas.microsoft.com/office/word/2010/wordprocessingInk">
                      <w14:contentPart bwMode="auto" r:id="rId23">
                        <w14:nvContentPartPr>
                          <w14:cNvContentPartPr/>
                        </w14:nvContentPartPr>
                        <w14:xfrm>
                          <a:off x="0" y="0"/>
                          <a:ext cx="879840" cy="1869120"/>
                        </w14:xfrm>
                      </w14:contentPart>
                    </a:graphicData>
                  </a:graphic>
                </wp:anchor>
              </w:drawing>
            </mc:Choice>
            <mc:Fallback>
              <w:pict>
                <v:shapetype w14:anchorId="57042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7" o:spid="_x0000_s1026" type="#_x0000_t75" style="position:absolute;margin-left:325.8pt;margin-top:67.1pt;width:70.7pt;height:14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">
                  <v:imagedata r:id="rId24" o:title=""/>
                </v:shape>
              </w:pict>
            </mc:Fallback>
          </mc:AlternateContent>
        </w:r>
      </w:ins>
      <w:ins w:id="140" w:author="421904072277" w:date="2021-10-13T17:47:00Z">
        <w:r>
          <w:rPr>
            <w:rFonts w:ascii="Times New Roman" w:hAnsi="Times New Roman"/>
            <w:noProof/>
          </w:rPr>
          <mc:AlternateContent>
            <mc:Choice Requires="wpi">
              <w:drawing>
                <wp:anchor distT="0" distB="0" distL="114300" distR="114300" simplePos="0" relativeHeight="251695104" behindDoc="0" locked="0" layoutInCell="1" allowOverlap="1" wp14:anchorId="3F2C93E2" wp14:editId="6382B950">
                  <wp:simplePos x="0" y="0"/>
                  <wp:positionH relativeFrom="column">
                    <wp:posOffset>2289445</wp:posOffset>
                  </wp:positionH>
                  <wp:positionV relativeFrom="paragraph">
                    <wp:posOffset>918400</wp:posOffset>
                  </wp:positionV>
                  <wp:extent cx="421200" cy="1732680"/>
                  <wp:effectExtent l="57150" t="38100" r="55245" b="58420"/>
                  <wp:wrapNone/>
                  <wp:docPr id="73" name="Ink 73"/>
                  <wp:cNvGraphicFramePr/>
                  <a:graphic xmlns:a="http://schemas.openxmlformats.org/drawingml/2006/main">
                    <a:graphicData uri="http://schemas.microsoft.com/office/word/2010/wordprocessingInk">
                      <w14:contentPart bwMode="auto" r:id="rId25">
                        <w14:nvContentPartPr>
                          <w14:cNvContentPartPr/>
                        </w14:nvContentPartPr>
                        <w14:xfrm>
                          <a:off x="0" y="0"/>
                          <a:ext cx="421200" cy="1732680"/>
                        </w14:xfrm>
                      </w14:contentPart>
                    </a:graphicData>
                  </a:graphic>
                </wp:anchor>
              </w:drawing>
            </mc:Choice>
            <mc:Fallback>
              <w:pict>
                <v:shape w14:anchorId="5561E3CD" id="Ink 73" o:spid="_x0000_s1026" type="#_x0000_t75" style="position:absolute;margin-left:179.55pt;margin-top:71.6pt;width:34.55pt;height:137.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">
                  <v:imagedata r:id="rId26" o:title=""/>
                </v:shape>
              </w:pict>
            </mc:Fallback>
          </mc:AlternateContent>
        </w:r>
      </w:ins>
      <w:ins w:id="141" w:author="421904072277" w:date="2021-10-13T17:44:00Z">
        <w:r w:rsidR="00021D7B">
          <w:rPr>
            <w:rFonts w:ascii="Times New Roman" w:hAnsi="Times New Roman"/>
            <w:noProof/>
          </w:rPr>
          <mc:AlternateContent>
            <mc:Choice Requires="wpi">
              <w:drawing>
                <wp:anchor distT="0" distB="0" distL="114300" distR="114300" simplePos="0" relativeHeight="251694080" behindDoc="0" locked="0" layoutInCell="1" allowOverlap="1" wp14:anchorId="4B1A509F" wp14:editId="388B90B3">
                  <wp:simplePos x="0" y="0"/>
                  <wp:positionH relativeFrom="column">
                    <wp:posOffset>2604865</wp:posOffset>
                  </wp:positionH>
                  <wp:positionV relativeFrom="paragraph">
                    <wp:posOffset>1395400</wp:posOffset>
                  </wp:positionV>
                  <wp:extent cx="360" cy="360"/>
                  <wp:effectExtent l="38100" t="38100" r="57150" b="57150"/>
                  <wp:wrapNone/>
                  <wp:docPr id="69" name="Ink 69"/>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8F9441A" id="Ink 69" o:spid="_x0000_s1026" type="#_x0000_t75" style="position:absolute;margin-left:204.4pt;margin-top:109.1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">
                  <v:imagedata r:id="rId28" o:title=""/>
                </v:shape>
              </w:pict>
            </mc:Fallback>
          </mc:AlternateContent>
        </w:r>
      </w:ins>
      <w:ins w:id="142" w:author="421904072277" w:date="2021-10-13T17:40:00Z">
        <w:r w:rsidR="00021D7B">
          <w:rPr>
            <w:rFonts w:ascii="Times New Roman" w:hAnsi="Times New Roman"/>
            <w:noProof/>
          </w:rPr>
          <mc:AlternateContent>
            <mc:Choice Requires="wpi">
              <w:drawing>
                <wp:anchor distT="0" distB="0" distL="114300" distR="114300" simplePos="0" relativeHeight="251693056" behindDoc="0" locked="0" layoutInCell="1" allowOverlap="1" wp14:anchorId="4009C160" wp14:editId="75BB2A92">
                  <wp:simplePos x="0" y="0"/>
                  <wp:positionH relativeFrom="column">
                    <wp:posOffset>1375465</wp:posOffset>
                  </wp:positionH>
                  <wp:positionV relativeFrom="paragraph">
                    <wp:posOffset>872320</wp:posOffset>
                  </wp:positionV>
                  <wp:extent cx="316080" cy="1828800"/>
                  <wp:effectExtent l="38100" t="38100" r="46355" b="57150"/>
                  <wp:wrapNone/>
                  <wp:docPr id="67" name="Ink 67"/>
                  <wp:cNvGraphicFramePr/>
                  <a:graphic xmlns:a="http://schemas.openxmlformats.org/drawingml/2006/main">
                    <a:graphicData uri="http://schemas.microsoft.com/office/word/2010/wordprocessingInk">
                      <w14:contentPart bwMode="auto" r:id="rId29">
                        <w14:nvContentPartPr>
                          <w14:cNvContentPartPr/>
                        </w14:nvContentPartPr>
                        <w14:xfrm>
                          <a:off x="0" y="0"/>
                          <a:ext cx="316080" cy="1828800"/>
                        </w14:xfrm>
                      </w14:contentPart>
                    </a:graphicData>
                  </a:graphic>
                </wp:anchor>
              </w:drawing>
            </mc:Choice>
            <mc:Fallback>
              <w:pict>
                <v:shape w14:anchorId="43A17CB5" id="Ink 67" o:spid="_x0000_s1026" type="#_x0000_t75" style="position:absolute;margin-left:107.6pt;margin-top:68pt;width:26.35pt;height:14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">
                  <v:imagedata r:id="rId30" o:title=""/>
                </v:shape>
              </w:pict>
            </mc:Fallback>
          </mc:AlternateContent>
        </w:r>
      </w:ins>
      <w:del w:id="143" w:author="421904072277" w:date="2021-10-12T20:23:00Z">
        <w:r w:rsidR="003C70C8" w:rsidDel="00242B47">
          <w:rPr>
            <w:rFonts w:ascii="Times New Roman" w:hAnsi="Times New Roman"/>
            <w:noProof/>
          </w:rPr>
          <mc:AlternateContent>
            <mc:Choice Requires="wps">
              <w:drawing>
                <wp:anchor distT="0" distB="0" distL="114300" distR="114300" simplePos="0" relativeHeight="251669504" behindDoc="0" locked="0" layoutInCell="1" allowOverlap="1" wp14:anchorId="77B6C17C" wp14:editId="5823344F">
                  <wp:simplePos x="0" y="0"/>
                  <wp:positionH relativeFrom="column">
                    <wp:posOffset>2002155</wp:posOffset>
                  </wp:positionH>
                  <wp:positionV relativeFrom="paragraph">
                    <wp:posOffset>2118360</wp:posOffset>
                  </wp:positionV>
                  <wp:extent cx="325755" cy="784860"/>
                  <wp:effectExtent l="24765" t="20320" r="19050" b="15875"/>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3B1BF" id="AutoShape 31" o:spid="_x0000_s1026" type="#_x0000_t86" style="position:absolute;margin-left:157.65pt;margin-top:166.8pt;width:25.65pt;height:61.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" filled="t" fillcolor="white [3201]" strokecolor="#d8d8d8 [2732]" strokeweight="2.5pt">
                  <v:fill opacity="0"/>
                  <v:shadow color="#868686"/>
                </v:shape>
              </w:pict>
            </mc:Fallback>
          </mc:AlternateContent>
        </w:r>
        <w:r w:rsidR="003C70C8" w:rsidDel="00242B47">
          <w:rPr>
            <w:rFonts w:ascii="Times New Roman" w:hAnsi="Times New Roman"/>
            <w:noProof/>
          </w:rPr>
          <mc:AlternateContent>
            <mc:Choice Requires="wps">
              <w:drawing>
                <wp:anchor distT="0" distB="0" distL="114300" distR="114300" simplePos="0" relativeHeight="251668480" behindDoc="0" locked="0" layoutInCell="1" allowOverlap="1" wp14:anchorId="1148E02C" wp14:editId="45731FD6">
                  <wp:simplePos x="0" y="0"/>
                  <wp:positionH relativeFrom="column">
                    <wp:posOffset>2018030</wp:posOffset>
                  </wp:positionH>
                  <wp:positionV relativeFrom="paragraph">
                    <wp:posOffset>699135</wp:posOffset>
                  </wp:positionV>
                  <wp:extent cx="325755" cy="784860"/>
                  <wp:effectExtent l="21590" t="20320" r="22225" b="25400"/>
                  <wp:wrapNone/>
                  <wp:docPr id="1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67E9D" id="AutoShape 30" o:spid="_x0000_s1026" type="#_x0000_t86" style="position:absolute;margin-left:158.9pt;margin-top:55.05pt;width:25.65pt;height:61.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" filled="t" fillcolor="white [3201]" strokecolor="#d8d8d8 [2732]" strokeweight="2.5pt">
                  <v:fill opacity="0"/>
                  <v:shadow color="#868686"/>
                </v:shape>
              </w:pict>
            </mc:Fallback>
          </mc:AlternateContent>
        </w:r>
        <w:r w:rsidR="003C70C8" w:rsidDel="00242B47">
          <w:rPr>
            <w:rFonts w:ascii="Times New Roman" w:hAnsi="Times New Roman"/>
            <w:noProof/>
          </w:rPr>
          <mc:AlternateContent>
            <mc:Choice Requires="wps">
              <w:drawing>
                <wp:anchor distT="0" distB="0" distL="114300" distR="114300" simplePos="0" relativeHeight="251665408" behindDoc="0" locked="0" layoutInCell="1" allowOverlap="1" wp14:anchorId="50392440" wp14:editId="48BFF3C8">
                  <wp:simplePos x="0" y="0"/>
                  <wp:positionH relativeFrom="column">
                    <wp:posOffset>1327785</wp:posOffset>
                  </wp:positionH>
                  <wp:positionV relativeFrom="paragraph">
                    <wp:posOffset>1438910</wp:posOffset>
                  </wp:positionV>
                  <wp:extent cx="339725" cy="729615"/>
                  <wp:effectExtent l="17780" t="16510" r="23495" b="1587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D8F1EF" id="AutoShape 27" o:spid="_x0000_s1026" style="position:absolute;margin-left:104.55pt;margin-top:113.3pt;width:26.7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" fillcolor="white [3201]" strokecolor="#c4bc96 [2414]" strokeweight="2.5pt">
                  <v:fill opacity="0"/>
                  <v:shadow color="#868686"/>
                </v:roundrect>
              </w:pict>
            </mc:Fallback>
          </mc:AlternateContent>
        </w:r>
        <w:r w:rsidR="003C70C8" w:rsidDel="00242B47">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148DFB0" wp14:editId="03B91A5D">
                  <wp:simplePos x="0" y="0"/>
                  <wp:positionH relativeFrom="column">
                    <wp:posOffset>3645535</wp:posOffset>
                  </wp:positionH>
                  <wp:positionV relativeFrom="paragraph">
                    <wp:posOffset>1412240</wp:posOffset>
                  </wp:positionV>
                  <wp:extent cx="1697355" cy="729615"/>
                  <wp:effectExtent l="19050" t="20320" r="22860" b="2540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97355" cy="729615"/>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E9AADC" id="AutoShape 25" o:spid="_x0000_s1026" style="position:absolute;margin-left:287.05pt;margin-top:111.2pt;width:133.65pt;height:5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" fillcolor="white [3201]" strokecolor="yellow" strokeweight="2.5pt">
                  <v:fill opacity="0"/>
                  <v:shadow color="#868686"/>
                </v:roundrect>
              </w:pict>
            </mc:Fallback>
          </mc:AlternateContent>
        </w:r>
        <w:r w:rsidR="003C70C8" w:rsidDel="00242B47">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4C3E7E81" wp14:editId="77D164FA">
                  <wp:simplePos x="0" y="0"/>
                  <wp:positionH relativeFrom="column">
                    <wp:posOffset>876300</wp:posOffset>
                  </wp:positionH>
                  <wp:positionV relativeFrom="paragraph">
                    <wp:posOffset>1896110</wp:posOffset>
                  </wp:positionV>
                  <wp:extent cx="1697355" cy="729615"/>
                  <wp:effectExtent l="23495" t="16510" r="22225" b="15875"/>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46F70E" id="AutoShape 24" o:spid="_x0000_s1026" style="position:absolute;margin-left:69pt;margin-top:149.3pt;width:133.65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" fillcolor="white [3201]" strokecolor="#8064a2 [3207]" strokeweight="2.5pt">
                  <v:fill opacity="0"/>
                  <v:shadow color="#868686"/>
                </v:roundrect>
              </w:pict>
            </mc:Fallback>
          </mc:AlternateContent>
        </w:r>
      </w:del>
      <w:r w:rsidR="003C70C8">
        <w:rPr>
          <w:rFonts w:ascii="Times New Roman" w:hAnsi="Times New Roman"/>
          <w:noProof/>
          <w:sz w:val="24"/>
          <w:szCs w:val="24"/>
        </w:rPr>
        <mc:AlternateContent>
          <mc:Choice Requires="wps">
            <w:drawing>
              <wp:inline distT="0" distB="0" distL="0" distR="0" wp14:anchorId="41920EBB" wp14:editId="1B4BFADF">
                <wp:extent cx="2779395" cy="3105150"/>
                <wp:effectExtent l="4445" t="0" r="0" b="1905"/>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C5D37"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493774AE" w14:textId="77777777" w:rsidTr="00DD1140">
                              <w:trPr>
                                <w:trHeight w:val="202"/>
                              </w:trPr>
                              <w:tc>
                                <w:tcPr>
                                  <w:tcW w:w="534" w:type="dxa"/>
                                  <w:tcBorders>
                                    <w:top w:val="nil"/>
                                    <w:left w:val="nil"/>
                                    <w:bottom w:val="nil"/>
                                    <w:right w:val="nil"/>
                                  </w:tcBorders>
                                </w:tcPr>
                                <w:p w14:paraId="1BB0E492"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C3D637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A1ECA4B"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A4359EA"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64DD4876"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1831CAA2" w14:textId="77777777" w:rsidR="00EC446A" w:rsidRPr="00256E0C" w:rsidRDefault="00EC446A" w:rsidP="003C3DA3">
                                  <w:pPr>
                                    <w:jc w:val="center"/>
                                    <w:rPr>
                                      <w:sz w:val="28"/>
                                      <w:szCs w:val="28"/>
                                    </w:rPr>
                                  </w:pPr>
                                  <w:r>
                                    <w:rPr>
                                      <w:sz w:val="28"/>
                                      <w:szCs w:val="28"/>
                                    </w:rPr>
                                    <w:t>c</w:t>
                                  </w:r>
                                </w:p>
                              </w:tc>
                            </w:tr>
                            <w:tr w:rsidR="00EC446A" w:rsidRPr="00256E0C" w14:paraId="6720E30A" w14:textId="77777777" w:rsidTr="00DD1140">
                              <w:trPr>
                                <w:trHeight w:val="134"/>
                              </w:trPr>
                              <w:tc>
                                <w:tcPr>
                                  <w:tcW w:w="534" w:type="dxa"/>
                                  <w:tcBorders>
                                    <w:top w:val="nil"/>
                                    <w:left w:val="nil"/>
                                    <w:bottom w:val="nil"/>
                                    <w:right w:val="nil"/>
                                  </w:tcBorders>
                                </w:tcPr>
                                <w:p w14:paraId="6F840A2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7867D4B"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D817B4A"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B63A5F1"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8E1E326"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CD3DF0D" w14:textId="77777777" w:rsidR="00EC446A" w:rsidRPr="00256E0C" w:rsidRDefault="00EC446A" w:rsidP="003C3DA3">
                                  <w:pPr>
                                    <w:rPr>
                                      <w:sz w:val="28"/>
                                      <w:szCs w:val="28"/>
                                    </w:rPr>
                                  </w:pPr>
                                </w:p>
                              </w:tc>
                            </w:tr>
                            <w:tr w:rsidR="00EC446A" w:rsidRPr="00256E0C" w14:paraId="1A5DADEC" w14:textId="77777777" w:rsidTr="003C3DA3">
                              <w:trPr>
                                <w:trHeight w:val="196"/>
                              </w:trPr>
                              <w:tc>
                                <w:tcPr>
                                  <w:tcW w:w="534" w:type="dxa"/>
                                  <w:tcBorders>
                                    <w:top w:val="nil"/>
                                    <w:left w:val="nil"/>
                                    <w:bottom w:val="nil"/>
                                    <w:right w:val="nil"/>
                                  </w:tcBorders>
                                </w:tcPr>
                                <w:p w14:paraId="73B2F76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3CB406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771A82D"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7E4D7F24"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7E137C23"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4C8E58DA"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BF39311" w14:textId="77777777" w:rsidR="00EC446A" w:rsidRPr="00256E0C" w:rsidRDefault="00EC446A" w:rsidP="003C3DA3">
                                  <w:pPr>
                                    <w:rPr>
                                      <w:sz w:val="28"/>
                                      <w:szCs w:val="28"/>
                                    </w:rPr>
                                  </w:pPr>
                                </w:p>
                              </w:tc>
                            </w:tr>
                            <w:tr w:rsidR="00EC446A" w:rsidRPr="00256E0C" w14:paraId="6BCF8DD7" w14:textId="77777777" w:rsidTr="003C3DA3">
                              <w:trPr>
                                <w:cantSplit/>
                                <w:trHeight w:hRule="exact" w:val="737"/>
                              </w:trPr>
                              <w:tc>
                                <w:tcPr>
                                  <w:tcW w:w="534" w:type="dxa"/>
                                  <w:tcBorders>
                                    <w:top w:val="nil"/>
                                    <w:left w:val="nil"/>
                                    <w:bottom w:val="nil"/>
                                    <w:right w:val="nil"/>
                                  </w:tcBorders>
                                </w:tcPr>
                                <w:p w14:paraId="16E5F9C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FACD064"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3C35887" w14:textId="77777777" w:rsidR="00EC446A" w:rsidRPr="00256E0C" w:rsidRDefault="00EC446A" w:rsidP="003C3DA3">
                                  <w:pPr>
                                    <w:rPr>
                                      <w:sz w:val="28"/>
                                      <w:szCs w:val="28"/>
                                    </w:rPr>
                                  </w:pPr>
                                </w:p>
                              </w:tc>
                              <w:tc>
                                <w:tcPr>
                                  <w:tcW w:w="737" w:type="dxa"/>
                                  <w:shd w:val="clear" w:color="auto" w:fill="auto"/>
                                  <w:vAlign w:val="center"/>
                                </w:tcPr>
                                <w:p w14:paraId="282828D5" w14:textId="0A2908C3" w:rsidR="00EC446A" w:rsidRPr="00DD1140" w:rsidRDefault="00242B47" w:rsidP="003C3DA3">
                                  <w:pPr>
                                    <w:jc w:val="center"/>
                                  </w:pPr>
                                  <w:ins w:id="144" w:author="421904072277" w:date="2021-10-12T20:24:00Z">
                                    <w:r>
                                      <w:t>0</w:t>
                                    </w:r>
                                  </w:ins>
                                  <w:del w:id="145" w:author="421904072277" w:date="2021-10-12T20:24:00Z">
                                    <w:r w:rsidR="00EC446A" w:rsidDel="00242B47">
                                      <w:delText>0</w:delText>
                                    </w:r>
                                  </w:del>
                                </w:p>
                              </w:tc>
                              <w:tc>
                                <w:tcPr>
                                  <w:tcW w:w="737" w:type="dxa"/>
                                  <w:tcBorders>
                                    <w:top w:val="single" w:sz="8" w:space="0" w:color="auto"/>
                                  </w:tcBorders>
                                  <w:shd w:val="clear" w:color="auto" w:fill="auto"/>
                                  <w:vAlign w:val="center"/>
                                </w:tcPr>
                                <w:p w14:paraId="27B33B89" w14:textId="4A7EDEAD" w:rsidR="00EC446A" w:rsidRPr="00DD1140" w:rsidRDefault="00242B47" w:rsidP="003C3DA3">
                                  <w:pPr>
                                    <w:jc w:val="center"/>
                                  </w:pPr>
                                  <w:ins w:id="146" w:author="421904072277" w:date="2021-10-12T20:25:00Z">
                                    <w:r>
                                      <w:t>1</w:t>
                                    </w:r>
                                  </w:ins>
                                  <w:del w:id="147" w:author="421904072277" w:date="2021-10-12T20:20:00Z">
                                    <w:r w:rsidR="00EC446A" w:rsidDel="00242B47">
                                      <w:delText>0</w:delText>
                                    </w:r>
                                  </w:del>
                                </w:p>
                              </w:tc>
                              <w:tc>
                                <w:tcPr>
                                  <w:tcW w:w="737" w:type="dxa"/>
                                  <w:tcBorders>
                                    <w:top w:val="single" w:sz="8" w:space="0" w:color="auto"/>
                                  </w:tcBorders>
                                  <w:shd w:val="clear" w:color="auto" w:fill="auto"/>
                                  <w:vAlign w:val="center"/>
                                </w:tcPr>
                                <w:p w14:paraId="21FFCD8A" w14:textId="376698DC" w:rsidR="00EC446A" w:rsidRPr="00DD1140" w:rsidRDefault="00484F0F" w:rsidP="003C3DA3">
                                  <w:pPr>
                                    <w:jc w:val="center"/>
                                  </w:pPr>
                                  <w:ins w:id="148" w:author="421904072277" w:date="2021-10-12T20:25:00Z">
                                    <w:r>
                                      <w:t>0</w:t>
                                    </w:r>
                                  </w:ins>
                                  <w:del w:id="149" w:author="421904072277" w:date="2021-10-12T20:24:00Z">
                                    <w:r w:rsidR="00EC446A" w:rsidDel="00242B47">
                                      <w:delText>1</w:delText>
                                    </w:r>
                                  </w:del>
                                </w:p>
                              </w:tc>
                              <w:tc>
                                <w:tcPr>
                                  <w:tcW w:w="737" w:type="dxa"/>
                                  <w:shd w:val="clear" w:color="auto" w:fill="auto"/>
                                  <w:vAlign w:val="center"/>
                                </w:tcPr>
                                <w:p w14:paraId="6D7CE7A5" w14:textId="660520AF" w:rsidR="00EC446A" w:rsidRPr="00DD1140" w:rsidRDefault="00484F0F" w:rsidP="003C3DA3">
                                  <w:pPr>
                                    <w:jc w:val="center"/>
                                  </w:pPr>
                                  <w:ins w:id="150" w:author="421904072277" w:date="2021-10-12T20:25:00Z">
                                    <w:r>
                                      <w:t>1</w:t>
                                    </w:r>
                                  </w:ins>
                                  <w:del w:id="151" w:author="421904072277" w:date="2021-10-12T20:24:00Z">
                                    <w:r w:rsidR="00EC446A" w:rsidDel="00242B47">
                                      <w:delText>1</w:delText>
                                    </w:r>
                                  </w:del>
                                </w:p>
                              </w:tc>
                            </w:tr>
                            <w:tr w:rsidR="00EC446A" w:rsidRPr="00256E0C" w14:paraId="74806A27" w14:textId="77777777" w:rsidTr="003C3DA3">
                              <w:trPr>
                                <w:cantSplit/>
                                <w:trHeight w:hRule="exact" w:val="737"/>
                              </w:trPr>
                              <w:tc>
                                <w:tcPr>
                                  <w:tcW w:w="534" w:type="dxa"/>
                                  <w:tcBorders>
                                    <w:top w:val="nil"/>
                                    <w:left w:val="nil"/>
                                    <w:bottom w:val="nil"/>
                                    <w:right w:val="nil"/>
                                  </w:tcBorders>
                                </w:tcPr>
                                <w:p w14:paraId="14815656"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0D9E401"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020CCE23" w14:textId="77777777" w:rsidR="00EC446A" w:rsidRPr="00256E0C" w:rsidRDefault="00EC446A" w:rsidP="003C3DA3">
                                  <w:pPr>
                                    <w:rPr>
                                      <w:sz w:val="28"/>
                                      <w:szCs w:val="28"/>
                                    </w:rPr>
                                  </w:pPr>
                                </w:p>
                              </w:tc>
                              <w:tc>
                                <w:tcPr>
                                  <w:tcW w:w="737" w:type="dxa"/>
                                  <w:shd w:val="clear" w:color="auto" w:fill="auto"/>
                                  <w:vAlign w:val="center"/>
                                </w:tcPr>
                                <w:p w14:paraId="404CCB0A" w14:textId="2CDDEB3C" w:rsidR="00EC446A" w:rsidRPr="00DD1140" w:rsidRDefault="00484F0F" w:rsidP="003C3DA3">
                                  <w:pPr>
                                    <w:jc w:val="center"/>
                                  </w:pPr>
                                  <w:ins w:id="152" w:author="421904072277" w:date="2021-10-12T20:25:00Z">
                                    <w:r>
                                      <w:t>0</w:t>
                                    </w:r>
                                  </w:ins>
                                  <w:del w:id="153" w:author="421904072277" w:date="2021-10-12T20:24:00Z">
                                    <w:r w:rsidR="00EC446A" w:rsidDel="00242B47">
                                      <w:delText>0</w:delText>
                                    </w:r>
                                  </w:del>
                                </w:p>
                              </w:tc>
                              <w:tc>
                                <w:tcPr>
                                  <w:tcW w:w="737" w:type="dxa"/>
                                  <w:shd w:val="clear" w:color="auto" w:fill="auto"/>
                                  <w:vAlign w:val="center"/>
                                </w:tcPr>
                                <w:p w14:paraId="5D160C8F" w14:textId="1076CD3B" w:rsidR="00EC446A" w:rsidRPr="00DD1140" w:rsidRDefault="00484F0F" w:rsidP="003C3DA3">
                                  <w:pPr>
                                    <w:jc w:val="center"/>
                                  </w:pPr>
                                  <w:ins w:id="154" w:author="421904072277" w:date="2021-10-12T20:26:00Z">
                                    <w:r>
                                      <w:t>1</w:t>
                                    </w:r>
                                  </w:ins>
                                  <w:del w:id="155" w:author="421904072277" w:date="2021-10-12T20:24:00Z">
                                    <w:r w:rsidR="00EC446A" w:rsidDel="00242B47">
                                      <w:delText>1</w:delText>
                                    </w:r>
                                  </w:del>
                                </w:p>
                              </w:tc>
                              <w:tc>
                                <w:tcPr>
                                  <w:tcW w:w="737" w:type="dxa"/>
                                  <w:shd w:val="clear" w:color="auto" w:fill="auto"/>
                                  <w:vAlign w:val="center"/>
                                </w:tcPr>
                                <w:p w14:paraId="31ECB732" w14:textId="0ED7E0DA" w:rsidR="00EC446A" w:rsidRPr="00DD1140" w:rsidRDefault="00484F0F" w:rsidP="003C3DA3">
                                  <w:pPr>
                                    <w:jc w:val="center"/>
                                  </w:pPr>
                                  <w:ins w:id="156" w:author="421904072277" w:date="2021-10-12T20:26:00Z">
                                    <w:r>
                                      <w:t>0</w:t>
                                    </w:r>
                                  </w:ins>
                                  <w:del w:id="157" w:author="421904072277" w:date="2021-10-12T20:24:00Z">
                                    <w:r w:rsidR="00EC446A" w:rsidDel="00242B47">
                                      <w:delText>0</w:delText>
                                    </w:r>
                                  </w:del>
                                </w:p>
                              </w:tc>
                              <w:tc>
                                <w:tcPr>
                                  <w:tcW w:w="737" w:type="dxa"/>
                                  <w:shd w:val="clear" w:color="auto" w:fill="auto"/>
                                  <w:vAlign w:val="center"/>
                                </w:tcPr>
                                <w:p w14:paraId="613CCC8F" w14:textId="1A0518FB" w:rsidR="00EC446A" w:rsidRPr="00DD1140" w:rsidRDefault="00484F0F" w:rsidP="003C3DA3">
                                  <w:pPr>
                                    <w:jc w:val="center"/>
                                  </w:pPr>
                                  <w:ins w:id="158" w:author="421904072277" w:date="2021-10-12T20:26:00Z">
                                    <w:r>
                                      <w:t>1</w:t>
                                    </w:r>
                                  </w:ins>
                                  <w:del w:id="159" w:author="421904072277" w:date="2021-10-12T20:24:00Z">
                                    <w:r w:rsidR="00EC446A" w:rsidDel="00242B47">
                                      <w:delText>0</w:delText>
                                    </w:r>
                                  </w:del>
                                </w:p>
                              </w:tc>
                            </w:tr>
                            <w:tr w:rsidR="00EC446A" w:rsidRPr="00256E0C" w14:paraId="08894658" w14:textId="77777777" w:rsidTr="003C3DA3">
                              <w:trPr>
                                <w:cantSplit/>
                                <w:trHeight w:hRule="exact" w:val="737"/>
                              </w:trPr>
                              <w:tc>
                                <w:tcPr>
                                  <w:tcW w:w="534" w:type="dxa"/>
                                  <w:tcBorders>
                                    <w:top w:val="nil"/>
                                    <w:left w:val="nil"/>
                                    <w:bottom w:val="nil"/>
                                    <w:right w:val="single" w:sz="8" w:space="0" w:color="auto"/>
                                  </w:tcBorders>
                                </w:tcPr>
                                <w:p w14:paraId="7D75630F"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1B663142"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3A7C7FBA" w14:textId="77777777" w:rsidR="00EC446A" w:rsidRPr="00256E0C" w:rsidRDefault="00EC446A" w:rsidP="003C3DA3">
                                  <w:pPr>
                                    <w:rPr>
                                      <w:sz w:val="28"/>
                                      <w:szCs w:val="28"/>
                                    </w:rPr>
                                  </w:pPr>
                                </w:p>
                              </w:tc>
                              <w:tc>
                                <w:tcPr>
                                  <w:tcW w:w="737" w:type="dxa"/>
                                  <w:shd w:val="clear" w:color="auto" w:fill="auto"/>
                                  <w:vAlign w:val="center"/>
                                </w:tcPr>
                                <w:p w14:paraId="553CD8BD" w14:textId="77777777" w:rsidR="00EC446A" w:rsidRPr="00DD1140" w:rsidRDefault="00EC446A" w:rsidP="003C3DA3">
                                  <w:pPr>
                                    <w:jc w:val="center"/>
                                  </w:pPr>
                                  <w:r>
                                    <w:t>X</w:t>
                                  </w:r>
                                </w:p>
                              </w:tc>
                              <w:tc>
                                <w:tcPr>
                                  <w:tcW w:w="737" w:type="dxa"/>
                                  <w:shd w:val="clear" w:color="auto" w:fill="auto"/>
                                  <w:vAlign w:val="center"/>
                                </w:tcPr>
                                <w:p w14:paraId="1A53A028" w14:textId="77777777" w:rsidR="00EC446A" w:rsidRPr="00DD1140" w:rsidRDefault="00EC446A" w:rsidP="003C3DA3">
                                  <w:pPr>
                                    <w:jc w:val="center"/>
                                  </w:pPr>
                                  <w:r>
                                    <w:t>X</w:t>
                                  </w:r>
                                </w:p>
                              </w:tc>
                              <w:tc>
                                <w:tcPr>
                                  <w:tcW w:w="737" w:type="dxa"/>
                                  <w:shd w:val="clear" w:color="auto" w:fill="auto"/>
                                  <w:vAlign w:val="center"/>
                                </w:tcPr>
                                <w:p w14:paraId="1533DBAD" w14:textId="77777777" w:rsidR="00EC446A" w:rsidRPr="00DD1140" w:rsidRDefault="00EC446A" w:rsidP="003C3DA3">
                                  <w:pPr>
                                    <w:jc w:val="center"/>
                                  </w:pPr>
                                  <w:r>
                                    <w:t>X</w:t>
                                  </w:r>
                                </w:p>
                              </w:tc>
                              <w:tc>
                                <w:tcPr>
                                  <w:tcW w:w="737" w:type="dxa"/>
                                  <w:shd w:val="clear" w:color="auto" w:fill="auto"/>
                                  <w:vAlign w:val="center"/>
                                </w:tcPr>
                                <w:p w14:paraId="017F37B8" w14:textId="77777777" w:rsidR="00EC446A" w:rsidRPr="00DD1140" w:rsidRDefault="00EC446A" w:rsidP="003C3DA3">
                                  <w:pPr>
                                    <w:jc w:val="center"/>
                                  </w:pPr>
                                  <w:r>
                                    <w:t>X</w:t>
                                  </w:r>
                                </w:p>
                              </w:tc>
                            </w:tr>
                            <w:tr w:rsidR="00EC446A" w:rsidRPr="00256E0C" w14:paraId="2A9A1D01" w14:textId="77777777" w:rsidTr="003C3DA3">
                              <w:trPr>
                                <w:cantSplit/>
                                <w:trHeight w:hRule="exact" w:val="737"/>
                              </w:trPr>
                              <w:tc>
                                <w:tcPr>
                                  <w:tcW w:w="534" w:type="dxa"/>
                                  <w:tcBorders>
                                    <w:top w:val="nil"/>
                                    <w:left w:val="nil"/>
                                    <w:bottom w:val="nil"/>
                                    <w:right w:val="single" w:sz="8" w:space="0" w:color="auto"/>
                                  </w:tcBorders>
                                </w:tcPr>
                                <w:p w14:paraId="155C4FCD"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16E227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492BCBEF" w14:textId="77777777" w:rsidR="00EC446A" w:rsidRPr="00256E0C" w:rsidRDefault="00EC446A" w:rsidP="003C3DA3">
                                  <w:pPr>
                                    <w:rPr>
                                      <w:sz w:val="28"/>
                                      <w:szCs w:val="28"/>
                                    </w:rPr>
                                  </w:pPr>
                                </w:p>
                              </w:tc>
                              <w:tc>
                                <w:tcPr>
                                  <w:tcW w:w="737" w:type="dxa"/>
                                  <w:shd w:val="clear" w:color="auto" w:fill="auto"/>
                                  <w:vAlign w:val="center"/>
                                </w:tcPr>
                                <w:p w14:paraId="303B7C95" w14:textId="5B30AE20" w:rsidR="00EC446A" w:rsidRPr="00DD1140" w:rsidRDefault="00484F0F" w:rsidP="003C3DA3">
                                  <w:pPr>
                                    <w:jc w:val="center"/>
                                  </w:pPr>
                                  <w:ins w:id="160" w:author="421904072277" w:date="2021-10-12T20:26:00Z">
                                    <w:r>
                                      <w:t>0</w:t>
                                    </w:r>
                                  </w:ins>
                                  <w:del w:id="161" w:author="421904072277" w:date="2021-10-12T20:23:00Z">
                                    <w:r w:rsidR="00EC446A" w:rsidDel="00242B47">
                                      <w:delText>1</w:delText>
                                    </w:r>
                                  </w:del>
                                </w:p>
                              </w:tc>
                              <w:tc>
                                <w:tcPr>
                                  <w:tcW w:w="737" w:type="dxa"/>
                                  <w:shd w:val="clear" w:color="auto" w:fill="auto"/>
                                  <w:vAlign w:val="center"/>
                                </w:tcPr>
                                <w:p w14:paraId="75273FBC" w14:textId="77777777" w:rsidR="00EC446A" w:rsidRPr="00DD1140" w:rsidRDefault="00EC446A" w:rsidP="003C3DA3">
                                  <w:pPr>
                                    <w:jc w:val="center"/>
                                  </w:pPr>
                                  <w:r>
                                    <w:t>1</w:t>
                                  </w:r>
                                </w:p>
                              </w:tc>
                              <w:tc>
                                <w:tcPr>
                                  <w:tcW w:w="737" w:type="dxa"/>
                                  <w:shd w:val="clear" w:color="auto" w:fill="auto"/>
                                  <w:vAlign w:val="center"/>
                                </w:tcPr>
                                <w:p w14:paraId="7DC506CE" w14:textId="77777777" w:rsidR="00EC446A" w:rsidRPr="00DD1140" w:rsidRDefault="00EC446A" w:rsidP="003C3DA3">
                                  <w:pPr>
                                    <w:jc w:val="center"/>
                                  </w:pPr>
                                  <w:r>
                                    <w:t>X</w:t>
                                  </w:r>
                                </w:p>
                              </w:tc>
                              <w:tc>
                                <w:tcPr>
                                  <w:tcW w:w="737" w:type="dxa"/>
                                  <w:shd w:val="clear" w:color="auto" w:fill="auto"/>
                                  <w:vAlign w:val="center"/>
                                </w:tcPr>
                                <w:p w14:paraId="0AA30241" w14:textId="55FDDAE0" w:rsidR="00EC446A" w:rsidRPr="00DD1140" w:rsidRDefault="00242B47" w:rsidP="003C3DA3">
                                  <w:pPr>
                                    <w:jc w:val="center"/>
                                  </w:pPr>
                                  <w:ins w:id="162" w:author="421904072277" w:date="2021-10-12T20:23:00Z">
                                    <w:r>
                                      <w:t>X</w:t>
                                    </w:r>
                                  </w:ins>
                                  <w:del w:id="163" w:author="421904072277" w:date="2021-10-12T20:23:00Z">
                                    <w:r w:rsidR="00EC446A" w:rsidDel="00242B47">
                                      <w:delText>X</w:delText>
                                    </w:r>
                                  </w:del>
                                </w:p>
                              </w:tc>
                            </w:tr>
                          </w:tbl>
                          <w:p w14:paraId="75577B56" w14:textId="77777777" w:rsidR="00EC446A" w:rsidRDefault="00EC446A" w:rsidP="00952D84"/>
                          <w:p w14:paraId="3823997D"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w14:anchorId="41920EBB" id="Text Box 56" o:spid="_x0000_s1028"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" stroked="f">
                <v:textbox style="mso-fit-shape-to-text:t">
                  <w:txbxContent>
                    <w:p w14:paraId="3A9C5D37"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493774AE" w14:textId="77777777" w:rsidTr="00DD1140">
                        <w:trPr>
                          <w:trHeight w:val="202"/>
                        </w:trPr>
                        <w:tc>
                          <w:tcPr>
                            <w:tcW w:w="534" w:type="dxa"/>
                            <w:tcBorders>
                              <w:top w:val="nil"/>
                              <w:left w:val="nil"/>
                              <w:bottom w:val="nil"/>
                              <w:right w:val="nil"/>
                            </w:tcBorders>
                          </w:tcPr>
                          <w:p w14:paraId="1BB0E492"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C3D637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A1ECA4B"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A4359EA"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64DD4876"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1831CAA2" w14:textId="77777777" w:rsidR="00EC446A" w:rsidRPr="00256E0C" w:rsidRDefault="00EC446A" w:rsidP="003C3DA3">
                            <w:pPr>
                              <w:jc w:val="center"/>
                              <w:rPr>
                                <w:sz w:val="28"/>
                                <w:szCs w:val="28"/>
                              </w:rPr>
                            </w:pPr>
                            <w:r>
                              <w:rPr>
                                <w:sz w:val="28"/>
                                <w:szCs w:val="28"/>
                              </w:rPr>
                              <w:t>c</w:t>
                            </w:r>
                          </w:p>
                        </w:tc>
                      </w:tr>
                      <w:tr w:rsidR="00EC446A" w:rsidRPr="00256E0C" w14:paraId="6720E30A" w14:textId="77777777" w:rsidTr="00DD1140">
                        <w:trPr>
                          <w:trHeight w:val="134"/>
                        </w:trPr>
                        <w:tc>
                          <w:tcPr>
                            <w:tcW w:w="534" w:type="dxa"/>
                            <w:tcBorders>
                              <w:top w:val="nil"/>
                              <w:left w:val="nil"/>
                              <w:bottom w:val="nil"/>
                              <w:right w:val="nil"/>
                            </w:tcBorders>
                          </w:tcPr>
                          <w:p w14:paraId="6F840A2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7867D4B"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D817B4A"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B63A5F1"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8E1E326"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CD3DF0D" w14:textId="77777777" w:rsidR="00EC446A" w:rsidRPr="00256E0C" w:rsidRDefault="00EC446A" w:rsidP="003C3DA3">
                            <w:pPr>
                              <w:rPr>
                                <w:sz w:val="28"/>
                                <w:szCs w:val="28"/>
                              </w:rPr>
                            </w:pPr>
                          </w:p>
                        </w:tc>
                      </w:tr>
                      <w:tr w:rsidR="00EC446A" w:rsidRPr="00256E0C" w14:paraId="1A5DADEC" w14:textId="77777777" w:rsidTr="003C3DA3">
                        <w:trPr>
                          <w:trHeight w:val="196"/>
                        </w:trPr>
                        <w:tc>
                          <w:tcPr>
                            <w:tcW w:w="534" w:type="dxa"/>
                            <w:tcBorders>
                              <w:top w:val="nil"/>
                              <w:left w:val="nil"/>
                              <w:bottom w:val="nil"/>
                              <w:right w:val="nil"/>
                            </w:tcBorders>
                          </w:tcPr>
                          <w:p w14:paraId="73B2F76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3CB406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771A82D"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7E4D7F24"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7E137C23"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4C8E58DA"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BF39311" w14:textId="77777777" w:rsidR="00EC446A" w:rsidRPr="00256E0C" w:rsidRDefault="00EC446A" w:rsidP="003C3DA3">
                            <w:pPr>
                              <w:rPr>
                                <w:sz w:val="28"/>
                                <w:szCs w:val="28"/>
                              </w:rPr>
                            </w:pPr>
                          </w:p>
                        </w:tc>
                      </w:tr>
                      <w:tr w:rsidR="00EC446A" w:rsidRPr="00256E0C" w14:paraId="6BCF8DD7" w14:textId="77777777" w:rsidTr="003C3DA3">
                        <w:trPr>
                          <w:cantSplit/>
                          <w:trHeight w:hRule="exact" w:val="737"/>
                        </w:trPr>
                        <w:tc>
                          <w:tcPr>
                            <w:tcW w:w="534" w:type="dxa"/>
                            <w:tcBorders>
                              <w:top w:val="nil"/>
                              <w:left w:val="nil"/>
                              <w:bottom w:val="nil"/>
                              <w:right w:val="nil"/>
                            </w:tcBorders>
                          </w:tcPr>
                          <w:p w14:paraId="16E5F9C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FACD064"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3C35887" w14:textId="77777777" w:rsidR="00EC446A" w:rsidRPr="00256E0C" w:rsidRDefault="00EC446A" w:rsidP="003C3DA3">
                            <w:pPr>
                              <w:rPr>
                                <w:sz w:val="28"/>
                                <w:szCs w:val="28"/>
                              </w:rPr>
                            </w:pPr>
                          </w:p>
                        </w:tc>
                        <w:tc>
                          <w:tcPr>
                            <w:tcW w:w="737" w:type="dxa"/>
                            <w:shd w:val="clear" w:color="auto" w:fill="auto"/>
                            <w:vAlign w:val="center"/>
                          </w:tcPr>
                          <w:p w14:paraId="282828D5" w14:textId="0A2908C3" w:rsidR="00EC446A" w:rsidRPr="00DD1140" w:rsidRDefault="00242B47" w:rsidP="003C3DA3">
                            <w:pPr>
                              <w:jc w:val="center"/>
                            </w:pPr>
                            <w:ins w:id="164" w:author="421904072277" w:date="2021-10-12T20:24:00Z">
                              <w:r>
                                <w:t>0</w:t>
                              </w:r>
                            </w:ins>
                            <w:del w:id="165" w:author="421904072277" w:date="2021-10-12T20:24:00Z">
                              <w:r w:rsidR="00EC446A" w:rsidDel="00242B47">
                                <w:delText>0</w:delText>
                              </w:r>
                            </w:del>
                          </w:p>
                        </w:tc>
                        <w:tc>
                          <w:tcPr>
                            <w:tcW w:w="737" w:type="dxa"/>
                            <w:tcBorders>
                              <w:top w:val="single" w:sz="8" w:space="0" w:color="auto"/>
                            </w:tcBorders>
                            <w:shd w:val="clear" w:color="auto" w:fill="auto"/>
                            <w:vAlign w:val="center"/>
                          </w:tcPr>
                          <w:p w14:paraId="27B33B89" w14:textId="4A7EDEAD" w:rsidR="00EC446A" w:rsidRPr="00DD1140" w:rsidRDefault="00242B47" w:rsidP="003C3DA3">
                            <w:pPr>
                              <w:jc w:val="center"/>
                            </w:pPr>
                            <w:ins w:id="166" w:author="421904072277" w:date="2021-10-12T20:25:00Z">
                              <w:r>
                                <w:t>1</w:t>
                              </w:r>
                            </w:ins>
                            <w:del w:id="167" w:author="421904072277" w:date="2021-10-12T20:20:00Z">
                              <w:r w:rsidR="00EC446A" w:rsidDel="00242B47">
                                <w:delText>0</w:delText>
                              </w:r>
                            </w:del>
                          </w:p>
                        </w:tc>
                        <w:tc>
                          <w:tcPr>
                            <w:tcW w:w="737" w:type="dxa"/>
                            <w:tcBorders>
                              <w:top w:val="single" w:sz="8" w:space="0" w:color="auto"/>
                            </w:tcBorders>
                            <w:shd w:val="clear" w:color="auto" w:fill="auto"/>
                            <w:vAlign w:val="center"/>
                          </w:tcPr>
                          <w:p w14:paraId="21FFCD8A" w14:textId="376698DC" w:rsidR="00EC446A" w:rsidRPr="00DD1140" w:rsidRDefault="00484F0F" w:rsidP="003C3DA3">
                            <w:pPr>
                              <w:jc w:val="center"/>
                            </w:pPr>
                            <w:ins w:id="168" w:author="421904072277" w:date="2021-10-12T20:25:00Z">
                              <w:r>
                                <w:t>0</w:t>
                              </w:r>
                            </w:ins>
                            <w:del w:id="169" w:author="421904072277" w:date="2021-10-12T20:24:00Z">
                              <w:r w:rsidR="00EC446A" w:rsidDel="00242B47">
                                <w:delText>1</w:delText>
                              </w:r>
                            </w:del>
                          </w:p>
                        </w:tc>
                        <w:tc>
                          <w:tcPr>
                            <w:tcW w:w="737" w:type="dxa"/>
                            <w:shd w:val="clear" w:color="auto" w:fill="auto"/>
                            <w:vAlign w:val="center"/>
                          </w:tcPr>
                          <w:p w14:paraId="6D7CE7A5" w14:textId="660520AF" w:rsidR="00EC446A" w:rsidRPr="00DD1140" w:rsidRDefault="00484F0F" w:rsidP="003C3DA3">
                            <w:pPr>
                              <w:jc w:val="center"/>
                            </w:pPr>
                            <w:ins w:id="170" w:author="421904072277" w:date="2021-10-12T20:25:00Z">
                              <w:r>
                                <w:t>1</w:t>
                              </w:r>
                            </w:ins>
                            <w:del w:id="171" w:author="421904072277" w:date="2021-10-12T20:24:00Z">
                              <w:r w:rsidR="00EC446A" w:rsidDel="00242B47">
                                <w:delText>1</w:delText>
                              </w:r>
                            </w:del>
                          </w:p>
                        </w:tc>
                      </w:tr>
                      <w:tr w:rsidR="00EC446A" w:rsidRPr="00256E0C" w14:paraId="74806A27" w14:textId="77777777" w:rsidTr="003C3DA3">
                        <w:trPr>
                          <w:cantSplit/>
                          <w:trHeight w:hRule="exact" w:val="737"/>
                        </w:trPr>
                        <w:tc>
                          <w:tcPr>
                            <w:tcW w:w="534" w:type="dxa"/>
                            <w:tcBorders>
                              <w:top w:val="nil"/>
                              <w:left w:val="nil"/>
                              <w:bottom w:val="nil"/>
                              <w:right w:val="nil"/>
                            </w:tcBorders>
                          </w:tcPr>
                          <w:p w14:paraId="14815656"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0D9E401"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020CCE23" w14:textId="77777777" w:rsidR="00EC446A" w:rsidRPr="00256E0C" w:rsidRDefault="00EC446A" w:rsidP="003C3DA3">
                            <w:pPr>
                              <w:rPr>
                                <w:sz w:val="28"/>
                                <w:szCs w:val="28"/>
                              </w:rPr>
                            </w:pPr>
                          </w:p>
                        </w:tc>
                        <w:tc>
                          <w:tcPr>
                            <w:tcW w:w="737" w:type="dxa"/>
                            <w:shd w:val="clear" w:color="auto" w:fill="auto"/>
                            <w:vAlign w:val="center"/>
                          </w:tcPr>
                          <w:p w14:paraId="404CCB0A" w14:textId="2CDDEB3C" w:rsidR="00EC446A" w:rsidRPr="00DD1140" w:rsidRDefault="00484F0F" w:rsidP="003C3DA3">
                            <w:pPr>
                              <w:jc w:val="center"/>
                            </w:pPr>
                            <w:ins w:id="172" w:author="421904072277" w:date="2021-10-12T20:25:00Z">
                              <w:r>
                                <w:t>0</w:t>
                              </w:r>
                            </w:ins>
                            <w:del w:id="173" w:author="421904072277" w:date="2021-10-12T20:24:00Z">
                              <w:r w:rsidR="00EC446A" w:rsidDel="00242B47">
                                <w:delText>0</w:delText>
                              </w:r>
                            </w:del>
                          </w:p>
                        </w:tc>
                        <w:tc>
                          <w:tcPr>
                            <w:tcW w:w="737" w:type="dxa"/>
                            <w:shd w:val="clear" w:color="auto" w:fill="auto"/>
                            <w:vAlign w:val="center"/>
                          </w:tcPr>
                          <w:p w14:paraId="5D160C8F" w14:textId="1076CD3B" w:rsidR="00EC446A" w:rsidRPr="00DD1140" w:rsidRDefault="00484F0F" w:rsidP="003C3DA3">
                            <w:pPr>
                              <w:jc w:val="center"/>
                            </w:pPr>
                            <w:ins w:id="174" w:author="421904072277" w:date="2021-10-12T20:26:00Z">
                              <w:r>
                                <w:t>1</w:t>
                              </w:r>
                            </w:ins>
                            <w:del w:id="175" w:author="421904072277" w:date="2021-10-12T20:24:00Z">
                              <w:r w:rsidR="00EC446A" w:rsidDel="00242B47">
                                <w:delText>1</w:delText>
                              </w:r>
                            </w:del>
                          </w:p>
                        </w:tc>
                        <w:tc>
                          <w:tcPr>
                            <w:tcW w:w="737" w:type="dxa"/>
                            <w:shd w:val="clear" w:color="auto" w:fill="auto"/>
                            <w:vAlign w:val="center"/>
                          </w:tcPr>
                          <w:p w14:paraId="31ECB732" w14:textId="0ED7E0DA" w:rsidR="00EC446A" w:rsidRPr="00DD1140" w:rsidRDefault="00484F0F" w:rsidP="003C3DA3">
                            <w:pPr>
                              <w:jc w:val="center"/>
                            </w:pPr>
                            <w:ins w:id="176" w:author="421904072277" w:date="2021-10-12T20:26:00Z">
                              <w:r>
                                <w:t>0</w:t>
                              </w:r>
                            </w:ins>
                            <w:del w:id="177" w:author="421904072277" w:date="2021-10-12T20:24:00Z">
                              <w:r w:rsidR="00EC446A" w:rsidDel="00242B47">
                                <w:delText>0</w:delText>
                              </w:r>
                            </w:del>
                          </w:p>
                        </w:tc>
                        <w:tc>
                          <w:tcPr>
                            <w:tcW w:w="737" w:type="dxa"/>
                            <w:shd w:val="clear" w:color="auto" w:fill="auto"/>
                            <w:vAlign w:val="center"/>
                          </w:tcPr>
                          <w:p w14:paraId="613CCC8F" w14:textId="1A0518FB" w:rsidR="00EC446A" w:rsidRPr="00DD1140" w:rsidRDefault="00484F0F" w:rsidP="003C3DA3">
                            <w:pPr>
                              <w:jc w:val="center"/>
                            </w:pPr>
                            <w:ins w:id="178" w:author="421904072277" w:date="2021-10-12T20:26:00Z">
                              <w:r>
                                <w:t>1</w:t>
                              </w:r>
                            </w:ins>
                            <w:del w:id="179" w:author="421904072277" w:date="2021-10-12T20:24:00Z">
                              <w:r w:rsidR="00EC446A" w:rsidDel="00242B47">
                                <w:delText>0</w:delText>
                              </w:r>
                            </w:del>
                          </w:p>
                        </w:tc>
                      </w:tr>
                      <w:tr w:rsidR="00EC446A" w:rsidRPr="00256E0C" w14:paraId="08894658" w14:textId="77777777" w:rsidTr="003C3DA3">
                        <w:trPr>
                          <w:cantSplit/>
                          <w:trHeight w:hRule="exact" w:val="737"/>
                        </w:trPr>
                        <w:tc>
                          <w:tcPr>
                            <w:tcW w:w="534" w:type="dxa"/>
                            <w:tcBorders>
                              <w:top w:val="nil"/>
                              <w:left w:val="nil"/>
                              <w:bottom w:val="nil"/>
                              <w:right w:val="single" w:sz="8" w:space="0" w:color="auto"/>
                            </w:tcBorders>
                          </w:tcPr>
                          <w:p w14:paraId="7D75630F"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1B663142"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3A7C7FBA" w14:textId="77777777" w:rsidR="00EC446A" w:rsidRPr="00256E0C" w:rsidRDefault="00EC446A" w:rsidP="003C3DA3">
                            <w:pPr>
                              <w:rPr>
                                <w:sz w:val="28"/>
                                <w:szCs w:val="28"/>
                              </w:rPr>
                            </w:pPr>
                          </w:p>
                        </w:tc>
                        <w:tc>
                          <w:tcPr>
                            <w:tcW w:w="737" w:type="dxa"/>
                            <w:shd w:val="clear" w:color="auto" w:fill="auto"/>
                            <w:vAlign w:val="center"/>
                          </w:tcPr>
                          <w:p w14:paraId="553CD8BD" w14:textId="77777777" w:rsidR="00EC446A" w:rsidRPr="00DD1140" w:rsidRDefault="00EC446A" w:rsidP="003C3DA3">
                            <w:pPr>
                              <w:jc w:val="center"/>
                            </w:pPr>
                            <w:r>
                              <w:t>X</w:t>
                            </w:r>
                          </w:p>
                        </w:tc>
                        <w:tc>
                          <w:tcPr>
                            <w:tcW w:w="737" w:type="dxa"/>
                            <w:shd w:val="clear" w:color="auto" w:fill="auto"/>
                            <w:vAlign w:val="center"/>
                          </w:tcPr>
                          <w:p w14:paraId="1A53A028" w14:textId="77777777" w:rsidR="00EC446A" w:rsidRPr="00DD1140" w:rsidRDefault="00EC446A" w:rsidP="003C3DA3">
                            <w:pPr>
                              <w:jc w:val="center"/>
                            </w:pPr>
                            <w:r>
                              <w:t>X</w:t>
                            </w:r>
                          </w:p>
                        </w:tc>
                        <w:tc>
                          <w:tcPr>
                            <w:tcW w:w="737" w:type="dxa"/>
                            <w:shd w:val="clear" w:color="auto" w:fill="auto"/>
                            <w:vAlign w:val="center"/>
                          </w:tcPr>
                          <w:p w14:paraId="1533DBAD" w14:textId="77777777" w:rsidR="00EC446A" w:rsidRPr="00DD1140" w:rsidRDefault="00EC446A" w:rsidP="003C3DA3">
                            <w:pPr>
                              <w:jc w:val="center"/>
                            </w:pPr>
                            <w:r>
                              <w:t>X</w:t>
                            </w:r>
                          </w:p>
                        </w:tc>
                        <w:tc>
                          <w:tcPr>
                            <w:tcW w:w="737" w:type="dxa"/>
                            <w:shd w:val="clear" w:color="auto" w:fill="auto"/>
                            <w:vAlign w:val="center"/>
                          </w:tcPr>
                          <w:p w14:paraId="017F37B8" w14:textId="77777777" w:rsidR="00EC446A" w:rsidRPr="00DD1140" w:rsidRDefault="00EC446A" w:rsidP="003C3DA3">
                            <w:pPr>
                              <w:jc w:val="center"/>
                            </w:pPr>
                            <w:r>
                              <w:t>X</w:t>
                            </w:r>
                          </w:p>
                        </w:tc>
                      </w:tr>
                      <w:tr w:rsidR="00EC446A" w:rsidRPr="00256E0C" w14:paraId="2A9A1D01" w14:textId="77777777" w:rsidTr="003C3DA3">
                        <w:trPr>
                          <w:cantSplit/>
                          <w:trHeight w:hRule="exact" w:val="737"/>
                        </w:trPr>
                        <w:tc>
                          <w:tcPr>
                            <w:tcW w:w="534" w:type="dxa"/>
                            <w:tcBorders>
                              <w:top w:val="nil"/>
                              <w:left w:val="nil"/>
                              <w:bottom w:val="nil"/>
                              <w:right w:val="single" w:sz="8" w:space="0" w:color="auto"/>
                            </w:tcBorders>
                          </w:tcPr>
                          <w:p w14:paraId="155C4FCD"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16E227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492BCBEF" w14:textId="77777777" w:rsidR="00EC446A" w:rsidRPr="00256E0C" w:rsidRDefault="00EC446A" w:rsidP="003C3DA3">
                            <w:pPr>
                              <w:rPr>
                                <w:sz w:val="28"/>
                                <w:szCs w:val="28"/>
                              </w:rPr>
                            </w:pPr>
                          </w:p>
                        </w:tc>
                        <w:tc>
                          <w:tcPr>
                            <w:tcW w:w="737" w:type="dxa"/>
                            <w:shd w:val="clear" w:color="auto" w:fill="auto"/>
                            <w:vAlign w:val="center"/>
                          </w:tcPr>
                          <w:p w14:paraId="303B7C95" w14:textId="5B30AE20" w:rsidR="00EC446A" w:rsidRPr="00DD1140" w:rsidRDefault="00484F0F" w:rsidP="003C3DA3">
                            <w:pPr>
                              <w:jc w:val="center"/>
                            </w:pPr>
                            <w:ins w:id="180" w:author="421904072277" w:date="2021-10-12T20:26:00Z">
                              <w:r>
                                <w:t>0</w:t>
                              </w:r>
                            </w:ins>
                            <w:del w:id="181" w:author="421904072277" w:date="2021-10-12T20:23:00Z">
                              <w:r w:rsidR="00EC446A" w:rsidDel="00242B47">
                                <w:delText>1</w:delText>
                              </w:r>
                            </w:del>
                          </w:p>
                        </w:tc>
                        <w:tc>
                          <w:tcPr>
                            <w:tcW w:w="737" w:type="dxa"/>
                            <w:shd w:val="clear" w:color="auto" w:fill="auto"/>
                            <w:vAlign w:val="center"/>
                          </w:tcPr>
                          <w:p w14:paraId="75273FBC" w14:textId="77777777" w:rsidR="00EC446A" w:rsidRPr="00DD1140" w:rsidRDefault="00EC446A" w:rsidP="003C3DA3">
                            <w:pPr>
                              <w:jc w:val="center"/>
                            </w:pPr>
                            <w:r>
                              <w:t>1</w:t>
                            </w:r>
                          </w:p>
                        </w:tc>
                        <w:tc>
                          <w:tcPr>
                            <w:tcW w:w="737" w:type="dxa"/>
                            <w:shd w:val="clear" w:color="auto" w:fill="auto"/>
                            <w:vAlign w:val="center"/>
                          </w:tcPr>
                          <w:p w14:paraId="7DC506CE" w14:textId="77777777" w:rsidR="00EC446A" w:rsidRPr="00DD1140" w:rsidRDefault="00EC446A" w:rsidP="003C3DA3">
                            <w:pPr>
                              <w:jc w:val="center"/>
                            </w:pPr>
                            <w:r>
                              <w:t>X</w:t>
                            </w:r>
                          </w:p>
                        </w:tc>
                        <w:tc>
                          <w:tcPr>
                            <w:tcW w:w="737" w:type="dxa"/>
                            <w:shd w:val="clear" w:color="auto" w:fill="auto"/>
                            <w:vAlign w:val="center"/>
                          </w:tcPr>
                          <w:p w14:paraId="0AA30241" w14:textId="55FDDAE0" w:rsidR="00EC446A" w:rsidRPr="00DD1140" w:rsidRDefault="00242B47" w:rsidP="003C3DA3">
                            <w:pPr>
                              <w:jc w:val="center"/>
                            </w:pPr>
                            <w:ins w:id="182" w:author="421904072277" w:date="2021-10-12T20:23:00Z">
                              <w:r>
                                <w:t>X</w:t>
                              </w:r>
                            </w:ins>
                            <w:del w:id="183" w:author="421904072277" w:date="2021-10-12T20:23:00Z">
                              <w:r w:rsidR="00EC446A" w:rsidDel="00242B47">
                                <w:delText>X</w:delText>
                              </w:r>
                            </w:del>
                          </w:p>
                        </w:tc>
                      </w:tr>
                    </w:tbl>
                    <w:p w14:paraId="75577B56" w14:textId="77777777" w:rsidR="00EC446A" w:rsidRDefault="00EC446A" w:rsidP="00952D84"/>
                    <w:p w14:paraId="3823997D"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sidR="003C70C8">
        <w:rPr>
          <w:rFonts w:ascii="Times New Roman" w:hAnsi="Times New Roman"/>
          <w:noProof/>
          <w:sz w:val="24"/>
          <w:szCs w:val="24"/>
        </w:rPr>
        <mc:AlternateContent>
          <mc:Choice Requires="wps">
            <w:drawing>
              <wp:inline distT="0" distB="0" distL="0" distR="0" wp14:anchorId="4CE3F5CF" wp14:editId="6059D3E6">
                <wp:extent cx="2779395" cy="3105150"/>
                <wp:effectExtent l="4445" t="0" r="0" b="1905"/>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C73FA"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7F34D11A" w14:textId="77777777" w:rsidTr="00DD1140">
                              <w:trPr>
                                <w:trHeight w:val="202"/>
                              </w:trPr>
                              <w:tc>
                                <w:tcPr>
                                  <w:tcW w:w="534" w:type="dxa"/>
                                  <w:tcBorders>
                                    <w:top w:val="nil"/>
                                    <w:left w:val="nil"/>
                                    <w:bottom w:val="nil"/>
                                    <w:right w:val="nil"/>
                                  </w:tcBorders>
                                </w:tcPr>
                                <w:p w14:paraId="698A04C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EE620A7"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D7FA91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587C6E0"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4E57D8D"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30E85EE" w14:textId="77777777" w:rsidR="00EC446A" w:rsidRPr="00256E0C" w:rsidRDefault="00EC446A" w:rsidP="003C3DA3">
                                  <w:pPr>
                                    <w:jc w:val="center"/>
                                    <w:rPr>
                                      <w:sz w:val="28"/>
                                      <w:szCs w:val="28"/>
                                    </w:rPr>
                                  </w:pPr>
                                  <w:r>
                                    <w:rPr>
                                      <w:sz w:val="28"/>
                                      <w:szCs w:val="28"/>
                                    </w:rPr>
                                    <w:t>c</w:t>
                                  </w:r>
                                </w:p>
                              </w:tc>
                            </w:tr>
                            <w:tr w:rsidR="00EC446A" w:rsidRPr="00256E0C" w14:paraId="37F721D8" w14:textId="77777777" w:rsidTr="00DD1140">
                              <w:trPr>
                                <w:trHeight w:val="134"/>
                              </w:trPr>
                              <w:tc>
                                <w:tcPr>
                                  <w:tcW w:w="534" w:type="dxa"/>
                                  <w:tcBorders>
                                    <w:top w:val="nil"/>
                                    <w:left w:val="nil"/>
                                    <w:bottom w:val="nil"/>
                                    <w:right w:val="nil"/>
                                  </w:tcBorders>
                                </w:tcPr>
                                <w:p w14:paraId="2846C3E3"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DD5B59B"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AA4C27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DC624AE"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579F6F0"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530312DA" w14:textId="77777777" w:rsidR="00EC446A" w:rsidRPr="00256E0C" w:rsidRDefault="00EC446A" w:rsidP="003C3DA3">
                                  <w:pPr>
                                    <w:rPr>
                                      <w:sz w:val="28"/>
                                      <w:szCs w:val="28"/>
                                    </w:rPr>
                                  </w:pPr>
                                </w:p>
                              </w:tc>
                            </w:tr>
                            <w:tr w:rsidR="00EC446A" w:rsidRPr="00256E0C" w14:paraId="3E302AA3" w14:textId="77777777" w:rsidTr="003C3DA3">
                              <w:trPr>
                                <w:trHeight w:val="196"/>
                              </w:trPr>
                              <w:tc>
                                <w:tcPr>
                                  <w:tcW w:w="534" w:type="dxa"/>
                                  <w:tcBorders>
                                    <w:top w:val="nil"/>
                                    <w:left w:val="nil"/>
                                    <w:bottom w:val="nil"/>
                                    <w:right w:val="nil"/>
                                  </w:tcBorders>
                                </w:tcPr>
                                <w:p w14:paraId="1EDA1D7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0A9D27F"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7DFD31A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75675DA9"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19811601"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0835F6B7"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19466F7F" w14:textId="77777777" w:rsidR="00EC446A" w:rsidRPr="00256E0C" w:rsidRDefault="00EC446A" w:rsidP="003C3DA3">
                                  <w:pPr>
                                    <w:rPr>
                                      <w:sz w:val="28"/>
                                      <w:szCs w:val="28"/>
                                    </w:rPr>
                                  </w:pPr>
                                </w:p>
                              </w:tc>
                            </w:tr>
                            <w:tr w:rsidR="00EC446A" w:rsidRPr="00256E0C" w14:paraId="45E5258D" w14:textId="77777777" w:rsidTr="003C3DA3">
                              <w:trPr>
                                <w:cantSplit/>
                                <w:trHeight w:hRule="exact" w:val="737"/>
                              </w:trPr>
                              <w:tc>
                                <w:tcPr>
                                  <w:tcW w:w="534" w:type="dxa"/>
                                  <w:tcBorders>
                                    <w:top w:val="nil"/>
                                    <w:left w:val="nil"/>
                                    <w:bottom w:val="nil"/>
                                    <w:right w:val="nil"/>
                                  </w:tcBorders>
                                </w:tcPr>
                                <w:p w14:paraId="58E07E5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75BA241"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516C5880" w14:textId="77777777" w:rsidR="00EC446A" w:rsidRPr="00256E0C" w:rsidRDefault="00EC446A" w:rsidP="003C3DA3">
                                  <w:pPr>
                                    <w:rPr>
                                      <w:sz w:val="28"/>
                                      <w:szCs w:val="28"/>
                                    </w:rPr>
                                  </w:pPr>
                                </w:p>
                              </w:tc>
                              <w:tc>
                                <w:tcPr>
                                  <w:tcW w:w="737" w:type="dxa"/>
                                  <w:shd w:val="clear" w:color="auto" w:fill="auto"/>
                                  <w:vAlign w:val="center"/>
                                </w:tcPr>
                                <w:p w14:paraId="448C0BE1" w14:textId="6341C494" w:rsidR="00EC446A" w:rsidRPr="00DD1140" w:rsidRDefault="00242B47" w:rsidP="003C3DA3">
                                  <w:pPr>
                                    <w:jc w:val="center"/>
                                  </w:pPr>
                                  <w:ins w:id="184" w:author="421904072277" w:date="2021-10-12T20:24:00Z">
                                    <w:r>
                                      <w:t>0</w:t>
                                    </w:r>
                                  </w:ins>
                                  <w:del w:id="185" w:author="421904072277" w:date="2021-10-12T20:24:00Z">
                                    <w:r w:rsidR="00EC446A" w:rsidDel="00242B47">
                                      <w:delText>0</w:delText>
                                    </w:r>
                                  </w:del>
                                </w:p>
                              </w:tc>
                              <w:tc>
                                <w:tcPr>
                                  <w:tcW w:w="737" w:type="dxa"/>
                                  <w:tcBorders>
                                    <w:top w:val="single" w:sz="8" w:space="0" w:color="auto"/>
                                  </w:tcBorders>
                                  <w:shd w:val="clear" w:color="auto" w:fill="auto"/>
                                  <w:vAlign w:val="center"/>
                                </w:tcPr>
                                <w:p w14:paraId="4BB0875C" w14:textId="00317036" w:rsidR="00EC446A" w:rsidRPr="00DD1140" w:rsidRDefault="00242B47" w:rsidP="003C3DA3">
                                  <w:pPr>
                                    <w:jc w:val="center"/>
                                  </w:pPr>
                                  <w:ins w:id="186" w:author="421904072277" w:date="2021-10-12T20:25:00Z">
                                    <w:r>
                                      <w:t>1</w:t>
                                    </w:r>
                                  </w:ins>
                                  <w:del w:id="187" w:author="421904072277" w:date="2021-10-12T20:24:00Z">
                                    <w:r w:rsidR="00EC446A" w:rsidDel="00242B47">
                                      <w:delText>1</w:delText>
                                    </w:r>
                                  </w:del>
                                </w:p>
                              </w:tc>
                              <w:tc>
                                <w:tcPr>
                                  <w:tcW w:w="737" w:type="dxa"/>
                                  <w:tcBorders>
                                    <w:top w:val="single" w:sz="8" w:space="0" w:color="auto"/>
                                  </w:tcBorders>
                                  <w:shd w:val="clear" w:color="auto" w:fill="auto"/>
                                  <w:vAlign w:val="center"/>
                                </w:tcPr>
                                <w:p w14:paraId="4E45BF58" w14:textId="7602F0BB" w:rsidR="00EC446A" w:rsidRPr="00DD1140" w:rsidRDefault="00484F0F" w:rsidP="003C3DA3">
                                  <w:pPr>
                                    <w:jc w:val="center"/>
                                  </w:pPr>
                                  <w:ins w:id="188" w:author="421904072277" w:date="2021-10-12T20:25:00Z">
                                    <w:r>
                                      <w:t>1</w:t>
                                    </w:r>
                                  </w:ins>
                                  <w:del w:id="189" w:author="421904072277" w:date="2021-10-12T20:24:00Z">
                                    <w:r w:rsidR="00EC446A" w:rsidDel="00242B47">
                                      <w:delText>1</w:delText>
                                    </w:r>
                                  </w:del>
                                </w:p>
                              </w:tc>
                              <w:tc>
                                <w:tcPr>
                                  <w:tcW w:w="737" w:type="dxa"/>
                                  <w:shd w:val="clear" w:color="auto" w:fill="auto"/>
                                  <w:vAlign w:val="center"/>
                                </w:tcPr>
                                <w:p w14:paraId="64CA7486" w14:textId="6DC3BECD" w:rsidR="00EC446A" w:rsidRPr="00DD1140" w:rsidRDefault="00484F0F" w:rsidP="003C3DA3">
                                  <w:pPr>
                                    <w:jc w:val="center"/>
                                  </w:pPr>
                                  <w:ins w:id="190" w:author="421904072277" w:date="2021-10-12T20:25:00Z">
                                    <w:r>
                                      <w:t>0</w:t>
                                    </w:r>
                                  </w:ins>
                                  <w:del w:id="191" w:author="421904072277" w:date="2021-10-12T20:24:00Z">
                                    <w:r w:rsidR="00EC446A" w:rsidDel="00242B47">
                                      <w:delText>0</w:delText>
                                    </w:r>
                                  </w:del>
                                </w:p>
                              </w:tc>
                            </w:tr>
                            <w:tr w:rsidR="00EC446A" w:rsidRPr="00256E0C" w14:paraId="434D6142" w14:textId="77777777" w:rsidTr="003C3DA3">
                              <w:trPr>
                                <w:cantSplit/>
                                <w:trHeight w:hRule="exact" w:val="737"/>
                              </w:trPr>
                              <w:tc>
                                <w:tcPr>
                                  <w:tcW w:w="534" w:type="dxa"/>
                                  <w:tcBorders>
                                    <w:top w:val="nil"/>
                                    <w:left w:val="nil"/>
                                    <w:bottom w:val="nil"/>
                                    <w:right w:val="nil"/>
                                  </w:tcBorders>
                                </w:tcPr>
                                <w:p w14:paraId="02DE6925"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29745888"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6F7513B3" w14:textId="77777777" w:rsidR="00EC446A" w:rsidRPr="00256E0C" w:rsidRDefault="00EC446A" w:rsidP="003C3DA3">
                                  <w:pPr>
                                    <w:rPr>
                                      <w:sz w:val="28"/>
                                      <w:szCs w:val="28"/>
                                    </w:rPr>
                                  </w:pPr>
                                </w:p>
                              </w:tc>
                              <w:tc>
                                <w:tcPr>
                                  <w:tcW w:w="737" w:type="dxa"/>
                                  <w:shd w:val="clear" w:color="auto" w:fill="auto"/>
                                  <w:vAlign w:val="center"/>
                                </w:tcPr>
                                <w:p w14:paraId="7981B701" w14:textId="5896221B" w:rsidR="00EC446A" w:rsidRPr="00DD1140" w:rsidRDefault="00484F0F" w:rsidP="003C3DA3">
                                  <w:pPr>
                                    <w:jc w:val="center"/>
                                  </w:pPr>
                                  <w:ins w:id="192" w:author="421904072277" w:date="2021-10-12T20:25:00Z">
                                    <w:r>
                                      <w:t>0</w:t>
                                    </w:r>
                                  </w:ins>
                                  <w:del w:id="193" w:author="421904072277" w:date="2021-10-12T20:24:00Z">
                                    <w:r w:rsidR="00EC446A" w:rsidDel="00242B47">
                                      <w:delText>0</w:delText>
                                    </w:r>
                                  </w:del>
                                </w:p>
                              </w:tc>
                              <w:tc>
                                <w:tcPr>
                                  <w:tcW w:w="737" w:type="dxa"/>
                                  <w:shd w:val="clear" w:color="auto" w:fill="auto"/>
                                  <w:vAlign w:val="center"/>
                                </w:tcPr>
                                <w:p w14:paraId="0056A0AC" w14:textId="38ABFBAB" w:rsidR="00EC446A" w:rsidRPr="00DD1140" w:rsidRDefault="00484F0F" w:rsidP="003C3DA3">
                                  <w:pPr>
                                    <w:jc w:val="center"/>
                                  </w:pPr>
                                  <w:ins w:id="194" w:author="421904072277" w:date="2021-10-12T20:26:00Z">
                                    <w:r>
                                      <w:t>1</w:t>
                                    </w:r>
                                  </w:ins>
                                  <w:del w:id="195" w:author="421904072277" w:date="2021-10-12T20:24:00Z">
                                    <w:r w:rsidR="00EC446A" w:rsidDel="00242B47">
                                      <w:delText>1</w:delText>
                                    </w:r>
                                  </w:del>
                                </w:p>
                              </w:tc>
                              <w:tc>
                                <w:tcPr>
                                  <w:tcW w:w="737" w:type="dxa"/>
                                  <w:shd w:val="clear" w:color="auto" w:fill="auto"/>
                                  <w:vAlign w:val="center"/>
                                </w:tcPr>
                                <w:p w14:paraId="165E8AFA" w14:textId="0AD9B456" w:rsidR="00EC446A" w:rsidRPr="00DD1140" w:rsidRDefault="00484F0F" w:rsidP="003C3DA3">
                                  <w:pPr>
                                    <w:jc w:val="center"/>
                                  </w:pPr>
                                  <w:ins w:id="196" w:author="421904072277" w:date="2021-10-12T20:26:00Z">
                                    <w:r>
                                      <w:t>1</w:t>
                                    </w:r>
                                  </w:ins>
                                  <w:del w:id="197" w:author="421904072277" w:date="2021-10-12T20:24:00Z">
                                    <w:r w:rsidR="00EC446A" w:rsidDel="00242B47">
                                      <w:delText>1</w:delText>
                                    </w:r>
                                  </w:del>
                                </w:p>
                              </w:tc>
                              <w:tc>
                                <w:tcPr>
                                  <w:tcW w:w="737" w:type="dxa"/>
                                  <w:shd w:val="clear" w:color="auto" w:fill="auto"/>
                                  <w:vAlign w:val="center"/>
                                </w:tcPr>
                                <w:p w14:paraId="44065DE8" w14:textId="509C1433" w:rsidR="00EC446A" w:rsidRPr="00DD1140" w:rsidRDefault="00484F0F" w:rsidP="003C3DA3">
                                  <w:pPr>
                                    <w:jc w:val="center"/>
                                  </w:pPr>
                                  <w:ins w:id="198" w:author="421904072277" w:date="2021-10-12T20:26:00Z">
                                    <w:r>
                                      <w:t>0</w:t>
                                    </w:r>
                                  </w:ins>
                                  <w:del w:id="199" w:author="421904072277" w:date="2021-10-12T20:24:00Z">
                                    <w:r w:rsidR="00EC446A" w:rsidDel="00242B47">
                                      <w:delText>0</w:delText>
                                    </w:r>
                                  </w:del>
                                </w:p>
                              </w:tc>
                            </w:tr>
                            <w:tr w:rsidR="00EC446A" w:rsidRPr="00256E0C" w14:paraId="5A26DE5C" w14:textId="77777777" w:rsidTr="003C3DA3">
                              <w:trPr>
                                <w:cantSplit/>
                                <w:trHeight w:hRule="exact" w:val="737"/>
                              </w:trPr>
                              <w:tc>
                                <w:tcPr>
                                  <w:tcW w:w="534" w:type="dxa"/>
                                  <w:tcBorders>
                                    <w:top w:val="nil"/>
                                    <w:left w:val="nil"/>
                                    <w:bottom w:val="nil"/>
                                    <w:right w:val="single" w:sz="8" w:space="0" w:color="auto"/>
                                  </w:tcBorders>
                                </w:tcPr>
                                <w:p w14:paraId="0A98F41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28D8413D"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B4B8DD1" w14:textId="77777777" w:rsidR="00EC446A" w:rsidRPr="00256E0C" w:rsidRDefault="00EC446A" w:rsidP="003C3DA3">
                                  <w:pPr>
                                    <w:rPr>
                                      <w:sz w:val="28"/>
                                      <w:szCs w:val="28"/>
                                    </w:rPr>
                                  </w:pPr>
                                </w:p>
                              </w:tc>
                              <w:tc>
                                <w:tcPr>
                                  <w:tcW w:w="737" w:type="dxa"/>
                                  <w:shd w:val="clear" w:color="auto" w:fill="auto"/>
                                  <w:vAlign w:val="center"/>
                                </w:tcPr>
                                <w:p w14:paraId="6C8C376E" w14:textId="77777777" w:rsidR="00EC446A" w:rsidRPr="00DD1140" w:rsidRDefault="00EC446A" w:rsidP="003C3DA3">
                                  <w:pPr>
                                    <w:jc w:val="center"/>
                                  </w:pPr>
                                  <w:r>
                                    <w:t>X</w:t>
                                  </w:r>
                                </w:p>
                              </w:tc>
                              <w:tc>
                                <w:tcPr>
                                  <w:tcW w:w="737" w:type="dxa"/>
                                  <w:shd w:val="clear" w:color="auto" w:fill="auto"/>
                                  <w:vAlign w:val="center"/>
                                </w:tcPr>
                                <w:p w14:paraId="5A37731E" w14:textId="77777777" w:rsidR="00EC446A" w:rsidRPr="00DD1140" w:rsidRDefault="00EC446A" w:rsidP="003C3DA3">
                                  <w:pPr>
                                    <w:jc w:val="center"/>
                                  </w:pPr>
                                  <w:r>
                                    <w:t>X</w:t>
                                  </w:r>
                                </w:p>
                              </w:tc>
                              <w:tc>
                                <w:tcPr>
                                  <w:tcW w:w="737" w:type="dxa"/>
                                  <w:shd w:val="clear" w:color="auto" w:fill="auto"/>
                                  <w:vAlign w:val="center"/>
                                </w:tcPr>
                                <w:p w14:paraId="1C481EFE" w14:textId="77777777" w:rsidR="00EC446A" w:rsidRPr="00DD1140" w:rsidRDefault="00EC446A" w:rsidP="003C3DA3">
                                  <w:pPr>
                                    <w:jc w:val="center"/>
                                  </w:pPr>
                                  <w:r>
                                    <w:t>X</w:t>
                                  </w:r>
                                </w:p>
                              </w:tc>
                              <w:tc>
                                <w:tcPr>
                                  <w:tcW w:w="737" w:type="dxa"/>
                                  <w:shd w:val="clear" w:color="auto" w:fill="auto"/>
                                  <w:vAlign w:val="center"/>
                                </w:tcPr>
                                <w:p w14:paraId="15D9A8A1" w14:textId="77777777" w:rsidR="00EC446A" w:rsidRPr="00DD1140" w:rsidRDefault="00EC446A" w:rsidP="003C3DA3">
                                  <w:pPr>
                                    <w:jc w:val="center"/>
                                  </w:pPr>
                                  <w:r>
                                    <w:t>X</w:t>
                                  </w:r>
                                </w:p>
                              </w:tc>
                            </w:tr>
                            <w:tr w:rsidR="00EC446A" w:rsidRPr="00256E0C" w14:paraId="578F3C4B" w14:textId="77777777" w:rsidTr="003C3DA3">
                              <w:trPr>
                                <w:cantSplit/>
                                <w:trHeight w:hRule="exact" w:val="737"/>
                              </w:trPr>
                              <w:tc>
                                <w:tcPr>
                                  <w:tcW w:w="534" w:type="dxa"/>
                                  <w:tcBorders>
                                    <w:top w:val="nil"/>
                                    <w:left w:val="nil"/>
                                    <w:bottom w:val="nil"/>
                                    <w:right w:val="single" w:sz="8" w:space="0" w:color="auto"/>
                                  </w:tcBorders>
                                </w:tcPr>
                                <w:p w14:paraId="202D6044"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07D2D95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3EE785EA" w14:textId="77777777" w:rsidR="00EC446A" w:rsidRPr="00256E0C" w:rsidRDefault="00EC446A" w:rsidP="003C3DA3">
                                  <w:pPr>
                                    <w:rPr>
                                      <w:sz w:val="28"/>
                                      <w:szCs w:val="28"/>
                                    </w:rPr>
                                  </w:pPr>
                                </w:p>
                              </w:tc>
                              <w:tc>
                                <w:tcPr>
                                  <w:tcW w:w="737" w:type="dxa"/>
                                  <w:shd w:val="clear" w:color="auto" w:fill="auto"/>
                                  <w:vAlign w:val="center"/>
                                </w:tcPr>
                                <w:p w14:paraId="53093028" w14:textId="7594EEA5" w:rsidR="00EC446A" w:rsidRPr="00DD1140" w:rsidRDefault="00484F0F" w:rsidP="003C3DA3">
                                  <w:pPr>
                                    <w:jc w:val="center"/>
                                  </w:pPr>
                                  <w:ins w:id="200" w:author="421904072277" w:date="2021-10-12T20:26:00Z">
                                    <w:r>
                                      <w:t>0</w:t>
                                    </w:r>
                                  </w:ins>
                                  <w:del w:id="201" w:author="421904072277" w:date="2021-10-12T20:23:00Z">
                                    <w:r w:rsidR="00EC446A" w:rsidDel="00242B47">
                                      <w:delText>0</w:delText>
                                    </w:r>
                                  </w:del>
                                </w:p>
                              </w:tc>
                              <w:tc>
                                <w:tcPr>
                                  <w:tcW w:w="737" w:type="dxa"/>
                                  <w:shd w:val="clear" w:color="auto" w:fill="auto"/>
                                  <w:vAlign w:val="center"/>
                                </w:tcPr>
                                <w:p w14:paraId="228959AE" w14:textId="77777777" w:rsidR="00EC446A" w:rsidRPr="00DD1140" w:rsidRDefault="00EC446A" w:rsidP="003C3DA3">
                                  <w:pPr>
                                    <w:jc w:val="center"/>
                                  </w:pPr>
                                  <w:r>
                                    <w:t>1</w:t>
                                  </w:r>
                                </w:p>
                              </w:tc>
                              <w:tc>
                                <w:tcPr>
                                  <w:tcW w:w="737" w:type="dxa"/>
                                  <w:shd w:val="clear" w:color="auto" w:fill="auto"/>
                                  <w:vAlign w:val="center"/>
                                </w:tcPr>
                                <w:p w14:paraId="0A423850" w14:textId="77777777" w:rsidR="00EC446A" w:rsidRPr="00DD1140" w:rsidRDefault="00EC446A" w:rsidP="003C3DA3">
                                  <w:pPr>
                                    <w:jc w:val="center"/>
                                  </w:pPr>
                                  <w:r>
                                    <w:t>X</w:t>
                                  </w:r>
                                </w:p>
                              </w:tc>
                              <w:tc>
                                <w:tcPr>
                                  <w:tcW w:w="737" w:type="dxa"/>
                                  <w:shd w:val="clear" w:color="auto" w:fill="auto"/>
                                  <w:vAlign w:val="center"/>
                                </w:tcPr>
                                <w:p w14:paraId="29770F35" w14:textId="77777777" w:rsidR="00EC446A" w:rsidRPr="00DD1140" w:rsidRDefault="00EC446A" w:rsidP="003C3DA3">
                                  <w:pPr>
                                    <w:jc w:val="center"/>
                                  </w:pPr>
                                  <w:r>
                                    <w:t>X</w:t>
                                  </w:r>
                                </w:p>
                              </w:tc>
                            </w:tr>
                          </w:tbl>
                          <w:p w14:paraId="2D08F37F" w14:textId="77777777" w:rsidR="00EC446A" w:rsidRDefault="00EC446A" w:rsidP="00952D84"/>
                          <w:p w14:paraId="4B721857"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w14:anchorId="4CE3F5CF" id="Text Box 55" o:spid="_x0000_s1029"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" stroked="f">
                <v:textbox style="mso-fit-shape-to-text:t">
                  <w:txbxContent>
                    <w:p w14:paraId="27CC73FA" w14:textId="77777777"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7F34D11A" w14:textId="77777777" w:rsidTr="00DD1140">
                        <w:trPr>
                          <w:trHeight w:val="202"/>
                        </w:trPr>
                        <w:tc>
                          <w:tcPr>
                            <w:tcW w:w="534" w:type="dxa"/>
                            <w:tcBorders>
                              <w:top w:val="nil"/>
                              <w:left w:val="nil"/>
                              <w:bottom w:val="nil"/>
                              <w:right w:val="nil"/>
                            </w:tcBorders>
                          </w:tcPr>
                          <w:p w14:paraId="698A04C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EE620A7"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D7FA91F"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587C6E0"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4E57D8D"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30E85EE" w14:textId="77777777" w:rsidR="00EC446A" w:rsidRPr="00256E0C" w:rsidRDefault="00EC446A" w:rsidP="003C3DA3">
                            <w:pPr>
                              <w:jc w:val="center"/>
                              <w:rPr>
                                <w:sz w:val="28"/>
                                <w:szCs w:val="28"/>
                              </w:rPr>
                            </w:pPr>
                            <w:r>
                              <w:rPr>
                                <w:sz w:val="28"/>
                                <w:szCs w:val="28"/>
                              </w:rPr>
                              <w:t>c</w:t>
                            </w:r>
                          </w:p>
                        </w:tc>
                      </w:tr>
                      <w:tr w:rsidR="00EC446A" w:rsidRPr="00256E0C" w14:paraId="37F721D8" w14:textId="77777777" w:rsidTr="00DD1140">
                        <w:trPr>
                          <w:trHeight w:val="134"/>
                        </w:trPr>
                        <w:tc>
                          <w:tcPr>
                            <w:tcW w:w="534" w:type="dxa"/>
                            <w:tcBorders>
                              <w:top w:val="nil"/>
                              <w:left w:val="nil"/>
                              <w:bottom w:val="nil"/>
                              <w:right w:val="nil"/>
                            </w:tcBorders>
                          </w:tcPr>
                          <w:p w14:paraId="2846C3E3"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DD5B59B"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AA4C27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DC624AE"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579F6F0"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530312DA" w14:textId="77777777" w:rsidR="00EC446A" w:rsidRPr="00256E0C" w:rsidRDefault="00EC446A" w:rsidP="003C3DA3">
                            <w:pPr>
                              <w:rPr>
                                <w:sz w:val="28"/>
                                <w:szCs w:val="28"/>
                              </w:rPr>
                            </w:pPr>
                          </w:p>
                        </w:tc>
                      </w:tr>
                      <w:tr w:rsidR="00EC446A" w:rsidRPr="00256E0C" w14:paraId="3E302AA3" w14:textId="77777777" w:rsidTr="003C3DA3">
                        <w:trPr>
                          <w:trHeight w:val="196"/>
                        </w:trPr>
                        <w:tc>
                          <w:tcPr>
                            <w:tcW w:w="534" w:type="dxa"/>
                            <w:tcBorders>
                              <w:top w:val="nil"/>
                              <w:left w:val="nil"/>
                              <w:bottom w:val="nil"/>
                              <w:right w:val="nil"/>
                            </w:tcBorders>
                          </w:tcPr>
                          <w:p w14:paraId="1EDA1D7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0A9D27F"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7DFD31A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75675DA9"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19811601"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0835F6B7"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19466F7F" w14:textId="77777777" w:rsidR="00EC446A" w:rsidRPr="00256E0C" w:rsidRDefault="00EC446A" w:rsidP="003C3DA3">
                            <w:pPr>
                              <w:rPr>
                                <w:sz w:val="28"/>
                                <w:szCs w:val="28"/>
                              </w:rPr>
                            </w:pPr>
                          </w:p>
                        </w:tc>
                      </w:tr>
                      <w:tr w:rsidR="00EC446A" w:rsidRPr="00256E0C" w14:paraId="45E5258D" w14:textId="77777777" w:rsidTr="003C3DA3">
                        <w:trPr>
                          <w:cantSplit/>
                          <w:trHeight w:hRule="exact" w:val="737"/>
                        </w:trPr>
                        <w:tc>
                          <w:tcPr>
                            <w:tcW w:w="534" w:type="dxa"/>
                            <w:tcBorders>
                              <w:top w:val="nil"/>
                              <w:left w:val="nil"/>
                              <w:bottom w:val="nil"/>
                              <w:right w:val="nil"/>
                            </w:tcBorders>
                          </w:tcPr>
                          <w:p w14:paraId="58E07E57"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75BA241"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516C5880" w14:textId="77777777" w:rsidR="00EC446A" w:rsidRPr="00256E0C" w:rsidRDefault="00EC446A" w:rsidP="003C3DA3">
                            <w:pPr>
                              <w:rPr>
                                <w:sz w:val="28"/>
                                <w:szCs w:val="28"/>
                              </w:rPr>
                            </w:pPr>
                          </w:p>
                        </w:tc>
                        <w:tc>
                          <w:tcPr>
                            <w:tcW w:w="737" w:type="dxa"/>
                            <w:shd w:val="clear" w:color="auto" w:fill="auto"/>
                            <w:vAlign w:val="center"/>
                          </w:tcPr>
                          <w:p w14:paraId="448C0BE1" w14:textId="6341C494" w:rsidR="00EC446A" w:rsidRPr="00DD1140" w:rsidRDefault="00242B47" w:rsidP="003C3DA3">
                            <w:pPr>
                              <w:jc w:val="center"/>
                            </w:pPr>
                            <w:ins w:id="202" w:author="421904072277" w:date="2021-10-12T20:24:00Z">
                              <w:r>
                                <w:t>0</w:t>
                              </w:r>
                            </w:ins>
                            <w:del w:id="203" w:author="421904072277" w:date="2021-10-12T20:24:00Z">
                              <w:r w:rsidR="00EC446A" w:rsidDel="00242B47">
                                <w:delText>0</w:delText>
                              </w:r>
                            </w:del>
                          </w:p>
                        </w:tc>
                        <w:tc>
                          <w:tcPr>
                            <w:tcW w:w="737" w:type="dxa"/>
                            <w:tcBorders>
                              <w:top w:val="single" w:sz="8" w:space="0" w:color="auto"/>
                            </w:tcBorders>
                            <w:shd w:val="clear" w:color="auto" w:fill="auto"/>
                            <w:vAlign w:val="center"/>
                          </w:tcPr>
                          <w:p w14:paraId="4BB0875C" w14:textId="00317036" w:rsidR="00EC446A" w:rsidRPr="00DD1140" w:rsidRDefault="00242B47" w:rsidP="003C3DA3">
                            <w:pPr>
                              <w:jc w:val="center"/>
                            </w:pPr>
                            <w:ins w:id="204" w:author="421904072277" w:date="2021-10-12T20:25:00Z">
                              <w:r>
                                <w:t>1</w:t>
                              </w:r>
                            </w:ins>
                            <w:del w:id="205" w:author="421904072277" w:date="2021-10-12T20:24:00Z">
                              <w:r w:rsidR="00EC446A" w:rsidDel="00242B47">
                                <w:delText>1</w:delText>
                              </w:r>
                            </w:del>
                          </w:p>
                        </w:tc>
                        <w:tc>
                          <w:tcPr>
                            <w:tcW w:w="737" w:type="dxa"/>
                            <w:tcBorders>
                              <w:top w:val="single" w:sz="8" w:space="0" w:color="auto"/>
                            </w:tcBorders>
                            <w:shd w:val="clear" w:color="auto" w:fill="auto"/>
                            <w:vAlign w:val="center"/>
                          </w:tcPr>
                          <w:p w14:paraId="4E45BF58" w14:textId="7602F0BB" w:rsidR="00EC446A" w:rsidRPr="00DD1140" w:rsidRDefault="00484F0F" w:rsidP="003C3DA3">
                            <w:pPr>
                              <w:jc w:val="center"/>
                            </w:pPr>
                            <w:ins w:id="206" w:author="421904072277" w:date="2021-10-12T20:25:00Z">
                              <w:r>
                                <w:t>1</w:t>
                              </w:r>
                            </w:ins>
                            <w:del w:id="207" w:author="421904072277" w:date="2021-10-12T20:24:00Z">
                              <w:r w:rsidR="00EC446A" w:rsidDel="00242B47">
                                <w:delText>1</w:delText>
                              </w:r>
                            </w:del>
                          </w:p>
                        </w:tc>
                        <w:tc>
                          <w:tcPr>
                            <w:tcW w:w="737" w:type="dxa"/>
                            <w:shd w:val="clear" w:color="auto" w:fill="auto"/>
                            <w:vAlign w:val="center"/>
                          </w:tcPr>
                          <w:p w14:paraId="64CA7486" w14:textId="6DC3BECD" w:rsidR="00EC446A" w:rsidRPr="00DD1140" w:rsidRDefault="00484F0F" w:rsidP="003C3DA3">
                            <w:pPr>
                              <w:jc w:val="center"/>
                            </w:pPr>
                            <w:ins w:id="208" w:author="421904072277" w:date="2021-10-12T20:25:00Z">
                              <w:r>
                                <w:t>0</w:t>
                              </w:r>
                            </w:ins>
                            <w:del w:id="209" w:author="421904072277" w:date="2021-10-12T20:24:00Z">
                              <w:r w:rsidR="00EC446A" w:rsidDel="00242B47">
                                <w:delText>0</w:delText>
                              </w:r>
                            </w:del>
                          </w:p>
                        </w:tc>
                      </w:tr>
                      <w:tr w:rsidR="00EC446A" w:rsidRPr="00256E0C" w14:paraId="434D6142" w14:textId="77777777" w:rsidTr="003C3DA3">
                        <w:trPr>
                          <w:cantSplit/>
                          <w:trHeight w:hRule="exact" w:val="737"/>
                        </w:trPr>
                        <w:tc>
                          <w:tcPr>
                            <w:tcW w:w="534" w:type="dxa"/>
                            <w:tcBorders>
                              <w:top w:val="nil"/>
                              <w:left w:val="nil"/>
                              <w:bottom w:val="nil"/>
                              <w:right w:val="nil"/>
                            </w:tcBorders>
                          </w:tcPr>
                          <w:p w14:paraId="02DE6925"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29745888"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6F7513B3" w14:textId="77777777" w:rsidR="00EC446A" w:rsidRPr="00256E0C" w:rsidRDefault="00EC446A" w:rsidP="003C3DA3">
                            <w:pPr>
                              <w:rPr>
                                <w:sz w:val="28"/>
                                <w:szCs w:val="28"/>
                              </w:rPr>
                            </w:pPr>
                          </w:p>
                        </w:tc>
                        <w:tc>
                          <w:tcPr>
                            <w:tcW w:w="737" w:type="dxa"/>
                            <w:shd w:val="clear" w:color="auto" w:fill="auto"/>
                            <w:vAlign w:val="center"/>
                          </w:tcPr>
                          <w:p w14:paraId="7981B701" w14:textId="5896221B" w:rsidR="00EC446A" w:rsidRPr="00DD1140" w:rsidRDefault="00484F0F" w:rsidP="003C3DA3">
                            <w:pPr>
                              <w:jc w:val="center"/>
                            </w:pPr>
                            <w:ins w:id="210" w:author="421904072277" w:date="2021-10-12T20:25:00Z">
                              <w:r>
                                <w:t>0</w:t>
                              </w:r>
                            </w:ins>
                            <w:del w:id="211" w:author="421904072277" w:date="2021-10-12T20:24:00Z">
                              <w:r w:rsidR="00EC446A" w:rsidDel="00242B47">
                                <w:delText>0</w:delText>
                              </w:r>
                            </w:del>
                          </w:p>
                        </w:tc>
                        <w:tc>
                          <w:tcPr>
                            <w:tcW w:w="737" w:type="dxa"/>
                            <w:shd w:val="clear" w:color="auto" w:fill="auto"/>
                            <w:vAlign w:val="center"/>
                          </w:tcPr>
                          <w:p w14:paraId="0056A0AC" w14:textId="38ABFBAB" w:rsidR="00EC446A" w:rsidRPr="00DD1140" w:rsidRDefault="00484F0F" w:rsidP="003C3DA3">
                            <w:pPr>
                              <w:jc w:val="center"/>
                            </w:pPr>
                            <w:ins w:id="212" w:author="421904072277" w:date="2021-10-12T20:26:00Z">
                              <w:r>
                                <w:t>1</w:t>
                              </w:r>
                            </w:ins>
                            <w:del w:id="213" w:author="421904072277" w:date="2021-10-12T20:24:00Z">
                              <w:r w:rsidR="00EC446A" w:rsidDel="00242B47">
                                <w:delText>1</w:delText>
                              </w:r>
                            </w:del>
                          </w:p>
                        </w:tc>
                        <w:tc>
                          <w:tcPr>
                            <w:tcW w:w="737" w:type="dxa"/>
                            <w:shd w:val="clear" w:color="auto" w:fill="auto"/>
                            <w:vAlign w:val="center"/>
                          </w:tcPr>
                          <w:p w14:paraId="165E8AFA" w14:textId="0AD9B456" w:rsidR="00EC446A" w:rsidRPr="00DD1140" w:rsidRDefault="00484F0F" w:rsidP="003C3DA3">
                            <w:pPr>
                              <w:jc w:val="center"/>
                            </w:pPr>
                            <w:ins w:id="214" w:author="421904072277" w:date="2021-10-12T20:26:00Z">
                              <w:r>
                                <w:t>1</w:t>
                              </w:r>
                            </w:ins>
                            <w:del w:id="215" w:author="421904072277" w:date="2021-10-12T20:24:00Z">
                              <w:r w:rsidR="00EC446A" w:rsidDel="00242B47">
                                <w:delText>1</w:delText>
                              </w:r>
                            </w:del>
                          </w:p>
                        </w:tc>
                        <w:tc>
                          <w:tcPr>
                            <w:tcW w:w="737" w:type="dxa"/>
                            <w:shd w:val="clear" w:color="auto" w:fill="auto"/>
                            <w:vAlign w:val="center"/>
                          </w:tcPr>
                          <w:p w14:paraId="44065DE8" w14:textId="509C1433" w:rsidR="00EC446A" w:rsidRPr="00DD1140" w:rsidRDefault="00484F0F" w:rsidP="003C3DA3">
                            <w:pPr>
                              <w:jc w:val="center"/>
                            </w:pPr>
                            <w:ins w:id="216" w:author="421904072277" w:date="2021-10-12T20:26:00Z">
                              <w:r>
                                <w:t>0</w:t>
                              </w:r>
                            </w:ins>
                            <w:del w:id="217" w:author="421904072277" w:date="2021-10-12T20:24:00Z">
                              <w:r w:rsidR="00EC446A" w:rsidDel="00242B47">
                                <w:delText>0</w:delText>
                              </w:r>
                            </w:del>
                          </w:p>
                        </w:tc>
                      </w:tr>
                      <w:tr w:rsidR="00EC446A" w:rsidRPr="00256E0C" w14:paraId="5A26DE5C" w14:textId="77777777" w:rsidTr="003C3DA3">
                        <w:trPr>
                          <w:cantSplit/>
                          <w:trHeight w:hRule="exact" w:val="737"/>
                        </w:trPr>
                        <w:tc>
                          <w:tcPr>
                            <w:tcW w:w="534" w:type="dxa"/>
                            <w:tcBorders>
                              <w:top w:val="nil"/>
                              <w:left w:val="nil"/>
                              <w:bottom w:val="nil"/>
                              <w:right w:val="single" w:sz="8" w:space="0" w:color="auto"/>
                            </w:tcBorders>
                          </w:tcPr>
                          <w:p w14:paraId="0A98F41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28D8413D"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B4B8DD1" w14:textId="77777777" w:rsidR="00EC446A" w:rsidRPr="00256E0C" w:rsidRDefault="00EC446A" w:rsidP="003C3DA3">
                            <w:pPr>
                              <w:rPr>
                                <w:sz w:val="28"/>
                                <w:szCs w:val="28"/>
                              </w:rPr>
                            </w:pPr>
                          </w:p>
                        </w:tc>
                        <w:tc>
                          <w:tcPr>
                            <w:tcW w:w="737" w:type="dxa"/>
                            <w:shd w:val="clear" w:color="auto" w:fill="auto"/>
                            <w:vAlign w:val="center"/>
                          </w:tcPr>
                          <w:p w14:paraId="6C8C376E" w14:textId="77777777" w:rsidR="00EC446A" w:rsidRPr="00DD1140" w:rsidRDefault="00EC446A" w:rsidP="003C3DA3">
                            <w:pPr>
                              <w:jc w:val="center"/>
                            </w:pPr>
                            <w:r>
                              <w:t>X</w:t>
                            </w:r>
                          </w:p>
                        </w:tc>
                        <w:tc>
                          <w:tcPr>
                            <w:tcW w:w="737" w:type="dxa"/>
                            <w:shd w:val="clear" w:color="auto" w:fill="auto"/>
                            <w:vAlign w:val="center"/>
                          </w:tcPr>
                          <w:p w14:paraId="5A37731E" w14:textId="77777777" w:rsidR="00EC446A" w:rsidRPr="00DD1140" w:rsidRDefault="00EC446A" w:rsidP="003C3DA3">
                            <w:pPr>
                              <w:jc w:val="center"/>
                            </w:pPr>
                            <w:r>
                              <w:t>X</w:t>
                            </w:r>
                          </w:p>
                        </w:tc>
                        <w:tc>
                          <w:tcPr>
                            <w:tcW w:w="737" w:type="dxa"/>
                            <w:shd w:val="clear" w:color="auto" w:fill="auto"/>
                            <w:vAlign w:val="center"/>
                          </w:tcPr>
                          <w:p w14:paraId="1C481EFE" w14:textId="77777777" w:rsidR="00EC446A" w:rsidRPr="00DD1140" w:rsidRDefault="00EC446A" w:rsidP="003C3DA3">
                            <w:pPr>
                              <w:jc w:val="center"/>
                            </w:pPr>
                            <w:r>
                              <w:t>X</w:t>
                            </w:r>
                          </w:p>
                        </w:tc>
                        <w:tc>
                          <w:tcPr>
                            <w:tcW w:w="737" w:type="dxa"/>
                            <w:shd w:val="clear" w:color="auto" w:fill="auto"/>
                            <w:vAlign w:val="center"/>
                          </w:tcPr>
                          <w:p w14:paraId="15D9A8A1" w14:textId="77777777" w:rsidR="00EC446A" w:rsidRPr="00DD1140" w:rsidRDefault="00EC446A" w:rsidP="003C3DA3">
                            <w:pPr>
                              <w:jc w:val="center"/>
                            </w:pPr>
                            <w:r>
                              <w:t>X</w:t>
                            </w:r>
                          </w:p>
                        </w:tc>
                      </w:tr>
                      <w:tr w:rsidR="00EC446A" w:rsidRPr="00256E0C" w14:paraId="578F3C4B" w14:textId="77777777" w:rsidTr="003C3DA3">
                        <w:trPr>
                          <w:cantSplit/>
                          <w:trHeight w:hRule="exact" w:val="737"/>
                        </w:trPr>
                        <w:tc>
                          <w:tcPr>
                            <w:tcW w:w="534" w:type="dxa"/>
                            <w:tcBorders>
                              <w:top w:val="nil"/>
                              <w:left w:val="nil"/>
                              <w:bottom w:val="nil"/>
                              <w:right w:val="single" w:sz="8" w:space="0" w:color="auto"/>
                            </w:tcBorders>
                          </w:tcPr>
                          <w:p w14:paraId="202D6044"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07D2D95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3EE785EA" w14:textId="77777777" w:rsidR="00EC446A" w:rsidRPr="00256E0C" w:rsidRDefault="00EC446A" w:rsidP="003C3DA3">
                            <w:pPr>
                              <w:rPr>
                                <w:sz w:val="28"/>
                                <w:szCs w:val="28"/>
                              </w:rPr>
                            </w:pPr>
                          </w:p>
                        </w:tc>
                        <w:tc>
                          <w:tcPr>
                            <w:tcW w:w="737" w:type="dxa"/>
                            <w:shd w:val="clear" w:color="auto" w:fill="auto"/>
                            <w:vAlign w:val="center"/>
                          </w:tcPr>
                          <w:p w14:paraId="53093028" w14:textId="7594EEA5" w:rsidR="00EC446A" w:rsidRPr="00DD1140" w:rsidRDefault="00484F0F" w:rsidP="003C3DA3">
                            <w:pPr>
                              <w:jc w:val="center"/>
                            </w:pPr>
                            <w:ins w:id="218" w:author="421904072277" w:date="2021-10-12T20:26:00Z">
                              <w:r>
                                <w:t>0</w:t>
                              </w:r>
                            </w:ins>
                            <w:del w:id="219" w:author="421904072277" w:date="2021-10-12T20:23:00Z">
                              <w:r w:rsidR="00EC446A" w:rsidDel="00242B47">
                                <w:delText>0</w:delText>
                              </w:r>
                            </w:del>
                          </w:p>
                        </w:tc>
                        <w:tc>
                          <w:tcPr>
                            <w:tcW w:w="737" w:type="dxa"/>
                            <w:shd w:val="clear" w:color="auto" w:fill="auto"/>
                            <w:vAlign w:val="center"/>
                          </w:tcPr>
                          <w:p w14:paraId="228959AE" w14:textId="77777777" w:rsidR="00EC446A" w:rsidRPr="00DD1140" w:rsidRDefault="00EC446A" w:rsidP="003C3DA3">
                            <w:pPr>
                              <w:jc w:val="center"/>
                            </w:pPr>
                            <w:r>
                              <w:t>1</w:t>
                            </w:r>
                          </w:p>
                        </w:tc>
                        <w:tc>
                          <w:tcPr>
                            <w:tcW w:w="737" w:type="dxa"/>
                            <w:shd w:val="clear" w:color="auto" w:fill="auto"/>
                            <w:vAlign w:val="center"/>
                          </w:tcPr>
                          <w:p w14:paraId="0A423850" w14:textId="77777777" w:rsidR="00EC446A" w:rsidRPr="00DD1140" w:rsidRDefault="00EC446A" w:rsidP="003C3DA3">
                            <w:pPr>
                              <w:jc w:val="center"/>
                            </w:pPr>
                            <w:r>
                              <w:t>X</w:t>
                            </w:r>
                          </w:p>
                        </w:tc>
                        <w:tc>
                          <w:tcPr>
                            <w:tcW w:w="737" w:type="dxa"/>
                            <w:shd w:val="clear" w:color="auto" w:fill="auto"/>
                            <w:vAlign w:val="center"/>
                          </w:tcPr>
                          <w:p w14:paraId="29770F35" w14:textId="77777777" w:rsidR="00EC446A" w:rsidRPr="00DD1140" w:rsidRDefault="00EC446A" w:rsidP="003C3DA3">
                            <w:pPr>
                              <w:jc w:val="center"/>
                            </w:pPr>
                            <w:r>
                              <w:t>X</w:t>
                            </w:r>
                          </w:p>
                        </w:tc>
                      </w:tr>
                    </w:tbl>
                    <w:p w14:paraId="2D08F37F" w14:textId="77777777" w:rsidR="00EC446A" w:rsidRDefault="00EC446A" w:rsidP="00952D84"/>
                    <w:p w14:paraId="4B721857" w14:textId="77777777"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14:paraId="328222E8" w14:textId="634AD4B2" w:rsidR="00952D84" w:rsidRPr="00C832BE" w:rsidDel="00970785" w:rsidRDefault="00C832BE" w:rsidP="00C832BE">
      <w:pPr>
        <w:pStyle w:val="PlainText"/>
        <w:jc w:val="both"/>
        <w:rPr>
          <w:del w:id="220" w:author="421904072277" w:date="2021-10-17T20:24:00Z"/>
          <w:rFonts w:ascii="Times New Roman" w:hAnsi="Times New Roman"/>
          <w:i/>
          <w:sz w:val="24"/>
          <w:szCs w:val="24"/>
          <w:lang w:val="sk-SK"/>
        </w:rPr>
      </w:pPr>
      <w:del w:id="221" w:author="421904072277" w:date="2021-10-17T20:24:00Z">
        <w:r w:rsidRPr="00C832BE" w:rsidDel="00970785">
          <w:rPr>
            <w:rFonts w:ascii="Times New Roman" w:hAnsi="Times New Roman"/>
            <w:i/>
            <w:sz w:val="24"/>
            <w:szCs w:val="24"/>
            <w:highlight w:val="yellow"/>
            <w:lang w:val="sk-SK"/>
          </w:rPr>
          <w:delText>Poznámka: Oblasti, ktoré sú rovnakou farbou sú spoločné pre Karnaughové mapy, v ktorých sa vyskytujú. Zachovajte túto konvenciu</w:delText>
        </w:r>
        <w:r w:rsidR="004B3FBC" w:rsidDel="00970785">
          <w:rPr>
            <w:rFonts w:ascii="Times New Roman" w:hAnsi="Times New Roman"/>
            <w:i/>
            <w:sz w:val="24"/>
            <w:szCs w:val="24"/>
            <w:highlight w:val="yellow"/>
            <w:lang w:val="sk-SK"/>
          </w:rPr>
          <w:delText>. Rovnako je to aj pri KNF forme</w:delText>
        </w:r>
        <w:r w:rsidRPr="00C832BE" w:rsidDel="00970785">
          <w:rPr>
            <w:rFonts w:ascii="Times New Roman" w:hAnsi="Times New Roman"/>
            <w:i/>
            <w:sz w:val="24"/>
            <w:szCs w:val="24"/>
            <w:highlight w:val="yellow"/>
            <w:lang w:val="sk-SK"/>
          </w:rPr>
          <w:delText>.</w:delText>
        </w:r>
      </w:del>
    </w:p>
    <w:p w14:paraId="409D7F77" w14:textId="7FD9FEC2" w:rsidR="00483538" w:rsidRDefault="00483538">
      <w:pPr>
        <w:rPr>
          <w:ins w:id="222" w:author="421904072277" w:date="2021-10-12T21:03:00Z"/>
          <w:noProof w:val="0"/>
          <w:szCs w:val="20"/>
          <w:lang w:eastAsia="en-US"/>
        </w:rPr>
      </w:pPr>
      <w:ins w:id="223" w:author="421904072277" w:date="2021-10-12T21:03:00Z">
        <w:r>
          <w:br w:type="page"/>
        </w:r>
      </w:ins>
    </w:p>
    <w:p w14:paraId="4581EB62" w14:textId="5D7084A4" w:rsidR="00420890" w:rsidRDefault="00420890" w:rsidP="00420890">
      <w:pPr>
        <w:pStyle w:val="PlainText"/>
        <w:rPr>
          <w:rFonts w:ascii="Times New Roman" w:hAnsi="Times New Roman"/>
          <w:sz w:val="24"/>
          <w:lang w:val="sk-SK"/>
        </w:rPr>
      </w:pPr>
      <w:r w:rsidRPr="00C05A9A">
        <w:rPr>
          <w:rFonts w:ascii="Times New Roman" w:hAnsi="Times New Roman"/>
          <w:sz w:val="24"/>
          <w:lang w:val="sk-SK"/>
        </w:rPr>
        <w:lastRenderedPageBreak/>
        <w:t xml:space="preserve">MDNF: </w:t>
      </w:r>
    </w:p>
    <w:p w14:paraId="242FE4EC" w14:textId="0A9EFEB6" w:rsid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m:t>
          </m:r>
          <m:r>
            <w:ins w:id="224" w:author="421904072277" w:date="2021-10-13T17:16:00Z">
              <w:rPr>
                <w:rFonts w:ascii="Cambria Math" w:hAnsi="Cambria Math"/>
                <w:sz w:val="24"/>
                <w:lang w:val="sk-SK"/>
              </w:rPr>
              <m:t>b.c+a+b.d</m:t>
            </w:ins>
          </m:r>
          <m:r>
            <w:del w:id="225" w:author="421904072277" w:date="2021-10-13T17:16:00Z">
              <w:rPr>
                <w:rFonts w:ascii="Cambria Math" w:hAnsi="Cambria Math"/>
                <w:sz w:val="24"/>
                <w:lang w:val="sk-SK"/>
              </w:rPr>
              <m:t>a+b.c+b.</m:t>
            </w:del>
          </m:r>
          <m:acc>
            <m:accPr>
              <m:chr m:val="̅"/>
              <m:ctrlPr>
                <w:del w:id="226" w:author="421904072277" w:date="2021-10-13T17:16:00Z">
                  <w:rPr>
                    <w:rFonts w:ascii="Cambria Math" w:hAnsi="Cambria Math"/>
                    <w:i/>
                    <w:sz w:val="24"/>
                    <w:lang w:val="sk-SK"/>
                  </w:rPr>
                </w:del>
              </m:ctrlPr>
            </m:accPr>
            <m:e>
              <m:r>
                <w:del w:id="227" w:author="421904072277" w:date="2021-10-13T17:16:00Z">
                  <w:rPr>
                    <w:rFonts w:ascii="Cambria Math" w:hAnsi="Cambria Math"/>
                    <w:sz w:val="24"/>
                    <w:lang w:val="sk-SK"/>
                  </w:rPr>
                  <m:t>c</m:t>
                </w:del>
              </m:r>
            </m:e>
          </m:acc>
          <m:r>
            <w:del w:id="228" w:author="421904072277" w:date="2021-10-13T17:16:00Z">
              <w:rPr>
                <w:rFonts w:ascii="Cambria Math" w:hAnsi="Cambria Math"/>
                <w:sz w:val="24"/>
                <w:lang w:val="sk-SK"/>
              </w:rPr>
              <m:t>.d</m:t>
            </w:del>
          </m:r>
        </m:oMath>
      </m:oMathPara>
    </w:p>
    <w:p w14:paraId="5C6DEECD" w14:textId="37957F51"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B=</m:t>
          </m:r>
          <m:r>
            <w:ins w:id="229" w:author="421904072277" w:date="2021-10-13T17:28:00Z">
              <w:rPr>
                <w:rFonts w:ascii="Cambria Math" w:hAnsi="Cambria Math"/>
                <w:sz w:val="24"/>
                <w:lang w:val="sk-SK"/>
              </w:rPr>
              <m:t>b.</m:t>
            </w:ins>
          </m:r>
          <m:acc>
            <m:accPr>
              <m:chr m:val="̅"/>
              <m:ctrlPr>
                <w:ins w:id="230" w:author="421904072277" w:date="2021-10-13T17:29:00Z">
                  <w:rPr>
                    <w:rFonts w:ascii="Cambria Math" w:hAnsi="Cambria Math"/>
                    <w:i/>
                    <w:sz w:val="24"/>
                    <w:lang w:val="sk-SK"/>
                  </w:rPr>
                </w:ins>
              </m:ctrlPr>
            </m:accPr>
            <m:e>
              <m:r>
                <w:ins w:id="231" w:author="421904072277" w:date="2021-10-13T17:29:00Z">
                  <w:rPr>
                    <w:rFonts w:ascii="Cambria Math" w:hAnsi="Cambria Math"/>
                    <w:sz w:val="24"/>
                    <w:lang w:val="sk-SK"/>
                  </w:rPr>
                  <m:t>c</m:t>
                </w:ins>
              </m:r>
            </m:e>
          </m:acc>
          <m:r>
            <w:ins w:id="232" w:author="421904072277" w:date="2021-10-13T17:29:00Z">
              <w:rPr>
                <w:rFonts w:ascii="Cambria Math" w:hAnsi="Cambria Math"/>
                <w:sz w:val="24"/>
                <w:lang w:val="sk-SK"/>
              </w:rPr>
              <m:t>.</m:t>
            </w:ins>
          </m:r>
          <m:acc>
            <m:accPr>
              <m:chr m:val="̅"/>
              <m:ctrlPr>
                <w:ins w:id="233" w:author="421904072277" w:date="2021-10-13T17:29:00Z">
                  <w:rPr>
                    <w:rFonts w:ascii="Cambria Math" w:hAnsi="Cambria Math"/>
                    <w:i/>
                    <w:sz w:val="24"/>
                    <w:lang w:val="sk-SK"/>
                  </w:rPr>
                </w:ins>
              </m:ctrlPr>
            </m:accPr>
            <m:e>
              <m:r>
                <w:ins w:id="234" w:author="421904072277" w:date="2021-10-13T17:29:00Z">
                  <w:rPr>
                    <w:rFonts w:ascii="Cambria Math" w:hAnsi="Cambria Math"/>
                    <w:sz w:val="24"/>
                    <w:lang w:val="sk-SK"/>
                  </w:rPr>
                  <m:t>d</m:t>
                </w:ins>
              </m:r>
            </m:e>
          </m:acc>
          <m:r>
            <w:ins w:id="235" w:author="421904072277" w:date="2021-10-13T17:29:00Z">
              <w:rPr>
                <w:rFonts w:ascii="Cambria Math" w:hAnsi="Cambria Math"/>
                <w:sz w:val="24"/>
                <w:lang w:val="sk-SK"/>
              </w:rPr>
              <m:t>+</m:t>
            </w:ins>
          </m:r>
          <m:acc>
            <m:accPr>
              <m:chr m:val="̅"/>
              <m:ctrlPr>
                <w:ins w:id="236" w:author="421904072277" w:date="2021-10-13T17:29:00Z">
                  <w:rPr>
                    <w:rFonts w:ascii="Cambria Math" w:hAnsi="Cambria Math"/>
                    <w:i/>
                    <w:sz w:val="24"/>
                    <w:lang w:val="sk-SK"/>
                  </w:rPr>
                </w:ins>
              </m:ctrlPr>
            </m:accPr>
            <m:e>
              <m:r>
                <w:ins w:id="237" w:author="421904072277" w:date="2021-10-13T17:29:00Z">
                  <w:rPr>
                    <w:rFonts w:ascii="Cambria Math" w:hAnsi="Cambria Math"/>
                    <w:sz w:val="24"/>
                    <w:lang w:val="sk-SK"/>
                  </w:rPr>
                  <m:t>b</m:t>
                </w:ins>
              </m:r>
            </m:e>
          </m:acc>
          <m:r>
            <w:ins w:id="238" w:author="421904072277" w:date="2021-10-13T17:29:00Z">
              <w:rPr>
                <w:rFonts w:ascii="Cambria Math" w:hAnsi="Cambria Math"/>
                <w:sz w:val="24"/>
                <w:lang w:val="sk-SK"/>
              </w:rPr>
              <m:t>.c.</m:t>
            </w:ins>
          </m:r>
          <m:acc>
            <m:accPr>
              <m:chr m:val="̅"/>
              <m:ctrlPr>
                <w:ins w:id="239" w:author="421904072277" w:date="2021-10-13T17:29:00Z">
                  <w:rPr>
                    <w:rFonts w:ascii="Cambria Math" w:hAnsi="Cambria Math"/>
                    <w:i/>
                    <w:sz w:val="24"/>
                    <w:lang w:val="sk-SK"/>
                  </w:rPr>
                </w:ins>
              </m:ctrlPr>
            </m:accPr>
            <m:e>
              <m:r>
                <w:ins w:id="240" w:author="421904072277" w:date="2021-10-13T17:29:00Z">
                  <w:rPr>
                    <w:rFonts w:ascii="Cambria Math" w:hAnsi="Cambria Math"/>
                    <w:sz w:val="24"/>
                    <w:lang w:val="sk-SK"/>
                  </w:rPr>
                  <m:t>d</m:t>
                </w:ins>
              </m:r>
            </m:e>
          </m:acc>
          <m:r>
            <w:ins w:id="241" w:author="421904072277" w:date="2021-10-13T17:29:00Z">
              <w:rPr>
                <w:rFonts w:ascii="Cambria Math" w:hAnsi="Cambria Math"/>
                <w:sz w:val="24"/>
                <w:lang w:val="sk-SK"/>
              </w:rPr>
              <m:t>+</m:t>
            </w:ins>
          </m:r>
          <m:acc>
            <m:accPr>
              <m:chr m:val="̅"/>
              <m:ctrlPr>
                <w:ins w:id="242" w:author="421904072277" w:date="2021-10-13T17:29:00Z">
                  <w:rPr>
                    <w:rFonts w:ascii="Cambria Math" w:hAnsi="Cambria Math"/>
                    <w:i/>
                    <w:sz w:val="24"/>
                    <w:lang w:val="sk-SK"/>
                  </w:rPr>
                </w:ins>
              </m:ctrlPr>
            </m:accPr>
            <m:e>
              <m:r>
                <w:ins w:id="243" w:author="421904072277" w:date="2021-10-13T17:29:00Z">
                  <w:rPr>
                    <w:rFonts w:ascii="Cambria Math" w:hAnsi="Cambria Math"/>
                    <w:sz w:val="24"/>
                    <w:lang w:val="sk-SK"/>
                  </w:rPr>
                  <m:t>b</m:t>
                </w:ins>
              </m:r>
            </m:e>
          </m:acc>
          <m:r>
            <w:ins w:id="244" w:author="421904072277" w:date="2021-10-13T17:29:00Z">
              <w:rPr>
                <w:rFonts w:ascii="Cambria Math" w:hAnsi="Cambria Math"/>
                <w:sz w:val="24"/>
                <w:lang w:val="sk-SK"/>
              </w:rPr>
              <m:t>.d</m:t>
            </w:ins>
          </m:r>
          <m:r>
            <w:del w:id="245" w:author="421904072277" w:date="2021-10-13T17:17:00Z">
              <w:rPr>
                <w:rFonts w:ascii="Cambria Math" w:hAnsi="Cambria Math"/>
                <w:sz w:val="24"/>
                <w:lang w:val="sk-SK"/>
              </w:rPr>
              <m:t>a+b.</m:t>
            </w:del>
          </m:r>
          <m:acc>
            <m:accPr>
              <m:chr m:val="̅"/>
              <m:ctrlPr>
                <w:del w:id="246" w:author="421904072277" w:date="2021-10-13T17:17:00Z">
                  <w:rPr>
                    <w:rFonts w:ascii="Cambria Math" w:hAnsi="Cambria Math"/>
                    <w:i/>
                    <w:sz w:val="24"/>
                    <w:lang w:val="sk-SK"/>
                  </w:rPr>
                </w:del>
              </m:ctrlPr>
            </m:accPr>
            <m:e>
              <m:r>
                <w:del w:id="247" w:author="421904072277" w:date="2021-10-13T17:17:00Z">
                  <w:rPr>
                    <w:rFonts w:ascii="Cambria Math" w:hAnsi="Cambria Math"/>
                    <w:sz w:val="24"/>
                    <w:lang w:val="sk-SK"/>
                  </w:rPr>
                  <m:t>d</m:t>
                </w:del>
              </m:r>
            </m:e>
          </m:acc>
          <m:r>
            <w:del w:id="248" w:author="421904072277" w:date="2021-10-13T17:17:00Z">
              <w:rPr>
                <w:rFonts w:ascii="Cambria Math" w:hAnsi="Cambria Math"/>
                <w:sz w:val="24"/>
                <w:lang w:val="sk-SK"/>
              </w:rPr>
              <m:t>+b.c</m:t>
            </w:del>
          </m:r>
        </m:oMath>
      </m:oMathPara>
    </w:p>
    <w:p w14:paraId="006F09BD" w14:textId="796848AB"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C=</m:t>
          </m:r>
          <m:r>
            <w:ins w:id="249" w:author="421904072277" w:date="2021-10-13T17:46:00Z">
              <w:rPr>
                <w:rFonts w:ascii="Cambria Math" w:hAnsi="Cambria Math"/>
                <w:sz w:val="24"/>
                <w:lang w:val="sk-SK"/>
              </w:rPr>
              <m:t>c.</m:t>
            </w:ins>
          </m:r>
          <m:acc>
            <m:accPr>
              <m:chr m:val="̅"/>
              <m:ctrlPr>
                <w:ins w:id="250" w:author="421904072277" w:date="2021-10-13T17:46:00Z">
                  <w:rPr>
                    <w:rFonts w:ascii="Cambria Math" w:hAnsi="Cambria Math"/>
                    <w:i/>
                    <w:sz w:val="24"/>
                    <w:lang w:val="sk-SK"/>
                  </w:rPr>
                </w:ins>
              </m:ctrlPr>
            </m:accPr>
            <m:e>
              <m:r>
                <w:ins w:id="251" w:author="421904072277" w:date="2021-10-13T17:46:00Z">
                  <w:rPr>
                    <w:rFonts w:ascii="Cambria Math" w:hAnsi="Cambria Math"/>
                    <w:sz w:val="24"/>
                    <w:lang w:val="sk-SK"/>
                  </w:rPr>
                  <m:t>d</m:t>
                </w:ins>
              </m:r>
            </m:e>
          </m:acc>
          <m:r>
            <w:ins w:id="252" w:author="421904072277" w:date="2021-10-13T17:46:00Z">
              <w:rPr>
                <w:rFonts w:ascii="Cambria Math" w:hAnsi="Cambria Math"/>
                <w:sz w:val="24"/>
                <w:lang w:val="sk-SK"/>
              </w:rPr>
              <m:t>+</m:t>
            </w:ins>
          </m:r>
          <m:acc>
            <m:accPr>
              <m:chr m:val="̅"/>
              <m:ctrlPr>
                <w:ins w:id="253" w:author="421904072277" w:date="2021-10-13T17:46:00Z">
                  <w:rPr>
                    <w:rFonts w:ascii="Cambria Math" w:hAnsi="Cambria Math"/>
                    <w:i/>
                    <w:sz w:val="24"/>
                    <w:lang w:val="sk-SK"/>
                  </w:rPr>
                </w:ins>
              </m:ctrlPr>
            </m:accPr>
            <m:e>
              <m:r>
                <w:ins w:id="254" w:author="421904072277" w:date="2021-10-13T17:46:00Z">
                  <w:rPr>
                    <w:rFonts w:ascii="Cambria Math" w:hAnsi="Cambria Math"/>
                    <w:sz w:val="24"/>
                    <w:lang w:val="sk-SK"/>
                  </w:rPr>
                  <m:t>c</m:t>
                </w:ins>
              </m:r>
            </m:e>
          </m:acc>
          <m:r>
            <w:ins w:id="255" w:author="421904072277" w:date="2021-10-13T17:46:00Z">
              <w:rPr>
                <w:rFonts w:ascii="Cambria Math" w:hAnsi="Cambria Math"/>
                <w:sz w:val="24"/>
                <w:lang w:val="sk-SK"/>
              </w:rPr>
              <m:t>.d</m:t>
            </w:ins>
          </m:r>
          <m:r>
            <w:del w:id="256" w:author="421904072277" w:date="2021-10-13T17:17:00Z">
              <w:rPr>
                <w:rFonts w:ascii="Cambria Math" w:hAnsi="Cambria Math"/>
                <w:sz w:val="24"/>
                <w:lang w:val="sk-SK"/>
              </w:rPr>
              <m:t>a+</m:t>
            </w:del>
          </m:r>
          <m:acc>
            <m:accPr>
              <m:chr m:val="̅"/>
              <m:ctrlPr>
                <w:del w:id="257" w:author="421904072277" w:date="2021-10-13T17:17:00Z">
                  <w:rPr>
                    <w:rFonts w:ascii="Cambria Math" w:hAnsi="Cambria Math"/>
                    <w:i/>
                    <w:sz w:val="24"/>
                    <w:lang w:val="sk-SK"/>
                  </w:rPr>
                </w:del>
              </m:ctrlPr>
            </m:accPr>
            <m:e>
              <m:r>
                <w:del w:id="258" w:author="421904072277" w:date="2021-10-13T17:17:00Z">
                  <w:rPr>
                    <w:rFonts w:ascii="Cambria Math" w:hAnsi="Cambria Math"/>
                    <w:sz w:val="24"/>
                    <w:lang w:val="sk-SK"/>
                  </w:rPr>
                  <m:t>b</m:t>
                </w:del>
              </m:r>
            </m:e>
          </m:acc>
          <m:r>
            <w:del w:id="259" w:author="421904072277" w:date="2021-10-13T17:17:00Z">
              <w:rPr>
                <w:rFonts w:ascii="Cambria Math" w:hAnsi="Cambria Math"/>
                <w:sz w:val="24"/>
                <w:lang w:val="sk-SK"/>
              </w:rPr>
              <m:t>.c+b.</m:t>
            </w:del>
          </m:r>
          <m:acc>
            <m:accPr>
              <m:chr m:val="̅"/>
              <m:ctrlPr>
                <w:del w:id="260" w:author="421904072277" w:date="2021-10-13T17:17:00Z">
                  <w:rPr>
                    <w:rFonts w:ascii="Cambria Math" w:hAnsi="Cambria Math"/>
                    <w:i/>
                    <w:sz w:val="24"/>
                    <w:lang w:val="sk-SK"/>
                  </w:rPr>
                </w:del>
              </m:ctrlPr>
            </m:accPr>
            <m:e>
              <m:r>
                <w:del w:id="261" w:author="421904072277" w:date="2021-10-13T17:17:00Z">
                  <w:rPr>
                    <w:rFonts w:ascii="Cambria Math" w:hAnsi="Cambria Math"/>
                    <w:sz w:val="24"/>
                    <w:lang w:val="sk-SK"/>
                  </w:rPr>
                  <m:t>c</m:t>
                </w:del>
              </m:r>
            </m:e>
          </m:acc>
          <m:r>
            <w:del w:id="262" w:author="421904072277" w:date="2021-10-13T17:17:00Z">
              <w:rPr>
                <w:rFonts w:ascii="Cambria Math" w:hAnsi="Cambria Math"/>
                <w:sz w:val="24"/>
                <w:lang w:val="sk-SK"/>
              </w:rPr>
              <m:t>.d</m:t>
            </w:del>
          </m:r>
        </m:oMath>
      </m:oMathPara>
    </w:p>
    <w:p w14:paraId="3ED55447" w14:textId="022E1111"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D=</m:t>
          </m:r>
          <m:r>
            <w:ins w:id="263" w:author="421904072277" w:date="2021-10-13T17:48:00Z">
              <w:rPr>
                <w:rFonts w:ascii="Cambria Math" w:hAnsi="Cambria Math"/>
                <w:sz w:val="24"/>
                <w:lang w:val="sk-SK"/>
              </w:rPr>
              <m:t>d</m:t>
            </w:ins>
          </m:r>
          <m:r>
            <w:del w:id="264" w:author="421904072277" w:date="2021-10-13T17:17:00Z">
              <w:rPr>
                <w:rFonts w:ascii="Cambria Math" w:hAnsi="Cambria Math"/>
                <w:sz w:val="24"/>
                <w:lang w:val="sk-SK"/>
              </w:rPr>
              <m:t>d</m:t>
            </w:del>
          </m:r>
        </m:oMath>
      </m:oMathPara>
    </w:p>
    <w:p w14:paraId="190EFF9D" w14:textId="77777777" w:rsidR="00A3632D" w:rsidRPr="00C05A9A" w:rsidRDefault="00A3632D" w:rsidP="00420890">
      <w:pPr>
        <w:pStyle w:val="PlainText"/>
        <w:rPr>
          <w:rFonts w:ascii="Times New Roman" w:hAnsi="Times New Roman"/>
          <w:sz w:val="24"/>
          <w:lang w:val="sk-SK"/>
        </w:rPr>
      </w:pPr>
    </w:p>
    <w:p w14:paraId="6F70E47A" w14:textId="77777777" w:rsidR="00BD472A" w:rsidRPr="00C05A9A" w:rsidRDefault="00BD472A" w:rsidP="00420890">
      <w:pPr>
        <w:pStyle w:val="PlainText"/>
        <w:rPr>
          <w:rFonts w:ascii="Times New Roman" w:hAnsi="Times New Roman"/>
          <w:sz w:val="24"/>
          <w:lang w:val="sk-SK"/>
        </w:rPr>
        <w:sectPr w:rsidR="00BD472A" w:rsidRPr="00C05A9A">
          <w:headerReference w:type="default" r:id="rId31"/>
          <w:pgSz w:w="11906" w:h="16838"/>
          <w:pgMar w:top="1417" w:right="1417" w:bottom="1417" w:left="1417" w:header="720" w:footer="720" w:gutter="0"/>
          <w:cols w:space="720"/>
          <w:docGrid w:linePitch="360"/>
        </w:sectPr>
      </w:pPr>
    </w:p>
    <w:p w14:paraId="58FA103C" w14:textId="77777777" w:rsidR="00A3632D" w:rsidRPr="00C05A9A" w:rsidRDefault="003C70C8" w:rsidP="00420890">
      <w:pPr>
        <w:pStyle w:val="PlainText"/>
        <w:rPr>
          <w:rFonts w:ascii="Times New Roman" w:hAnsi="Times New Roman"/>
          <w:b/>
          <w:sz w:val="24"/>
          <w:lang w:val="sk-SK"/>
        </w:rPr>
      </w:pPr>
      <w:r>
        <w:rPr>
          <w:rFonts w:ascii="Times New Roman" w:hAnsi="Times New Roman"/>
          <w:b/>
          <w:sz w:val="24"/>
          <w:lang w:val="sk-SK"/>
        </w:rPr>
        <w:t>Obsah v</w:t>
      </w:r>
      <w:r w:rsidR="00BD472A" w:rsidRPr="00C05A9A">
        <w:rPr>
          <w:rFonts w:ascii="Times New Roman" w:hAnsi="Times New Roman"/>
          <w:b/>
          <w:sz w:val="24"/>
          <w:lang w:val="sk-SK"/>
        </w:rPr>
        <w:t>stup</w:t>
      </w:r>
      <w:r>
        <w:rPr>
          <w:rFonts w:ascii="Times New Roman" w:hAnsi="Times New Roman"/>
          <w:b/>
          <w:sz w:val="24"/>
          <w:lang w:val="sk-SK"/>
        </w:rPr>
        <w:t xml:space="preserve">ného </w:t>
      </w:r>
      <w:proofErr w:type="spellStart"/>
      <w:r>
        <w:rPr>
          <w:rFonts w:ascii="Times New Roman" w:hAnsi="Times New Roman"/>
          <w:b/>
          <w:sz w:val="24"/>
          <w:lang w:val="sk-SK"/>
        </w:rPr>
        <w:t>súbora</w:t>
      </w:r>
      <w:proofErr w:type="spellEnd"/>
      <w:r w:rsidR="00BD472A" w:rsidRPr="00C05A9A">
        <w:rPr>
          <w:rFonts w:ascii="Times New Roman" w:hAnsi="Times New Roman"/>
          <w:b/>
          <w:sz w:val="24"/>
          <w:lang w:val="sk-SK"/>
        </w:rPr>
        <w:t xml:space="preserve"> pre ESPRESSO:</w:t>
      </w:r>
    </w:p>
    <w:p w14:paraId="4D035D74" w14:textId="77777777" w:rsidR="00483538" w:rsidRPr="00483538" w:rsidRDefault="00483538" w:rsidP="00483538">
      <w:pPr>
        <w:pStyle w:val="PlainText"/>
        <w:rPr>
          <w:ins w:id="271" w:author="421904072277" w:date="2021-10-12T21:04:00Z"/>
          <w:lang w:val="sk-SK"/>
        </w:rPr>
      </w:pPr>
      <w:ins w:id="272" w:author="421904072277" w:date="2021-10-12T21:04:00Z">
        <w:r w:rsidRPr="00483538">
          <w:rPr>
            <w:lang w:val="sk-SK"/>
          </w:rPr>
          <w:t># prevodník z BCD8421 do BCD84-2-1</w:t>
        </w:r>
      </w:ins>
    </w:p>
    <w:p w14:paraId="152515B1" w14:textId="77777777" w:rsidR="00483538" w:rsidRPr="00483538" w:rsidRDefault="00483538" w:rsidP="00483538">
      <w:pPr>
        <w:pStyle w:val="PlainText"/>
        <w:rPr>
          <w:ins w:id="273" w:author="421904072277" w:date="2021-10-12T21:04:00Z"/>
          <w:lang w:val="sk-SK"/>
        </w:rPr>
      </w:pPr>
      <w:ins w:id="274" w:author="421904072277" w:date="2021-10-12T21:04:00Z">
        <w:r w:rsidRPr="00483538">
          <w:rPr>
            <w:lang w:val="sk-SK"/>
          </w:rPr>
          <w:t>.i 4</w:t>
        </w:r>
      </w:ins>
    </w:p>
    <w:p w14:paraId="4ABDE604" w14:textId="77777777" w:rsidR="00483538" w:rsidRPr="00483538" w:rsidRDefault="00483538" w:rsidP="00483538">
      <w:pPr>
        <w:pStyle w:val="PlainText"/>
        <w:rPr>
          <w:ins w:id="275" w:author="421904072277" w:date="2021-10-12T21:04:00Z"/>
          <w:lang w:val="sk-SK"/>
        </w:rPr>
      </w:pPr>
      <w:ins w:id="276" w:author="421904072277" w:date="2021-10-12T21:04:00Z">
        <w:r w:rsidRPr="00483538">
          <w:rPr>
            <w:lang w:val="sk-SK"/>
          </w:rPr>
          <w:t>.o 4</w:t>
        </w:r>
      </w:ins>
    </w:p>
    <w:p w14:paraId="722E0290" w14:textId="77777777" w:rsidR="00483538" w:rsidRPr="00483538" w:rsidRDefault="00483538" w:rsidP="00483538">
      <w:pPr>
        <w:pStyle w:val="PlainText"/>
        <w:rPr>
          <w:ins w:id="277" w:author="421904072277" w:date="2021-10-12T21:04:00Z"/>
          <w:lang w:val="sk-SK"/>
        </w:rPr>
      </w:pPr>
      <w:ins w:id="278" w:author="421904072277" w:date="2021-10-12T21:04:00Z">
        <w:r w:rsidRPr="00483538">
          <w:rPr>
            <w:lang w:val="sk-SK"/>
          </w:rPr>
          <w:t>.</w:t>
        </w:r>
        <w:proofErr w:type="spellStart"/>
        <w:r w:rsidRPr="00483538">
          <w:rPr>
            <w:lang w:val="sk-SK"/>
          </w:rPr>
          <w:t>ilb</w:t>
        </w:r>
        <w:proofErr w:type="spellEnd"/>
        <w:r w:rsidRPr="00483538">
          <w:rPr>
            <w:lang w:val="sk-SK"/>
          </w:rPr>
          <w:t xml:space="preserve"> a b c d</w:t>
        </w:r>
      </w:ins>
    </w:p>
    <w:p w14:paraId="6A2549B8" w14:textId="77777777" w:rsidR="00483538" w:rsidRPr="00483538" w:rsidRDefault="00483538" w:rsidP="00483538">
      <w:pPr>
        <w:pStyle w:val="PlainText"/>
        <w:rPr>
          <w:ins w:id="279" w:author="421904072277" w:date="2021-10-12T21:04:00Z"/>
          <w:lang w:val="sk-SK"/>
        </w:rPr>
      </w:pPr>
      <w:ins w:id="280" w:author="421904072277" w:date="2021-10-12T21:04:00Z">
        <w:r w:rsidRPr="00483538">
          <w:rPr>
            <w:lang w:val="sk-SK"/>
          </w:rPr>
          <w:t>.</w:t>
        </w:r>
        <w:proofErr w:type="spellStart"/>
        <w:r w:rsidRPr="00483538">
          <w:rPr>
            <w:lang w:val="sk-SK"/>
          </w:rPr>
          <w:t>ob</w:t>
        </w:r>
        <w:proofErr w:type="spellEnd"/>
        <w:r w:rsidRPr="00483538">
          <w:rPr>
            <w:lang w:val="sk-SK"/>
          </w:rPr>
          <w:t xml:space="preserve"> A B C D</w:t>
        </w:r>
      </w:ins>
    </w:p>
    <w:p w14:paraId="3389F7FA" w14:textId="77777777" w:rsidR="00483538" w:rsidRPr="00483538" w:rsidRDefault="00483538" w:rsidP="00483538">
      <w:pPr>
        <w:pStyle w:val="PlainText"/>
        <w:rPr>
          <w:ins w:id="281" w:author="421904072277" w:date="2021-10-12T21:04:00Z"/>
          <w:lang w:val="sk-SK"/>
        </w:rPr>
      </w:pPr>
      <w:ins w:id="282" w:author="421904072277" w:date="2021-10-12T21:04:00Z">
        <w:r w:rsidRPr="00483538">
          <w:rPr>
            <w:lang w:val="sk-SK"/>
          </w:rPr>
          <w:t xml:space="preserve">.type </w:t>
        </w:r>
        <w:proofErr w:type="spellStart"/>
        <w:r w:rsidRPr="00483538">
          <w:rPr>
            <w:lang w:val="sk-SK"/>
          </w:rPr>
          <w:t>fr</w:t>
        </w:r>
        <w:proofErr w:type="spellEnd"/>
      </w:ins>
    </w:p>
    <w:p w14:paraId="4EFB0D62" w14:textId="77777777" w:rsidR="00483538" w:rsidRPr="00483538" w:rsidRDefault="00483538" w:rsidP="00483538">
      <w:pPr>
        <w:pStyle w:val="PlainText"/>
        <w:rPr>
          <w:ins w:id="283" w:author="421904072277" w:date="2021-10-12T21:04:00Z"/>
          <w:lang w:val="sk-SK"/>
        </w:rPr>
      </w:pPr>
      <w:ins w:id="284" w:author="421904072277" w:date="2021-10-12T21:04:00Z">
        <w:r w:rsidRPr="00483538">
          <w:rPr>
            <w:lang w:val="sk-SK"/>
          </w:rPr>
          <w:t>.p 10</w:t>
        </w:r>
      </w:ins>
    </w:p>
    <w:p w14:paraId="103D4118" w14:textId="77777777" w:rsidR="00483538" w:rsidRPr="00483538" w:rsidRDefault="00483538" w:rsidP="00483538">
      <w:pPr>
        <w:pStyle w:val="PlainText"/>
        <w:rPr>
          <w:ins w:id="285" w:author="421904072277" w:date="2021-10-12T21:04:00Z"/>
          <w:lang w:val="sk-SK"/>
        </w:rPr>
      </w:pPr>
      <w:ins w:id="286" w:author="421904072277" w:date="2021-10-12T21:04:00Z">
        <w:r w:rsidRPr="00483538">
          <w:rPr>
            <w:lang w:val="sk-SK"/>
          </w:rPr>
          <w:t>0000 0000</w:t>
        </w:r>
      </w:ins>
    </w:p>
    <w:p w14:paraId="18F6FD0E" w14:textId="77777777" w:rsidR="00483538" w:rsidRPr="00483538" w:rsidRDefault="00483538" w:rsidP="00483538">
      <w:pPr>
        <w:pStyle w:val="PlainText"/>
        <w:rPr>
          <w:ins w:id="287" w:author="421904072277" w:date="2021-10-12T21:04:00Z"/>
          <w:lang w:val="sk-SK"/>
        </w:rPr>
      </w:pPr>
      <w:ins w:id="288" w:author="421904072277" w:date="2021-10-12T21:04:00Z">
        <w:r w:rsidRPr="00483538">
          <w:rPr>
            <w:lang w:val="sk-SK"/>
          </w:rPr>
          <w:t>0001 0111</w:t>
        </w:r>
      </w:ins>
    </w:p>
    <w:p w14:paraId="5656B290" w14:textId="77777777" w:rsidR="00483538" w:rsidRPr="00483538" w:rsidRDefault="00483538" w:rsidP="00483538">
      <w:pPr>
        <w:pStyle w:val="PlainText"/>
        <w:rPr>
          <w:ins w:id="289" w:author="421904072277" w:date="2021-10-12T21:04:00Z"/>
          <w:lang w:val="sk-SK"/>
        </w:rPr>
      </w:pPr>
      <w:ins w:id="290" w:author="421904072277" w:date="2021-10-12T21:04:00Z">
        <w:r w:rsidRPr="00483538">
          <w:rPr>
            <w:lang w:val="sk-SK"/>
          </w:rPr>
          <w:t>0010 0110</w:t>
        </w:r>
      </w:ins>
    </w:p>
    <w:p w14:paraId="570D2C28" w14:textId="77777777" w:rsidR="00483538" w:rsidRPr="00483538" w:rsidRDefault="00483538" w:rsidP="00483538">
      <w:pPr>
        <w:pStyle w:val="PlainText"/>
        <w:rPr>
          <w:ins w:id="291" w:author="421904072277" w:date="2021-10-12T21:04:00Z"/>
          <w:lang w:val="sk-SK"/>
        </w:rPr>
      </w:pPr>
      <w:ins w:id="292" w:author="421904072277" w:date="2021-10-12T21:04:00Z">
        <w:r w:rsidRPr="00483538">
          <w:rPr>
            <w:lang w:val="sk-SK"/>
          </w:rPr>
          <w:t>0011 0101</w:t>
        </w:r>
      </w:ins>
    </w:p>
    <w:p w14:paraId="2F63DF50" w14:textId="77777777" w:rsidR="00483538" w:rsidRPr="00483538" w:rsidRDefault="00483538" w:rsidP="00483538">
      <w:pPr>
        <w:pStyle w:val="PlainText"/>
        <w:rPr>
          <w:ins w:id="293" w:author="421904072277" w:date="2021-10-12T21:04:00Z"/>
          <w:lang w:val="sk-SK"/>
        </w:rPr>
      </w:pPr>
      <w:ins w:id="294" w:author="421904072277" w:date="2021-10-12T21:04:00Z">
        <w:r w:rsidRPr="00483538">
          <w:rPr>
            <w:lang w:val="sk-SK"/>
          </w:rPr>
          <w:t>0100 0100</w:t>
        </w:r>
      </w:ins>
    </w:p>
    <w:p w14:paraId="257ABF4E" w14:textId="77777777" w:rsidR="00483538" w:rsidRPr="00483538" w:rsidRDefault="00483538" w:rsidP="00483538">
      <w:pPr>
        <w:pStyle w:val="PlainText"/>
        <w:rPr>
          <w:ins w:id="295" w:author="421904072277" w:date="2021-10-12T21:04:00Z"/>
          <w:lang w:val="sk-SK"/>
        </w:rPr>
      </w:pPr>
      <w:ins w:id="296" w:author="421904072277" w:date="2021-10-12T21:04:00Z">
        <w:r w:rsidRPr="00483538">
          <w:rPr>
            <w:lang w:val="sk-SK"/>
          </w:rPr>
          <w:t>0101 1011</w:t>
        </w:r>
      </w:ins>
    </w:p>
    <w:p w14:paraId="7109D27F" w14:textId="77777777" w:rsidR="00483538" w:rsidRPr="00483538" w:rsidRDefault="00483538" w:rsidP="00483538">
      <w:pPr>
        <w:pStyle w:val="PlainText"/>
        <w:rPr>
          <w:ins w:id="297" w:author="421904072277" w:date="2021-10-12T21:04:00Z"/>
          <w:lang w:val="sk-SK"/>
        </w:rPr>
      </w:pPr>
      <w:ins w:id="298" w:author="421904072277" w:date="2021-10-12T21:04:00Z">
        <w:r w:rsidRPr="00483538">
          <w:rPr>
            <w:lang w:val="sk-SK"/>
          </w:rPr>
          <w:t>0110 1010</w:t>
        </w:r>
      </w:ins>
    </w:p>
    <w:p w14:paraId="20DD5710" w14:textId="77777777" w:rsidR="00483538" w:rsidRPr="00483538" w:rsidRDefault="00483538" w:rsidP="00483538">
      <w:pPr>
        <w:pStyle w:val="PlainText"/>
        <w:rPr>
          <w:ins w:id="299" w:author="421904072277" w:date="2021-10-12T21:04:00Z"/>
          <w:lang w:val="sk-SK"/>
        </w:rPr>
      </w:pPr>
      <w:ins w:id="300" w:author="421904072277" w:date="2021-10-12T21:04:00Z">
        <w:r w:rsidRPr="00483538">
          <w:rPr>
            <w:lang w:val="sk-SK"/>
          </w:rPr>
          <w:t>0111 1001</w:t>
        </w:r>
      </w:ins>
    </w:p>
    <w:p w14:paraId="6661BD47" w14:textId="77777777" w:rsidR="00483538" w:rsidRPr="00483538" w:rsidRDefault="00483538" w:rsidP="00483538">
      <w:pPr>
        <w:pStyle w:val="PlainText"/>
        <w:rPr>
          <w:ins w:id="301" w:author="421904072277" w:date="2021-10-12T21:04:00Z"/>
          <w:lang w:val="sk-SK"/>
        </w:rPr>
      </w:pPr>
      <w:ins w:id="302" w:author="421904072277" w:date="2021-10-12T21:04:00Z">
        <w:r w:rsidRPr="00483538">
          <w:rPr>
            <w:lang w:val="sk-SK"/>
          </w:rPr>
          <w:t>1000 1000</w:t>
        </w:r>
      </w:ins>
    </w:p>
    <w:p w14:paraId="4EA73D09" w14:textId="77777777" w:rsidR="00483538" w:rsidRPr="00483538" w:rsidRDefault="00483538" w:rsidP="00483538">
      <w:pPr>
        <w:pStyle w:val="PlainText"/>
        <w:rPr>
          <w:ins w:id="303" w:author="421904072277" w:date="2021-10-12T21:04:00Z"/>
          <w:lang w:val="sk-SK"/>
        </w:rPr>
      </w:pPr>
      <w:ins w:id="304" w:author="421904072277" w:date="2021-10-12T21:04:00Z">
        <w:r w:rsidRPr="00483538">
          <w:rPr>
            <w:lang w:val="sk-SK"/>
          </w:rPr>
          <w:t>1001 1111</w:t>
        </w:r>
      </w:ins>
    </w:p>
    <w:p w14:paraId="0C4DA7A4" w14:textId="00DD5FDC" w:rsidR="00BD472A" w:rsidRPr="00C05A9A" w:rsidDel="00483538" w:rsidRDefault="00483538" w:rsidP="00483538">
      <w:pPr>
        <w:pStyle w:val="PlainText"/>
        <w:rPr>
          <w:del w:id="305" w:author="421904072277" w:date="2021-10-12T21:04:00Z"/>
          <w:lang w:val="sk-SK"/>
        </w:rPr>
      </w:pPr>
      <w:ins w:id="306" w:author="421904072277" w:date="2021-10-12T21:04:00Z">
        <w:r w:rsidRPr="00483538">
          <w:rPr>
            <w:lang w:val="sk-SK"/>
          </w:rPr>
          <w:t>.e</w:t>
        </w:r>
      </w:ins>
      <w:del w:id="307" w:author="421904072277" w:date="2021-10-12T21:04:00Z">
        <w:r w:rsidR="00BD472A" w:rsidRPr="00C05A9A" w:rsidDel="00483538">
          <w:rPr>
            <w:lang w:val="sk-SK"/>
          </w:rPr>
          <w:delText># prevodník z BCD8421 do Aiken</w:delText>
        </w:r>
      </w:del>
    </w:p>
    <w:p w14:paraId="1A24E9E4" w14:textId="3C8179C5" w:rsidR="00BD472A" w:rsidRPr="00C05A9A" w:rsidDel="00483538" w:rsidRDefault="00BD472A" w:rsidP="00BD472A">
      <w:pPr>
        <w:pStyle w:val="PlainText"/>
        <w:rPr>
          <w:del w:id="308" w:author="421904072277" w:date="2021-10-12T21:04:00Z"/>
          <w:lang w:val="sk-SK"/>
        </w:rPr>
      </w:pPr>
      <w:del w:id="309" w:author="421904072277" w:date="2021-10-12T21:04:00Z">
        <w:r w:rsidRPr="00C05A9A" w:rsidDel="00483538">
          <w:rPr>
            <w:lang w:val="sk-SK"/>
          </w:rPr>
          <w:delText>.i 4</w:delText>
        </w:r>
      </w:del>
    </w:p>
    <w:p w14:paraId="152D82DB" w14:textId="209E0237" w:rsidR="00BD472A" w:rsidRPr="00C05A9A" w:rsidDel="00483538" w:rsidRDefault="00BD472A" w:rsidP="00BD472A">
      <w:pPr>
        <w:pStyle w:val="PlainText"/>
        <w:rPr>
          <w:del w:id="310" w:author="421904072277" w:date="2021-10-12T21:04:00Z"/>
          <w:lang w:val="sk-SK"/>
        </w:rPr>
      </w:pPr>
      <w:del w:id="311" w:author="421904072277" w:date="2021-10-12T21:04:00Z">
        <w:r w:rsidRPr="00C05A9A" w:rsidDel="00483538">
          <w:rPr>
            <w:lang w:val="sk-SK"/>
          </w:rPr>
          <w:delText>.o 4</w:delText>
        </w:r>
      </w:del>
    </w:p>
    <w:p w14:paraId="0E01D9C9" w14:textId="542DFDF2" w:rsidR="00BD472A" w:rsidRPr="00C05A9A" w:rsidDel="00483538" w:rsidRDefault="00BD472A" w:rsidP="00BD472A">
      <w:pPr>
        <w:pStyle w:val="PlainText"/>
        <w:rPr>
          <w:del w:id="312" w:author="421904072277" w:date="2021-10-12T21:04:00Z"/>
          <w:lang w:val="sk-SK"/>
        </w:rPr>
      </w:pPr>
      <w:del w:id="313" w:author="421904072277" w:date="2021-10-12T21:04:00Z">
        <w:r w:rsidRPr="00C05A9A" w:rsidDel="00483538">
          <w:rPr>
            <w:lang w:val="sk-SK"/>
          </w:rPr>
          <w:delText>.ilb a b c d</w:delText>
        </w:r>
      </w:del>
    </w:p>
    <w:p w14:paraId="780CBFC5" w14:textId="13FD79C1" w:rsidR="00BD472A" w:rsidRPr="00C05A9A" w:rsidDel="00483538" w:rsidRDefault="00BD472A" w:rsidP="00BD472A">
      <w:pPr>
        <w:pStyle w:val="PlainText"/>
        <w:rPr>
          <w:del w:id="314" w:author="421904072277" w:date="2021-10-12T21:04:00Z"/>
          <w:lang w:val="sk-SK"/>
        </w:rPr>
      </w:pPr>
      <w:del w:id="315" w:author="421904072277" w:date="2021-10-12T21:04:00Z">
        <w:r w:rsidRPr="00C05A9A" w:rsidDel="00483538">
          <w:rPr>
            <w:lang w:val="sk-SK"/>
          </w:rPr>
          <w:delText>.ob A B C D</w:delText>
        </w:r>
      </w:del>
    </w:p>
    <w:p w14:paraId="1C25DAE9" w14:textId="45994F79" w:rsidR="00BD472A" w:rsidRPr="00C05A9A" w:rsidDel="00483538" w:rsidRDefault="00BD472A" w:rsidP="00BD472A">
      <w:pPr>
        <w:pStyle w:val="PlainText"/>
        <w:rPr>
          <w:del w:id="316" w:author="421904072277" w:date="2021-10-12T21:04:00Z"/>
          <w:lang w:val="sk-SK"/>
        </w:rPr>
      </w:pPr>
      <w:del w:id="317" w:author="421904072277" w:date="2021-10-12T21:04:00Z">
        <w:r w:rsidRPr="00C05A9A" w:rsidDel="00483538">
          <w:rPr>
            <w:lang w:val="sk-SK"/>
          </w:rPr>
          <w:delText>.type fr</w:delText>
        </w:r>
      </w:del>
    </w:p>
    <w:p w14:paraId="734BD750" w14:textId="51C5B7C9" w:rsidR="00BD472A" w:rsidRPr="00C05A9A" w:rsidDel="00483538" w:rsidRDefault="00BD472A" w:rsidP="00BD472A">
      <w:pPr>
        <w:pStyle w:val="PlainText"/>
        <w:rPr>
          <w:del w:id="318" w:author="421904072277" w:date="2021-10-12T21:04:00Z"/>
          <w:lang w:val="sk-SK"/>
        </w:rPr>
      </w:pPr>
      <w:del w:id="319" w:author="421904072277" w:date="2021-10-12T21:04:00Z">
        <w:r w:rsidRPr="00C05A9A" w:rsidDel="00483538">
          <w:rPr>
            <w:lang w:val="sk-SK"/>
          </w:rPr>
          <w:delText>.p 10</w:delText>
        </w:r>
      </w:del>
    </w:p>
    <w:p w14:paraId="3F8FFA85" w14:textId="0F6D568C" w:rsidR="00BD472A" w:rsidRPr="00C05A9A" w:rsidDel="00483538" w:rsidRDefault="00BD472A" w:rsidP="00BD472A">
      <w:pPr>
        <w:pStyle w:val="PlainText"/>
        <w:rPr>
          <w:del w:id="320" w:author="421904072277" w:date="2021-10-12T21:04:00Z"/>
          <w:lang w:val="sk-SK"/>
        </w:rPr>
      </w:pPr>
      <w:del w:id="321" w:author="421904072277" w:date="2021-10-12T21:04:00Z">
        <w:r w:rsidRPr="00C05A9A" w:rsidDel="00483538">
          <w:rPr>
            <w:lang w:val="sk-SK"/>
          </w:rPr>
          <w:delText>0000 0000</w:delText>
        </w:r>
      </w:del>
    </w:p>
    <w:p w14:paraId="118A8DDF" w14:textId="7518F591" w:rsidR="00BD472A" w:rsidRPr="00C05A9A" w:rsidDel="00483538" w:rsidRDefault="00BD472A" w:rsidP="00BD472A">
      <w:pPr>
        <w:pStyle w:val="PlainText"/>
        <w:rPr>
          <w:del w:id="322" w:author="421904072277" w:date="2021-10-12T21:04:00Z"/>
          <w:lang w:val="sk-SK"/>
        </w:rPr>
      </w:pPr>
      <w:del w:id="323" w:author="421904072277" w:date="2021-10-12T21:04:00Z">
        <w:r w:rsidRPr="00C05A9A" w:rsidDel="00483538">
          <w:rPr>
            <w:lang w:val="sk-SK"/>
          </w:rPr>
          <w:delText>0001 0001</w:delText>
        </w:r>
      </w:del>
    </w:p>
    <w:p w14:paraId="0B71576B" w14:textId="461281CC" w:rsidR="00BD472A" w:rsidRPr="00C05A9A" w:rsidDel="00483538" w:rsidRDefault="00BD472A" w:rsidP="00BD472A">
      <w:pPr>
        <w:pStyle w:val="PlainText"/>
        <w:rPr>
          <w:del w:id="324" w:author="421904072277" w:date="2021-10-12T21:04:00Z"/>
          <w:lang w:val="sk-SK"/>
        </w:rPr>
      </w:pPr>
      <w:del w:id="325" w:author="421904072277" w:date="2021-10-12T21:04:00Z">
        <w:r w:rsidRPr="00C05A9A" w:rsidDel="00483538">
          <w:rPr>
            <w:lang w:val="sk-SK"/>
          </w:rPr>
          <w:delText>0010 0010</w:delText>
        </w:r>
      </w:del>
    </w:p>
    <w:p w14:paraId="16334837" w14:textId="58108A49" w:rsidR="00BD472A" w:rsidRPr="00C05A9A" w:rsidDel="00483538" w:rsidRDefault="00BD472A" w:rsidP="00BD472A">
      <w:pPr>
        <w:pStyle w:val="PlainText"/>
        <w:rPr>
          <w:del w:id="326" w:author="421904072277" w:date="2021-10-12T21:04:00Z"/>
          <w:lang w:val="sk-SK"/>
        </w:rPr>
      </w:pPr>
      <w:del w:id="327" w:author="421904072277" w:date="2021-10-12T21:04:00Z">
        <w:r w:rsidRPr="00C05A9A" w:rsidDel="00483538">
          <w:rPr>
            <w:lang w:val="sk-SK"/>
          </w:rPr>
          <w:delText>0011 0011</w:delText>
        </w:r>
      </w:del>
    </w:p>
    <w:p w14:paraId="48661D21" w14:textId="4D0C2669" w:rsidR="00BD472A" w:rsidRPr="00C05A9A" w:rsidDel="00483538" w:rsidRDefault="00BD472A" w:rsidP="00BD472A">
      <w:pPr>
        <w:pStyle w:val="PlainText"/>
        <w:rPr>
          <w:del w:id="328" w:author="421904072277" w:date="2021-10-12T21:04:00Z"/>
          <w:lang w:val="sk-SK"/>
        </w:rPr>
      </w:pPr>
      <w:del w:id="329" w:author="421904072277" w:date="2021-10-12T21:04:00Z">
        <w:r w:rsidRPr="00C05A9A" w:rsidDel="00483538">
          <w:rPr>
            <w:lang w:val="sk-SK"/>
          </w:rPr>
          <w:delText>0100 0100</w:delText>
        </w:r>
      </w:del>
    </w:p>
    <w:p w14:paraId="107848D8" w14:textId="040B238F" w:rsidR="00BD472A" w:rsidRPr="00C05A9A" w:rsidDel="00483538" w:rsidRDefault="00BD472A" w:rsidP="00BD472A">
      <w:pPr>
        <w:pStyle w:val="PlainText"/>
        <w:rPr>
          <w:del w:id="330" w:author="421904072277" w:date="2021-10-12T21:04:00Z"/>
          <w:lang w:val="sk-SK"/>
        </w:rPr>
      </w:pPr>
      <w:del w:id="331" w:author="421904072277" w:date="2021-10-12T21:04:00Z">
        <w:r w:rsidRPr="00C05A9A" w:rsidDel="00483538">
          <w:rPr>
            <w:lang w:val="sk-SK"/>
          </w:rPr>
          <w:delText>0101 1011</w:delText>
        </w:r>
      </w:del>
    </w:p>
    <w:p w14:paraId="718F2F60" w14:textId="08CB0D1C" w:rsidR="00BD472A" w:rsidRPr="00C05A9A" w:rsidDel="00483538" w:rsidRDefault="00BD472A" w:rsidP="00BD472A">
      <w:pPr>
        <w:pStyle w:val="PlainText"/>
        <w:rPr>
          <w:del w:id="332" w:author="421904072277" w:date="2021-10-12T21:04:00Z"/>
          <w:lang w:val="sk-SK"/>
        </w:rPr>
      </w:pPr>
      <w:del w:id="333" w:author="421904072277" w:date="2021-10-12T21:04:00Z">
        <w:r w:rsidRPr="00C05A9A" w:rsidDel="00483538">
          <w:rPr>
            <w:lang w:val="sk-SK"/>
          </w:rPr>
          <w:delText>0110 1100</w:delText>
        </w:r>
      </w:del>
    </w:p>
    <w:p w14:paraId="1D197CD3" w14:textId="78131808" w:rsidR="00BD472A" w:rsidRPr="00C05A9A" w:rsidDel="00483538" w:rsidRDefault="00BD472A" w:rsidP="00BD472A">
      <w:pPr>
        <w:pStyle w:val="PlainText"/>
        <w:rPr>
          <w:del w:id="334" w:author="421904072277" w:date="2021-10-12T21:04:00Z"/>
          <w:lang w:val="sk-SK"/>
        </w:rPr>
      </w:pPr>
      <w:del w:id="335" w:author="421904072277" w:date="2021-10-12T21:04:00Z">
        <w:r w:rsidRPr="00C05A9A" w:rsidDel="00483538">
          <w:rPr>
            <w:lang w:val="sk-SK"/>
          </w:rPr>
          <w:delText>0111 1101</w:delText>
        </w:r>
      </w:del>
    </w:p>
    <w:p w14:paraId="75D6635F" w14:textId="4F6246DF" w:rsidR="00BD472A" w:rsidRPr="00C05A9A" w:rsidDel="00483538" w:rsidRDefault="00BD472A" w:rsidP="00BD472A">
      <w:pPr>
        <w:pStyle w:val="PlainText"/>
        <w:rPr>
          <w:del w:id="336" w:author="421904072277" w:date="2021-10-12T21:04:00Z"/>
          <w:lang w:val="sk-SK"/>
        </w:rPr>
      </w:pPr>
      <w:del w:id="337" w:author="421904072277" w:date="2021-10-12T21:04:00Z">
        <w:r w:rsidRPr="00C05A9A" w:rsidDel="00483538">
          <w:rPr>
            <w:lang w:val="sk-SK"/>
          </w:rPr>
          <w:delText>1000 1110</w:delText>
        </w:r>
      </w:del>
    </w:p>
    <w:p w14:paraId="3CAF209C" w14:textId="0845B421" w:rsidR="00BD472A" w:rsidDel="00483538" w:rsidRDefault="00BD472A" w:rsidP="00BD472A">
      <w:pPr>
        <w:pStyle w:val="PlainText"/>
        <w:rPr>
          <w:del w:id="338" w:author="421904072277" w:date="2021-10-12T21:03:00Z"/>
          <w:lang w:val="sk-SK"/>
        </w:rPr>
      </w:pPr>
      <w:del w:id="339" w:author="421904072277" w:date="2021-10-12T21:04:00Z">
        <w:r w:rsidRPr="00C05A9A" w:rsidDel="00483538">
          <w:rPr>
            <w:lang w:val="sk-SK"/>
          </w:rPr>
          <w:delText>1001 1111</w:delText>
        </w:r>
      </w:del>
    </w:p>
    <w:p w14:paraId="7EF7B0B4" w14:textId="4EEBF42E" w:rsidR="00483538" w:rsidRDefault="00BD472A" w:rsidP="00BD472A">
      <w:pPr>
        <w:pStyle w:val="PlainText"/>
        <w:rPr>
          <w:ins w:id="340" w:author="421904072277" w:date="2021-10-12T21:04:00Z"/>
          <w:lang w:val="sk-SK"/>
        </w:rPr>
      </w:pPr>
      <w:del w:id="341" w:author="421904072277" w:date="2021-10-12T21:04:00Z">
        <w:r w:rsidRPr="00C05A9A" w:rsidDel="00483538">
          <w:rPr>
            <w:lang w:val="sk-SK"/>
          </w:rPr>
          <w:delText>.e</w:delText>
        </w:r>
      </w:del>
    </w:p>
    <w:p w14:paraId="3D0DC668" w14:textId="77777777" w:rsidR="00483538" w:rsidRPr="00C05A9A" w:rsidRDefault="00483538" w:rsidP="00BD472A">
      <w:pPr>
        <w:pStyle w:val="PlainText"/>
        <w:rPr>
          <w:rFonts w:ascii="Times New Roman" w:hAnsi="Times New Roman"/>
          <w:sz w:val="24"/>
          <w:lang w:val="sk-SK"/>
        </w:rPr>
      </w:pPr>
    </w:p>
    <w:p w14:paraId="24F7C871" w14:textId="77777777" w:rsidR="00BD472A" w:rsidRPr="00C05A9A" w:rsidRDefault="00BD472A" w:rsidP="00BD472A">
      <w:pPr>
        <w:pStyle w:val="PlainText"/>
        <w:rPr>
          <w:rFonts w:ascii="Times New Roman" w:hAnsi="Times New Roman"/>
          <w:b/>
          <w:sz w:val="24"/>
          <w:lang w:val="sk-SK"/>
        </w:rPr>
      </w:pPr>
      <w:r w:rsidRPr="00C05A9A">
        <w:rPr>
          <w:rFonts w:ascii="Times New Roman" w:hAnsi="Times New Roman"/>
          <w:b/>
          <w:sz w:val="24"/>
          <w:lang w:val="sk-SK"/>
        </w:rPr>
        <w:t xml:space="preserve">Výstup </w:t>
      </w:r>
      <w:r w:rsidR="003C70C8">
        <w:rPr>
          <w:rFonts w:ascii="Times New Roman" w:hAnsi="Times New Roman"/>
          <w:b/>
          <w:sz w:val="24"/>
          <w:lang w:val="sk-SK"/>
        </w:rPr>
        <w:t>programu</w:t>
      </w:r>
      <w:r w:rsidRPr="00C05A9A">
        <w:rPr>
          <w:rFonts w:ascii="Times New Roman" w:hAnsi="Times New Roman"/>
          <w:b/>
          <w:sz w:val="24"/>
          <w:lang w:val="sk-SK"/>
        </w:rPr>
        <w:t xml:space="preserve"> ESPRESSO:</w:t>
      </w:r>
    </w:p>
    <w:p w14:paraId="4E340552" w14:textId="77777777" w:rsidR="00483538" w:rsidRPr="00483538" w:rsidRDefault="00483538" w:rsidP="00483538">
      <w:pPr>
        <w:pStyle w:val="PlainText"/>
        <w:rPr>
          <w:ins w:id="342" w:author="421904072277" w:date="2021-10-12T21:04:00Z"/>
          <w:lang w:val="sk-SK"/>
        </w:rPr>
      </w:pPr>
      <w:ins w:id="343" w:author="421904072277" w:date="2021-10-12T21:04:00Z">
        <w:r w:rsidRPr="00483538">
          <w:rPr>
            <w:lang w:val="sk-SK"/>
          </w:rPr>
          <w:t># prevodník z BCD8421 do BCD84-2-1</w:t>
        </w:r>
      </w:ins>
    </w:p>
    <w:p w14:paraId="3CBCFD65" w14:textId="77777777" w:rsidR="00483538" w:rsidRPr="00483538" w:rsidRDefault="00483538" w:rsidP="00483538">
      <w:pPr>
        <w:pStyle w:val="PlainText"/>
        <w:rPr>
          <w:ins w:id="344" w:author="421904072277" w:date="2021-10-12T21:04:00Z"/>
          <w:lang w:val="sk-SK"/>
        </w:rPr>
      </w:pPr>
      <w:ins w:id="345" w:author="421904072277" w:date="2021-10-12T21:04:00Z">
        <w:r w:rsidRPr="00483538">
          <w:rPr>
            <w:lang w:val="sk-SK"/>
          </w:rPr>
          <w:t>A = (</w:t>
        </w:r>
        <w:proofErr w:type="spellStart"/>
        <w:r w:rsidRPr="00483538">
          <w:rPr>
            <w:lang w:val="sk-SK"/>
          </w:rPr>
          <w:t>b&amp;c</w:t>
        </w:r>
        <w:proofErr w:type="spellEnd"/>
        <w:r w:rsidRPr="00483538">
          <w:rPr>
            <w:lang w:val="sk-SK"/>
          </w:rPr>
          <w:t>&amp;!d) | (a) | (</w:t>
        </w:r>
        <w:proofErr w:type="spellStart"/>
        <w:r w:rsidRPr="00483538">
          <w:rPr>
            <w:lang w:val="sk-SK"/>
          </w:rPr>
          <w:t>b&amp;d</w:t>
        </w:r>
        <w:proofErr w:type="spellEnd"/>
        <w:r w:rsidRPr="00483538">
          <w:rPr>
            <w:lang w:val="sk-SK"/>
          </w:rPr>
          <w:t>);</w:t>
        </w:r>
      </w:ins>
    </w:p>
    <w:p w14:paraId="3951E708" w14:textId="65BB708F" w:rsidR="00483538" w:rsidRPr="00483538" w:rsidRDefault="00483538" w:rsidP="00483538">
      <w:pPr>
        <w:pStyle w:val="PlainText"/>
        <w:rPr>
          <w:ins w:id="346" w:author="421904072277" w:date="2021-10-12T21:04:00Z"/>
          <w:lang w:val="sk-SK"/>
        </w:rPr>
      </w:pPr>
    </w:p>
    <w:p w14:paraId="1618E17F" w14:textId="77777777" w:rsidR="00483538" w:rsidRPr="00483538" w:rsidRDefault="00483538" w:rsidP="00483538">
      <w:pPr>
        <w:pStyle w:val="PlainText"/>
        <w:rPr>
          <w:ins w:id="347" w:author="421904072277" w:date="2021-10-12T21:04:00Z"/>
          <w:lang w:val="sk-SK"/>
        </w:rPr>
      </w:pPr>
      <w:ins w:id="348" w:author="421904072277" w:date="2021-10-12T21:04:00Z">
        <w:r w:rsidRPr="00483538">
          <w:rPr>
            <w:lang w:val="sk-SK"/>
          </w:rPr>
          <w:t>B = (b&amp;!c&amp;!d) | (!</w:t>
        </w:r>
        <w:proofErr w:type="spellStart"/>
        <w:r w:rsidRPr="00483538">
          <w:rPr>
            <w:lang w:val="sk-SK"/>
          </w:rPr>
          <w:t>b&amp;c</w:t>
        </w:r>
        <w:proofErr w:type="spellEnd"/>
        <w:r w:rsidRPr="00483538">
          <w:rPr>
            <w:lang w:val="sk-SK"/>
          </w:rPr>
          <w:t>&amp;!d) | (!</w:t>
        </w:r>
        <w:proofErr w:type="spellStart"/>
        <w:r w:rsidRPr="00483538">
          <w:rPr>
            <w:lang w:val="sk-SK"/>
          </w:rPr>
          <w:t>b&amp;d</w:t>
        </w:r>
        <w:proofErr w:type="spellEnd"/>
        <w:r w:rsidRPr="00483538">
          <w:rPr>
            <w:lang w:val="sk-SK"/>
          </w:rPr>
          <w:t>);</w:t>
        </w:r>
      </w:ins>
    </w:p>
    <w:p w14:paraId="538F7278" w14:textId="77777777" w:rsidR="00483538" w:rsidRPr="00483538" w:rsidRDefault="00483538" w:rsidP="00483538">
      <w:pPr>
        <w:pStyle w:val="PlainText"/>
        <w:rPr>
          <w:ins w:id="349" w:author="421904072277" w:date="2021-10-12T21:04:00Z"/>
          <w:lang w:val="sk-SK"/>
        </w:rPr>
      </w:pPr>
    </w:p>
    <w:p w14:paraId="41273B50" w14:textId="77777777" w:rsidR="00483538" w:rsidRPr="00483538" w:rsidRDefault="00483538" w:rsidP="00483538">
      <w:pPr>
        <w:pStyle w:val="PlainText"/>
        <w:rPr>
          <w:ins w:id="350" w:author="421904072277" w:date="2021-10-12T21:04:00Z"/>
          <w:lang w:val="sk-SK"/>
        </w:rPr>
      </w:pPr>
      <w:ins w:id="351" w:author="421904072277" w:date="2021-10-12T21:04:00Z">
        <w:r w:rsidRPr="00483538">
          <w:rPr>
            <w:lang w:val="sk-SK"/>
          </w:rPr>
          <w:t>C = (!</w:t>
        </w:r>
        <w:proofErr w:type="spellStart"/>
        <w:r w:rsidRPr="00483538">
          <w:rPr>
            <w:lang w:val="sk-SK"/>
          </w:rPr>
          <w:t>b&amp;c</w:t>
        </w:r>
        <w:proofErr w:type="spellEnd"/>
        <w:r w:rsidRPr="00483538">
          <w:rPr>
            <w:lang w:val="sk-SK"/>
          </w:rPr>
          <w:t>&amp;!d) | (</w:t>
        </w:r>
        <w:proofErr w:type="spellStart"/>
        <w:r w:rsidRPr="00483538">
          <w:rPr>
            <w:lang w:val="sk-SK"/>
          </w:rPr>
          <w:t>b&amp;c</w:t>
        </w:r>
        <w:proofErr w:type="spellEnd"/>
        <w:r w:rsidRPr="00483538">
          <w:rPr>
            <w:lang w:val="sk-SK"/>
          </w:rPr>
          <w:t>&amp;!d) | (!</w:t>
        </w:r>
        <w:proofErr w:type="spellStart"/>
        <w:r w:rsidRPr="00483538">
          <w:rPr>
            <w:lang w:val="sk-SK"/>
          </w:rPr>
          <w:t>c&amp;d</w:t>
        </w:r>
        <w:proofErr w:type="spellEnd"/>
        <w:r w:rsidRPr="00483538">
          <w:rPr>
            <w:lang w:val="sk-SK"/>
          </w:rPr>
          <w:t>);</w:t>
        </w:r>
      </w:ins>
    </w:p>
    <w:p w14:paraId="191B3E1D" w14:textId="77777777" w:rsidR="00483538" w:rsidRPr="00483538" w:rsidRDefault="00483538" w:rsidP="00483538">
      <w:pPr>
        <w:pStyle w:val="PlainText"/>
        <w:rPr>
          <w:ins w:id="352" w:author="421904072277" w:date="2021-10-12T21:04:00Z"/>
          <w:lang w:val="sk-SK"/>
        </w:rPr>
      </w:pPr>
    </w:p>
    <w:p w14:paraId="50D15278" w14:textId="452A8E0A" w:rsidR="00BD472A" w:rsidRPr="00C05A9A" w:rsidDel="00483538" w:rsidRDefault="00483538" w:rsidP="00483538">
      <w:pPr>
        <w:pStyle w:val="PlainText"/>
        <w:rPr>
          <w:del w:id="353" w:author="421904072277" w:date="2021-10-12T21:04:00Z"/>
          <w:lang w:val="sk-SK"/>
        </w:rPr>
      </w:pPr>
      <w:ins w:id="354" w:author="421904072277" w:date="2021-10-12T21:04:00Z">
        <w:r w:rsidRPr="00483538">
          <w:rPr>
            <w:lang w:val="sk-SK"/>
          </w:rPr>
          <w:t>D = (!</w:t>
        </w:r>
        <w:proofErr w:type="spellStart"/>
        <w:r w:rsidRPr="00483538">
          <w:rPr>
            <w:lang w:val="sk-SK"/>
          </w:rPr>
          <w:t>b&amp;d</w:t>
        </w:r>
        <w:proofErr w:type="spellEnd"/>
        <w:r w:rsidRPr="00483538">
          <w:rPr>
            <w:lang w:val="sk-SK"/>
          </w:rPr>
          <w:t>) | (</w:t>
        </w:r>
        <w:proofErr w:type="spellStart"/>
        <w:r w:rsidRPr="00483538">
          <w:rPr>
            <w:lang w:val="sk-SK"/>
          </w:rPr>
          <w:t>b&amp;d</w:t>
        </w:r>
        <w:proofErr w:type="spellEnd"/>
        <w:r w:rsidRPr="00483538">
          <w:rPr>
            <w:lang w:val="sk-SK"/>
          </w:rPr>
          <w:t>);</w:t>
        </w:r>
      </w:ins>
      <w:del w:id="355" w:author="421904072277" w:date="2021-10-12T21:04:00Z">
        <w:r w:rsidR="00BD472A" w:rsidRPr="00C05A9A" w:rsidDel="00483538">
          <w:rPr>
            <w:lang w:val="sk-SK"/>
          </w:rPr>
          <w:delText>A = (b&amp;!c&amp;d)|(b&amp;c)|(a);</w:delText>
        </w:r>
      </w:del>
    </w:p>
    <w:p w14:paraId="0955A103" w14:textId="649569FF" w:rsidR="00BD472A" w:rsidRPr="00C05A9A" w:rsidDel="00483538" w:rsidRDefault="00BD472A" w:rsidP="00BD472A">
      <w:pPr>
        <w:pStyle w:val="PlainText"/>
        <w:rPr>
          <w:del w:id="356" w:author="421904072277" w:date="2021-10-12T21:04:00Z"/>
          <w:lang w:val="sk-SK"/>
        </w:rPr>
      </w:pPr>
      <w:del w:id="357" w:author="421904072277" w:date="2021-10-12T21:04:00Z">
        <w:r w:rsidRPr="00C05A9A" w:rsidDel="00483538">
          <w:rPr>
            <w:lang w:val="sk-SK"/>
          </w:rPr>
          <w:delText>B = (b&amp;c)|(b&amp;!d)|(a);</w:delText>
        </w:r>
      </w:del>
    </w:p>
    <w:p w14:paraId="350E9448" w14:textId="304D9614" w:rsidR="00BD472A" w:rsidRPr="00C05A9A" w:rsidDel="00483538" w:rsidRDefault="00BD472A" w:rsidP="00BD472A">
      <w:pPr>
        <w:pStyle w:val="PlainText"/>
        <w:rPr>
          <w:del w:id="358" w:author="421904072277" w:date="2021-10-12T21:04:00Z"/>
          <w:lang w:val="sk-SK"/>
        </w:rPr>
      </w:pPr>
      <w:del w:id="359" w:author="421904072277" w:date="2021-10-12T21:04:00Z">
        <w:r w:rsidRPr="00C05A9A" w:rsidDel="00483538">
          <w:rPr>
            <w:lang w:val="sk-SK"/>
          </w:rPr>
          <w:delText>C = (b&amp;!c&amp;d)|(!b&amp;c)|(a);</w:delText>
        </w:r>
      </w:del>
    </w:p>
    <w:p w14:paraId="0B5B5DBC" w14:textId="68277EB0" w:rsidR="00BD472A" w:rsidRPr="00C05A9A" w:rsidDel="00483538" w:rsidRDefault="00BD472A" w:rsidP="00BD472A">
      <w:pPr>
        <w:pStyle w:val="PlainText"/>
        <w:rPr>
          <w:del w:id="360" w:author="421904072277" w:date="2021-10-12T21:04:00Z"/>
          <w:rFonts w:ascii="Times New Roman" w:hAnsi="Times New Roman"/>
          <w:sz w:val="24"/>
          <w:lang w:val="sk-SK"/>
        </w:rPr>
      </w:pPr>
      <w:del w:id="361" w:author="421904072277" w:date="2021-10-12T21:04:00Z">
        <w:r w:rsidRPr="00C05A9A" w:rsidDel="00483538">
          <w:rPr>
            <w:lang w:val="sk-SK"/>
          </w:rPr>
          <w:delText>D = (d);</w:delText>
        </w:r>
      </w:del>
    </w:p>
    <w:p w14:paraId="4B27A507" w14:textId="77777777" w:rsidR="00BD472A" w:rsidRPr="00C05A9A" w:rsidRDefault="00BD472A" w:rsidP="00420890">
      <w:pPr>
        <w:pStyle w:val="PlainText"/>
        <w:rPr>
          <w:rFonts w:ascii="Times New Roman" w:hAnsi="Times New Roman"/>
          <w:sz w:val="24"/>
          <w:lang w:val="sk-SK"/>
        </w:rPr>
      </w:pPr>
    </w:p>
    <w:p w14:paraId="4AF2CC11" w14:textId="77777777" w:rsidR="00BD472A" w:rsidRPr="00C05A9A" w:rsidRDefault="00BD472A" w:rsidP="00420890">
      <w:pPr>
        <w:pStyle w:val="PlainText"/>
        <w:rPr>
          <w:rFonts w:ascii="Times New Roman" w:hAnsi="Times New Roman"/>
          <w:sz w:val="24"/>
          <w:lang w:val="sk-SK"/>
        </w:rPr>
      </w:pPr>
    </w:p>
    <w:p w14:paraId="5F8B8FCD" w14:textId="77777777" w:rsidR="00BD472A" w:rsidRPr="00C05A9A" w:rsidRDefault="00BD472A" w:rsidP="00420890">
      <w:pPr>
        <w:pStyle w:val="PlainText"/>
        <w:rPr>
          <w:rFonts w:ascii="Times New Roman" w:hAnsi="Times New Roman"/>
          <w:sz w:val="24"/>
          <w:lang w:val="sk-SK"/>
        </w:rPr>
      </w:pPr>
    </w:p>
    <w:p w14:paraId="08188D55" w14:textId="77777777" w:rsidR="00BD472A" w:rsidRPr="00C05A9A" w:rsidRDefault="00BD472A" w:rsidP="00420890">
      <w:pPr>
        <w:pStyle w:val="PlainText"/>
        <w:rPr>
          <w:rFonts w:ascii="Times New Roman" w:hAnsi="Times New Roman"/>
          <w:sz w:val="24"/>
          <w:lang w:val="sk-SK"/>
        </w:rPr>
      </w:pPr>
    </w:p>
    <w:p w14:paraId="30F2B1E6" w14:textId="77777777" w:rsidR="00BD472A" w:rsidRPr="00C05A9A" w:rsidRDefault="00BD472A" w:rsidP="00420890">
      <w:pPr>
        <w:pStyle w:val="PlainText"/>
        <w:rPr>
          <w:rFonts w:ascii="Times New Roman" w:hAnsi="Times New Roman"/>
          <w:sz w:val="24"/>
          <w:lang w:val="sk-SK"/>
        </w:rPr>
      </w:pPr>
    </w:p>
    <w:p w14:paraId="699F8AFC" w14:textId="77777777" w:rsidR="00BD472A" w:rsidRPr="00C05A9A" w:rsidRDefault="00BD472A" w:rsidP="00420890">
      <w:pPr>
        <w:pStyle w:val="PlainText"/>
        <w:rPr>
          <w:rFonts w:ascii="Times New Roman" w:hAnsi="Times New Roman"/>
          <w:sz w:val="24"/>
          <w:lang w:val="sk-SK"/>
        </w:rPr>
      </w:pPr>
    </w:p>
    <w:p w14:paraId="28A3DBDC" w14:textId="77777777" w:rsidR="00BD472A" w:rsidRPr="00C05A9A" w:rsidRDefault="00BD472A" w:rsidP="00420890">
      <w:pPr>
        <w:pStyle w:val="PlainText"/>
        <w:rPr>
          <w:rFonts w:ascii="Times New Roman" w:hAnsi="Times New Roman"/>
          <w:sz w:val="24"/>
          <w:lang w:val="sk-SK"/>
        </w:rPr>
      </w:pPr>
    </w:p>
    <w:p w14:paraId="3136597E" w14:textId="77777777" w:rsidR="00BD472A" w:rsidRPr="00C05A9A" w:rsidRDefault="00BD472A" w:rsidP="00420890">
      <w:pPr>
        <w:pStyle w:val="PlainText"/>
        <w:rPr>
          <w:rFonts w:ascii="Times New Roman" w:hAnsi="Times New Roman"/>
          <w:sz w:val="24"/>
          <w:lang w:val="sk-SK"/>
        </w:rPr>
      </w:pPr>
    </w:p>
    <w:p w14:paraId="0D14170F" w14:textId="77777777" w:rsidR="00BD472A" w:rsidRPr="00C05A9A" w:rsidRDefault="00BD472A" w:rsidP="00420890">
      <w:pPr>
        <w:pStyle w:val="PlainText"/>
        <w:rPr>
          <w:rFonts w:ascii="Times New Roman" w:hAnsi="Times New Roman"/>
          <w:sz w:val="24"/>
          <w:lang w:val="sk-SK"/>
        </w:rPr>
      </w:pPr>
    </w:p>
    <w:p w14:paraId="56C55D95" w14:textId="77777777" w:rsidR="00BD472A" w:rsidRPr="00C05A9A" w:rsidRDefault="00BD472A" w:rsidP="00420890">
      <w:pPr>
        <w:pStyle w:val="PlainText"/>
        <w:rPr>
          <w:rFonts w:ascii="Times New Roman" w:hAnsi="Times New Roman"/>
          <w:sz w:val="24"/>
          <w:lang w:val="sk-SK"/>
        </w:rPr>
      </w:pPr>
    </w:p>
    <w:p w14:paraId="6CA413BD" w14:textId="77777777" w:rsidR="00BD472A" w:rsidRPr="00C05A9A" w:rsidRDefault="00BD472A" w:rsidP="00420890">
      <w:pPr>
        <w:pStyle w:val="PlainText"/>
        <w:rPr>
          <w:rFonts w:ascii="Times New Roman" w:hAnsi="Times New Roman"/>
          <w:sz w:val="24"/>
          <w:lang w:val="sk-SK"/>
        </w:rPr>
        <w:sectPr w:rsidR="00BD472A" w:rsidRPr="00C05A9A" w:rsidSect="00BD472A">
          <w:type w:val="continuous"/>
          <w:pgSz w:w="11906" w:h="16838"/>
          <w:pgMar w:top="1417" w:right="1417" w:bottom="1417" w:left="1417" w:header="720" w:footer="720" w:gutter="0"/>
          <w:cols w:num="2" w:space="720"/>
          <w:docGrid w:linePitch="360"/>
        </w:sectPr>
      </w:pPr>
    </w:p>
    <w:p w14:paraId="6D96281A" w14:textId="0D091A1E" w:rsidR="00BD472A" w:rsidRDefault="00BD472A" w:rsidP="00420890">
      <w:pPr>
        <w:pStyle w:val="PlainText"/>
        <w:rPr>
          <w:ins w:id="362" w:author="421904072277" w:date="2021-10-12T21:03:00Z"/>
          <w:rFonts w:ascii="Times New Roman" w:hAnsi="Times New Roman"/>
          <w:sz w:val="24"/>
          <w:lang w:val="sk-SK"/>
        </w:rPr>
      </w:pPr>
    </w:p>
    <w:p w14:paraId="313B9CF5" w14:textId="77777777" w:rsidR="00483538" w:rsidRPr="00C05A9A" w:rsidRDefault="00483538" w:rsidP="00420890">
      <w:pPr>
        <w:pStyle w:val="PlainText"/>
        <w:rPr>
          <w:rFonts w:ascii="Times New Roman" w:hAnsi="Times New Roman"/>
          <w:sz w:val="24"/>
          <w:lang w:val="sk-SK"/>
        </w:rPr>
      </w:pPr>
    </w:p>
    <w:p w14:paraId="348D63C2" w14:textId="369A8502" w:rsidR="00BD472A" w:rsidRDefault="00BD472A" w:rsidP="00420890">
      <w:pPr>
        <w:pStyle w:val="PlainText"/>
        <w:rPr>
          <w:rFonts w:ascii="Times New Roman" w:hAnsi="Times New Roman"/>
          <w:sz w:val="24"/>
          <w:lang w:val="sk-SK"/>
        </w:rPr>
      </w:pPr>
      <w:r w:rsidRPr="00C05A9A">
        <w:rPr>
          <w:rFonts w:ascii="Times New Roman" w:hAnsi="Times New Roman"/>
          <w:sz w:val="24"/>
          <w:lang w:val="sk-SK"/>
        </w:rPr>
        <w:t>Ri</w:t>
      </w:r>
      <w:ins w:id="363" w:author="421904072277" w:date="2021-10-13T17:51:00Z">
        <w:r w:rsidR="009669F3">
          <w:rPr>
            <w:rFonts w:ascii="Times New Roman" w:hAnsi="Times New Roman"/>
            <w:sz w:val="24"/>
            <w:lang w:val="sk-SK"/>
          </w:rPr>
          <w:t xml:space="preserve">ešenia sú rozličné, ale po </w:t>
        </w:r>
      </w:ins>
      <w:ins w:id="364" w:author="421904072277" w:date="2021-10-14T00:29:00Z">
        <w:r w:rsidR="006D64A8">
          <w:rPr>
            <w:rFonts w:ascii="Times New Roman" w:hAnsi="Times New Roman"/>
            <w:sz w:val="24"/>
            <w:lang w:val="sk-SK"/>
          </w:rPr>
          <w:t>úpravách</w:t>
        </w:r>
      </w:ins>
      <w:ins w:id="365" w:author="421904072277" w:date="2021-10-13T17:51:00Z">
        <w:r w:rsidR="009669F3">
          <w:rPr>
            <w:rFonts w:ascii="Times New Roman" w:hAnsi="Times New Roman"/>
            <w:sz w:val="24"/>
            <w:lang w:val="sk-SK"/>
          </w:rPr>
          <w:t xml:space="preserve"> ESPRESSO riešení by sme sa dostali k rovnakému výsledku ako je ten môj</w:t>
        </w:r>
      </w:ins>
      <w:del w:id="366" w:author="421904072277" w:date="2021-10-13T17:50:00Z">
        <w:r w:rsidRPr="00C05A9A" w:rsidDel="009669F3">
          <w:rPr>
            <w:rFonts w:ascii="Times New Roman" w:hAnsi="Times New Roman"/>
            <w:sz w:val="24"/>
            <w:lang w:val="sk-SK"/>
          </w:rPr>
          <w:delText xml:space="preserve">ešenia sú </w:delText>
        </w:r>
        <w:r w:rsidR="00EF48E8" w:rsidDel="009669F3">
          <w:rPr>
            <w:rFonts w:ascii="Times New Roman" w:hAnsi="Times New Roman"/>
            <w:sz w:val="24"/>
            <w:lang w:val="sk-SK"/>
          </w:rPr>
          <w:delText>totožné</w:delText>
        </w:r>
      </w:del>
      <w:r w:rsidRPr="00C05A9A">
        <w:rPr>
          <w:rFonts w:ascii="Times New Roman" w:hAnsi="Times New Roman"/>
          <w:sz w:val="24"/>
          <w:lang w:val="sk-SK"/>
        </w:rPr>
        <w:t>.</w:t>
      </w:r>
    </w:p>
    <w:p w14:paraId="2F38DC20" w14:textId="0906A2EF" w:rsidR="00EF48E8" w:rsidRPr="00EF48E8" w:rsidDel="00D93390" w:rsidRDefault="00EF48E8" w:rsidP="00EF48E8">
      <w:pPr>
        <w:pStyle w:val="PlainText"/>
        <w:jc w:val="both"/>
        <w:rPr>
          <w:del w:id="367" w:author="421904072277" w:date="2021-10-13T18:29:00Z"/>
          <w:rFonts w:ascii="Times New Roman" w:hAnsi="Times New Roman"/>
          <w:i/>
          <w:sz w:val="24"/>
          <w:lang w:val="sk-SK"/>
        </w:rPr>
      </w:pPr>
      <w:del w:id="368" w:author="421904072277" w:date="2021-10-13T18:29:00Z">
        <w:r w:rsidRPr="00EF48E8" w:rsidDel="00D93390">
          <w:rPr>
            <w:rFonts w:ascii="Times New Roman" w:hAnsi="Times New Roman"/>
            <w:i/>
            <w:sz w:val="24"/>
            <w:highlight w:val="yellow"/>
          </w:rPr>
          <w:delText>P</w:delText>
        </w:r>
        <w:r w:rsidRPr="00EF48E8" w:rsidDel="00D93390">
          <w:rPr>
            <w:rFonts w:ascii="Times New Roman" w:hAnsi="Times New Roman"/>
            <w:i/>
            <w:sz w:val="24"/>
            <w:highlight w:val="yellow"/>
            <w:lang w:val="sk-SK"/>
          </w:rPr>
          <w:delText xml:space="preserve">oznámka: </w:delText>
        </w:r>
        <w:r w:rsidR="00C832BE" w:rsidDel="00D93390">
          <w:rPr>
            <w:rFonts w:ascii="Times New Roman" w:hAnsi="Times New Roman"/>
            <w:i/>
            <w:sz w:val="24"/>
            <w:highlight w:val="yellow"/>
            <w:lang w:val="sk-SK"/>
          </w:rPr>
          <w:delText xml:space="preserve">Môže byť aj: </w:delText>
        </w:r>
        <w:r w:rsidRPr="00EF48E8" w:rsidDel="00D93390">
          <w:rPr>
            <w:rFonts w:ascii="Times New Roman" w:hAnsi="Times New Roman"/>
            <w:i/>
            <w:sz w:val="24"/>
            <w:highlight w:val="yellow"/>
            <w:lang w:val="sk-SK"/>
          </w:rPr>
          <w:delText>sú ekvival</w:delText>
        </w:r>
        <w:r w:rsidR="003C43C6" w:rsidDel="00D93390">
          <w:rPr>
            <w:rFonts w:ascii="Times New Roman" w:hAnsi="Times New Roman"/>
            <w:i/>
            <w:sz w:val="24"/>
            <w:highlight w:val="yellow"/>
            <w:lang w:val="sk-SK"/>
          </w:rPr>
          <w:delText xml:space="preserve">entné (obvod je rovnako veľký, </w:delText>
        </w:r>
        <w:r w:rsidRPr="00EF48E8" w:rsidDel="00D93390">
          <w:rPr>
            <w:rFonts w:ascii="Times New Roman" w:hAnsi="Times New Roman"/>
            <w:i/>
            <w:sz w:val="24"/>
            <w:highlight w:val="yellow"/>
            <w:lang w:val="sk-SK"/>
          </w:rPr>
          <w:delText>má rovnaký počet vstupov)</w:delText>
        </w:r>
        <w:r w:rsidR="003C43C6" w:rsidDel="00D93390">
          <w:rPr>
            <w:rFonts w:ascii="Times New Roman" w:hAnsi="Times New Roman"/>
            <w:i/>
            <w:sz w:val="24"/>
            <w:highlight w:val="yellow"/>
            <w:lang w:val="sk-SK"/>
          </w:rPr>
          <w:delText>/</w:delText>
        </w:r>
        <w:r w:rsidRPr="00EF48E8" w:rsidDel="00D93390">
          <w:rPr>
            <w:rFonts w:ascii="Times New Roman" w:hAnsi="Times New Roman"/>
            <w:i/>
            <w:sz w:val="24"/>
            <w:highlight w:val="yellow"/>
            <w:lang w:val="sk-SK"/>
          </w:rPr>
          <w:delText xml:space="preserve"> mnou </w:delText>
        </w:r>
        <w:r w:rsidRPr="003C43C6" w:rsidDel="00D93390">
          <w:rPr>
            <w:rFonts w:ascii="Times New Roman" w:hAnsi="Times New Roman"/>
            <w:i/>
            <w:sz w:val="24"/>
            <w:highlight w:val="yellow"/>
            <w:lang w:val="sk-SK"/>
          </w:rPr>
          <w:delText>navrhnu</w:delText>
        </w:r>
        <w:r w:rsidR="003C43C6" w:rsidRPr="003C43C6" w:rsidDel="00D93390">
          <w:rPr>
            <w:rFonts w:ascii="Times New Roman" w:hAnsi="Times New Roman"/>
            <w:i/>
            <w:sz w:val="24"/>
            <w:highlight w:val="yellow"/>
            <w:lang w:val="sk-SK"/>
          </w:rPr>
          <w:delText>té riešenie je lepšie pretože ..</w:delText>
        </w:r>
        <w:r w:rsidRPr="003C43C6" w:rsidDel="00D93390">
          <w:rPr>
            <w:rFonts w:ascii="Times New Roman" w:hAnsi="Times New Roman"/>
            <w:i/>
            <w:sz w:val="24"/>
            <w:highlight w:val="yellow"/>
            <w:lang w:val="sk-SK"/>
          </w:rPr>
          <w:delText>.</w:delText>
        </w:r>
        <w:r w:rsidR="003C43C6" w:rsidRPr="003C43C6" w:rsidDel="00D93390">
          <w:rPr>
            <w:rFonts w:ascii="Times New Roman" w:hAnsi="Times New Roman"/>
            <w:i/>
            <w:sz w:val="24"/>
            <w:highlight w:val="yellow"/>
            <w:lang w:val="sk-SK"/>
          </w:rPr>
          <w:delText>/mnou navrhnuté riešenie bolo horšie pretože...</w:delText>
        </w:r>
      </w:del>
    </w:p>
    <w:p w14:paraId="33617884" w14:textId="77777777" w:rsidR="00BD472A" w:rsidDel="001C3BA7" w:rsidRDefault="00BD472A" w:rsidP="00420890">
      <w:pPr>
        <w:pStyle w:val="PlainText"/>
        <w:rPr>
          <w:del w:id="369" w:author="421904072277" w:date="2021-10-13T23:52:00Z"/>
          <w:rFonts w:ascii="Times New Roman" w:hAnsi="Times New Roman"/>
          <w:b/>
          <w:sz w:val="24"/>
          <w:lang w:val="sk-SK"/>
        </w:rPr>
      </w:pPr>
      <w:r w:rsidRPr="00C05A9A">
        <w:rPr>
          <w:rFonts w:ascii="Times New Roman" w:hAnsi="Times New Roman"/>
          <w:b/>
          <w:sz w:val="24"/>
          <w:lang w:val="sk-SK"/>
        </w:rPr>
        <w:t>Prepis na NAND:</w:t>
      </w:r>
    </w:p>
    <w:p w14:paraId="3D591EF8" w14:textId="3F3475A6" w:rsidR="003705A9" w:rsidRPr="00DA5D60" w:rsidDel="001C3BA7" w:rsidRDefault="003705A9" w:rsidP="003705A9">
      <w:pPr>
        <w:pStyle w:val="PlainText"/>
        <w:jc w:val="both"/>
        <w:rPr>
          <w:del w:id="370" w:author="421904072277" w:date="2021-10-13T23:52:00Z"/>
          <w:rFonts w:ascii="Times New Roman" w:hAnsi="Times New Roman"/>
          <w:i/>
          <w:sz w:val="24"/>
          <w:highlight w:val="yellow"/>
          <w:lang w:val="sk-SK"/>
        </w:rPr>
      </w:pPr>
      <w:del w:id="371" w:author="421904072277" w:date="2021-10-13T23:52:00Z">
        <w:r w:rsidRPr="00DA5D60" w:rsidDel="001C3BA7">
          <w:rPr>
            <w:rFonts w:ascii="Times New Roman" w:hAnsi="Times New Roman"/>
            <w:i/>
            <w:sz w:val="24"/>
            <w:highlight w:val="yellow"/>
            <w:lang w:val="sk-SK"/>
          </w:rPr>
          <w:delText xml:space="preserve">Poznámka: pri úprave výrazu na Shefferovu funkciu používame dvojitú negáciu nad DNF formou a použijeme jedenkrát de Morganovo pravidlo, v tom je celý princíp prevodu DNF na Shefferovu funkciu, platí, že </w:delText>
        </w:r>
      </w:del>
      <m:oMath>
        <m:acc>
          <m:accPr>
            <m:chr m:val="̅"/>
            <m:ctrlPr>
              <w:del w:id="372" w:author="421904072277" w:date="2021-10-13T23:52:00Z">
                <w:rPr>
                  <w:rFonts w:ascii="Cambria Math" w:hAnsi="Cambria Math"/>
                  <w:i/>
                  <w:sz w:val="24"/>
                  <w:highlight w:val="yellow"/>
                  <w:lang w:val="sk-SK"/>
                </w:rPr>
              </w:del>
            </m:ctrlPr>
          </m:accPr>
          <m:e>
            <m:sSub>
              <m:sSubPr>
                <m:ctrlPr>
                  <w:del w:id="373" w:author="421904072277" w:date="2021-10-13T23:52:00Z">
                    <w:rPr>
                      <w:rFonts w:ascii="Cambria Math" w:hAnsi="Cambria Math"/>
                      <w:i/>
                      <w:sz w:val="24"/>
                      <w:highlight w:val="yellow"/>
                      <w:lang w:val="sk-SK"/>
                    </w:rPr>
                  </w:del>
                </m:ctrlPr>
              </m:sSubPr>
              <m:e>
                <m:r>
                  <w:del w:id="374" w:author="421904072277" w:date="2021-10-13T23:52:00Z">
                    <w:rPr>
                      <w:rFonts w:ascii="Cambria Math" w:hAnsi="Cambria Math"/>
                      <w:sz w:val="24"/>
                      <w:highlight w:val="yellow"/>
                      <w:lang w:val="sk-SK"/>
                    </w:rPr>
                    <m:t>x</m:t>
                  </w:del>
                </m:r>
              </m:e>
              <m:sub>
                <m:r>
                  <w:del w:id="375" w:author="421904072277" w:date="2021-10-13T23:52:00Z">
                    <w:rPr>
                      <w:rFonts w:ascii="Cambria Math" w:hAnsi="Cambria Math"/>
                      <w:sz w:val="24"/>
                      <w:highlight w:val="yellow"/>
                      <w:lang w:val="sk-SK"/>
                    </w:rPr>
                    <m:t>1</m:t>
                  </w:del>
                </m:r>
              </m:sub>
            </m:sSub>
            <m:r>
              <w:del w:id="376" w:author="421904072277" w:date="2021-10-13T23:52:00Z">
                <w:rPr>
                  <w:rFonts w:ascii="Cambria Math" w:hAnsi="Cambria Math"/>
                  <w:sz w:val="24"/>
                  <w:highlight w:val="yellow"/>
                  <w:lang w:val="sk-SK"/>
                </w:rPr>
                <m:t>.</m:t>
              </w:del>
            </m:r>
            <m:sSub>
              <m:sSubPr>
                <m:ctrlPr>
                  <w:del w:id="377" w:author="421904072277" w:date="2021-10-13T23:52:00Z">
                    <w:rPr>
                      <w:rFonts w:ascii="Cambria Math" w:hAnsi="Cambria Math"/>
                      <w:i/>
                      <w:sz w:val="24"/>
                      <w:highlight w:val="yellow"/>
                      <w:lang w:val="sk-SK"/>
                    </w:rPr>
                  </w:del>
                </m:ctrlPr>
              </m:sSubPr>
              <m:e>
                <m:r>
                  <w:del w:id="378" w:author="421904072277" w:date="2021-10-13T23:52:00Z">
                    <w:rPr>
                      <w:rFonts w:ascii="Cambria Math" w:hAnsi="Cambria Math"/>
                      <w:sz w:val="24"/>
                      <w:highlight w:val="yellow"/>
                      <w:lang w:val="sk-SK"/>
                    </w:rPr>
                    <m:t>x</m:t>
                  </w:del>
                </m:r>
              </m:e>
              <m:sub>
                <m:r>
                  <w:del w:id="379" w:author="421904072277" w:date="2021-10-13T23:52:00Z">
                    <w:rPr>
                      <w:rFonts w:ascii="Cambria Math" w:hAnsi="Cambria Math"/>
                      <w:sz w:val="24"/>
                      <w:highlight w:val="yellow"/>
                      <w:lang w:val="sk-SK"/>
                    </w:rPr>
                    <m:t>2</m:t>
                  </w:del>
                </m:r>
              </m:sub>
            </m:sSub>
          </m:e>
        </m:acc>
      </m:oMath>
      <w:del w:id="380" w:author="421904072277" w:date="2021-10-13T23:52:00Z">
        <w:r w:rsidRPr="00DA5D60" w:rsidDel="001C3BA7">
          <w:rPr>
            <w:rFonts w:ascii="Times New Roman" w:hAnsi="Times New Roman"/>
            <w:i/>
            <w:sz w:val="24"/>
            <w:highlight w:val="yellow"/>
            <w:lang w:val="sk-SK"/>
          </w:rPr>
          <w:delText xml:space="preserve"> môžeme zapísať aj ako </w:delText>
        </w:r>
      </w:del>
      <m:oMath>
        <m:sSub>
          <m:sSubPr>
            <m:ctrlPr>
              <w:del w:id="381" w:author="421904072277" w:date="2021-10-13T23:52:00Z">
                <w:rPr>
                  <w:rFonts w:ascii="Cambria Math" w:hAnsi="Cambria Math"/>
                  <w:i/>
                  <w:sz w:val="24"/>
                  <w:highlight w:val="yellow"/>
                  <w:lang w:val="sk-SK"/>
                </w:rPr>
              </w:del>
            </m:ctrlPr>
          </m:sSubPr>
          <m:e>
            <m:r>
              <w:del w:id="382" w:author="421904072277" w:date="2021-10-13T23:52:00Z">
                <w:rPr>
                  <w:rFonts w:ascii="Cambria Math" w:hAnsi="Cambria Math"/>
                  <w:sz w:val="24"/>
                  <w:highlight w:val="yellow"/>
                  <w:lang w:val="sk-SK"/>
                </w:rPr>
                <m:t>x</m:t>
              </w:del>
            </m:r>
          </m:e>
          <m:sub>
            <m:r>
              <w:del w:id="383" w:author="421904072277" w:date="2021-10-13T23:52:00Z">
                <w:rPr>
                  <w:rFonts w:ascii="Cambria Math" w:hAnsi="Cambria Math"/>
                  <w:sz w:val="24"/>
                  <w:highlight w:val="yellow"/>
                  <w:lang w:val="sk-SK"/>
                </w:rPr>
                <m:t>1</m:t>
              </w:del>
            </m:r>
          </m:sub>
        </m:sSub>
        <m:r>
          <w:del w:id="384" w:author="421904072277" w:date="2021-10-13T23:52:00Z">
            <w:rPr>
              <w:rFonts w:ascii="Cambria Math" w:hAnsi="Cambria Math"/>
              <w:sz w:val="24"/>
              <w:highlight w:val="yellow"/>
              <w:lang w:val="sk-SK"/>
            </w:rPr>
            <m:t>↑</m:t>
          </w:del>
        </m:r>
        <m:sSub>
          <m:sSubPr>
            <m:ctrlPr>
              <w:del w:id="385" w:author="421904072277" w:date="2021-10-13T23:52:00Z">
                <w:rPr>
                  <w:rFonts w:ascii="Cambria Math" w:hAnsi="Cambria Math"/>
                  <w:i/>
                  <w:sz w:val="24"/>
                  <w:highlight w:val="yellow"/>
                  <w:lang w:val="sk-SK"/>
                </w:rPr>
              </w:del>
            </m:ctrlPr>
          </m:sSubPr>
          <m:e>
            <m:r>
              <w:del w:id="386" w:author="421904072277" w:date="2021-10-13T23:52:00Z">
                <w:rPr>
                  <w:rFonts w:ascii="Cambria Math" w:hAnsi="Cambria Math"/>
                  <w:sz w:val="24"/>
                  <w:highlight w:val="yellow"/>
                  <w:lang w:val="sk-SK"/>
                </w:rPr>
                <m:t>x</m:t>
              </w:del>
            </m:r>
          </m:e>
          <m:sub>
            <m:r>
              <w:del w:id="387" w:author="421904072277" w:date="2021-10-13T23:52:00Z">
                <w:rPr>
                  <w:rFonts w:ascii="Cambria Math" w:hAnsi="Cambria Math"/>
                  <w:sz w:val="24"/>
                  <w:highlight w:val="yellow"/>
                  <w:lang w:val="sk-SK"/>
                </w:rPr>
                <m:t>2</m:t>
              </w:del>
            </m:r>
          </m:sub>
        </m:sSub>
      </m:oMath>
      <w:del w:id="388" w:author="421904072277" w:date="2021-10-13T23:52:00Z">
        <w:r w:rsidRPr="00DA5D60" w:rsidDel="001C3BA7">
          <w:rPr>
            <w:rFonts w:ascii="Times New Roman" w:hAnsi="Times New Roman"/>
            <w:i/>
            <w:sz w:val="24"/>
            <w:highlight w:val="yellow"/>
            <w:lang w:val="sk-SK"/>
          </w:rPr>
          <w:delText xml:space="preserve">, jedná sa o ekvivalentné zápisy. </w:delText>
        </w:r>
      </w:del>
    </w:p>
    <w:p w14:paraId="1F05E0B8" w14:textId="2DC8C0CD" w:rsidR="003705A9" w:rsidRPr="00DA5D60" w:rsidDel="001C3BA7" w:rsidRDefault="003705A9" w:rsidP="003705A9">
      <w:pPr>
        <w:pStyle w:val="PlainText"/>
        <w:jc w:val="both"/>
        <w:rPr>
          <w:del w:id="389" w:author="421904072277" w:date="2021-10-13T23:52:00Z"/>
          <w:rFonts w:ascii="Times New Roman" w:hAnsi="Times New Roman"/>
          <w:i/>
          <w:sz w:val="24"/>
          <w:highlight w:val="yellow"/>
          <w:lang w:val="sk-SK"/>
        </w:rPr>
      </w:pPr>
      <w:del w:id="390" w:author="421904072277" w:date="2021-10-13T23:52:00Z">
        <w:r w:rsidRPr="00DA5D60" w:rsidDel="001C3BA7">
          <w:rPr>
            <w:rFonts w:ascii="Times New Roman" w:hAnsi="Times New Roman"/>
            <w:i/>
            <w:sz w:val="24"/>
            <w:highlight w:val="yellow"/>
            <w:lang w:val="sk-SK"/>
          </w:rPr>
          <w:delText xml:space="preserve">Ak prídete k prípadu, že vám výstupnú funkciu </w:delText>
        </w:r>
        <w:r w:rsidR="00DA5D60" w:rsidRPr="00DA5D60" w:rsidDel="001C3BA7">
          <w:rPr>
            <w:rFonts w:ascii="Times New Roman" w:hAnsi="Times New Roman"/>
            <w:i/>
            <w:sz w:val="24"/>
            <w:highlight w:val="yellow"/>
            <w:lang w:val="sk-SK"/>
          </w:rPr>
          <w:delText>tvorí len jeden súčinový výraz, tak je potrebné použiť pravidlo 4a, a potom už pokračujete ako je vyššie uvedené (t.j. pravidlo 6 a 5a). Ak vám zostane vo funkcií len jedna premenná, tak tu už nie je potrebné robiť nič.</w:delText>
        </w:r>
      </w:del>
    </w:p>
    <w:p w14:paraId="3F8AB767" w14:textId="6BDEA9F0" w:rsidR="00CD542C" w:rsidRPr="00CD542C" w:rsidDel="001C3BA7" w:rsidRDefault="00DA5D60" w:rsidP="003705A9">
      <w:pPr>
        <w:pStyle w:val="PlainText"/>
        <w:jc w:val="both"/>
        <w:rPr>
          <w:del w:id="391" w:author="421904072277" w:date="2021-10-13T23:52:00Z"/>
          <w:rFonts w:ascii="Times New Roman" w:hAnsi="Times New Roman"/>
          <w:i/>
          <w:sz w:val="24"/>
          <w:lang w:val="sk-SK"/>
        </w:rPr>
      </w:pPr>
      <m:oMathPara>
        <m:oMath>
          <m:r>
            <w:del w:id="392" w:author="421904072277" w:date="2021-10-13T23:52:00Z">
              <w:rPr>
                <w:rFonts w:ascii="Cambria Math" w:hAnsi="Cambria Math"/>
                <w:sz w:val="24"/>
                <w:highlight w:val="yellow"/>
                <w:lang w:val="sk-SK"/>
              </w:rPr>
              <m:t>Y=</m:t>
            </w:del>
          </m:r>
          <m:sSub>
            <m:sSubPr>
              <m:ctrlPr>
                <w:del w:id="393" w:author="421904072277" w:date="2021-10-13T23:52:00Z">
                  <w:rPr>
                    <w:rFonts w:ascii="Cambria Math" w:hAnsi="Cambria Math"/>
                    <w:i/>
                    <w:sz w:val="24"/>
                    <w:highlight w:val="yellow"/>
                    <w:lang w:val="sk-SK"/>
                  </w:rPr>
                </w:del>
              </m:ctrlPr>
            </m:sSubPr>
            <m:e>
              <m:r>
                <w:del w:id="394" w:author="421904072277" w:date="2021-10-13T23:52:00Z">
                  <w:rPr>
                    <w:rFonts w:ascii="Cambria Math" w:hAnsi="Cambria Math"/>
                    <w:sz w:val="24"/>
                    <w:highlight w:val="yellow"/>
                    <w:lang w:val="sk-SK"/>
                  </w:rPr>
                  <m:t>x</m:t>
                </w:del>
              </m:r>
            </m:e>
            <m:sub>
              <m:r>
                <w:del w:id="395" w:author="421904072277" w:date="2021-10-13T23:52:00Z">
                  <w:rPr>
                    <w:rFonts w:ascii="Cambria Math" w:hAnsi="Cambria Math"/>
                    <w:sz w:val="24"/>
                    <w:highlight w:val="yellow"/>
                    <w:lang w:val="sk-SK"/>
                  </w:rPr>
                  <m:t>1</m:t>
                </w:del>
              </m:r>
            </m:sub>
          </m:sSub>
          <m:r>
            <w:del w:id="396" w:author="421904072277" w:date="2021-10-13T23:52:00Z">
              <w:rPr>
                <w:rFonts w:ascii="Cambria Math" w:hAnsi="Cambria Math"/>
                <w:sz w:val="24"/>
                <w:highlight w:val="yellow"/>
                <w:lang w:val="sk-SK"/>
              </w:rPr>
              <m:t>.</m:t>
            </w:del>
          </m:r>
          <m:sSub>
            <m:sSubPr>
              <m:ctrlPr>
                <w:del w:id="397" w:author="421904072277" w:date="2021-10-13T23:52:00Z">
                  <w:rPr>
                    <w:rFonts w:ascii="Cambria Math" w:hAnsi="Cambria Math"/>
                    <w:i/>
                    <w:sz w:val="24"/>
                    <w:highlight w:val="yellow"/>
                    <w:lang w:val="sk-SK"/>
                  </w:rPr>
                </w:del>
              </m:ctrlPr>
            </m:sSubPr>
            <m:e>
              <m:r>
                <w:del w:id="398" w:author="421904072277" w:date="2021-10-13T23:52:00Z">
                  <w:rPr>
                    <w:rFonts w:ascii="Cambria Math" w:hAnsi="Cambria Math"/>
                    <w:sz w:val="24"/>
                    <w:highlight w:val="yellow"/>
                    <w:lang w:val="sk-SK"/>
                  </w:rPr>
                  <m:t>x</m:t>
                </w:del>
              </m:r>
            </m:e>
            <m:sub>
              <m:r>
                <w:del w:id="399" w:author="421904072277" w:date="2021-10-13T23:52:00Z">
                  <w:rPr>
                    <w:rFonts w:ascii="Cambria Math" w:hAnsi="Cambria Math"/>
                    <w:sz w:val="24"/>
                    <w:highlight w:val="yellow"/>
                    <w:lang w:val="sk-SK"/>
                  </w:rPr>
                  <m:t>2</m:t>
                </w:del>
              </m:r>
            </m:sub>
          </m:sSub>
          <m:r>
            <w:del w:id="400" w:author="421904072277" w:date="2021-10-13T23:52:00Z">
              <w:rPr>
                <w:rFonts w:ascii="Cambria Math" w:hAnsi="Cambria Math"/>
                <w:sz w:val="24"/>
                <w:highlight w:val="yellow"/>
                <w:lang w:val="sk-SK"/>
              </w:rPr>
              <m:t>=</m:t>
            </w:del>
          </m:r>
          <m:sSub>
            <m:sSubPr>
              <m:ctrlPr>
                <w:del w:id="401" w:author="421904072277" w:date="2021-10-13T23:52:00Z">
                  <w:rPr>
                    <w:rFonts w:ascii="Cambria Math" w:hAnsi="Cambria Math"/>
                    <w:i/>
                    <w:sz w:val="24"/>
                    <w:highlight w:val="yellow"/>
                    <w:lang w:val="sk-SK"/>
                  </w:rPr>
                </w:del>
              </m:ctrlPr>
            </m:sSubPr>
            <m:e>
              <m:r>
                <w:del w:id="402" w:author="421904072277" w:date="2021-10-13T23:52:00Z">
                  <w:rPr>
                    <w:rFonts w:ascii="Cambria Math" w:hAnsi="Cambria Math"/>
                    <w:sz w:val="24"/>
                    <w:highlight w:val="yellow"/>
                    <w:lang w:val="sk-SK"/>
                  </w:rPr>
                  <m:t>x</m:t>
                </w:del>
              </m:r>
            </m:e>
            <m:sub>
              <m:r>
                <w:del w:id="403" w:author="421904072277" w:date="2021-10-13T23:52:00Z">
                  <w:rPr>
                    <w:rFonts w:ascii="Cambria Math" w:hAnsi="Cambria Math"/>
                    <w:sz w:val="24"/>
                    <w:highlight w:val="yellow"/>
                    <w:lang w:val="sk-SK"/>
                  </w:rPr>
                  <m:t>1</m:t>
                </w:del>
              </m:r>
            </m:sub>
          </m:sSub>
          <m:sSub>
            <m:sSubPr>
              <m:ctrlPr>
                <w:del w:id="404" w:author="421904072277" w:date="2021-10-13T23:52:00Z">
                  <w:rPr>
                    <w:rFonts w:ascii="Cambria Math" w:hAnsi="Cambria Math"/>
                    <w:i/>
                    <w:sz w:val="24"/>
                    <w:highlight w:val="yellow"/>
                    <w:lang w:val="sk-SK"/>
                  </w:rPr>
                </w:del>
              </m:ctrlPr>
            </m:sSubPr>
            <m:e>
              <m:r>
                <w:del w:id="405" w:author="421904072277" w:date="2021-10-13T23:52:00Z">
                  <w:rPr>
                    <w:rFonts w:ascii="Cambria Math" w:hAnsi="Cambria Math"/>
                    <w:sz w:val="24"/>
                    <w:highlight w:val="yellow"/>
                    <w:lang w:val="sk-SK"/>
                  </w:rPr>
                  <m:t>.x</m:t>
                </w:del>
              </m:r>
            </m:e>
            <m:sub>
              <m:r>
                <w:del w:id="406" w:author="421904072277" w:date="2021-10-13T23:52:00Z">
                  <w:rPr>
                    <w:rFonts w:ascii="Cambria Math" w:hAnsi="Cambria Math"/>
                    <w:sz w:val="24"/>
                    <w:highlight w:val="yellow"/>
                    <w:lang w:val="sk-SK"/>
                  </w:rPr>
                  <m:t>2</m:t>
                </w:del>
              </m:r>
            </m:sub>
          </m:sSub>
          <m:r>
            <w:del w:id="407" w:author="421904072277" w:date="2021-10-13T23:52:00Z">
              <w:rPr>
                <w:rFonts w:ascii="Cambria Math" w:hAnsi="Cambria Math"/>
                <w:sz w:val="24"/>
                <w:highlight w:val="yellow"/>
                <w:lang w:val="sk-SK"/>
              </w:rPr>
              <m:t>+</m:t>
            </w:del>
          </m:r>
          <m:sSub>
            <m:sSubPr>
              <m:ctrlPr>
                <w:del w:id="408" w:author="421904072277" w:date="2021-10-13T23:52:00Z">
                  <w:rPr>
                    <w:rFonts w:ascii="Cambria Math" w:hAnsi="Cambria Math"/>
                    <w:i/>
                    <w:sz w:val="24"/>
                    <w:highlight w:val="yellow"/>
                    <w:lang w:val="sk-SK"/>
                  </w:rPr>
                </w:del>
              </m:ctrlPr>
            </m:sSubPr>
            <m:e>
              <m:r>
                <w:del w:id="409" w:author="421904072277" w:date="2021-10-13T23:52:00Z">
                  <w:rPr>
                    <w:rFonts w:ascii="Cambria Math" w:hAnsi="Cambria Math"/>
                    <w:sz w:val="24"/>
                    <w:highlight w:val="yellow"/>
                    <w:lang w:val="sk-SK"/>
                  </w:rPr>
                  <m:t>x</m:t>
                </w:del>
              </m:r>
            </m:e>
            <m:sub>
              <m:r>
                <w:del w:id="410" w:author="421904072277" w:date="2021-10-13T23:52:00Z">
                  <w:rPr>
                    <w:rFonts w:ascii="Cambria Math" w:hAnsi="Cambria Math"/>
                    <w:sz w:val="24"/>
                    <w:highlight w:val="yellow"/>
                    <w:lang w:val="sk-SK"/>
                  </w:rPr>
                  <m:t>1</m:t>
                </w:del>
              </m:r>
            </m:sub>
          </m:sSub>
          <m:sSub>
            <m:sSubPr>
              <m:ctrlPr>
                <w:del w:id="411" w:author="421904072277" w:date="2021-10-13T23:52:00Z">
                  <w:rPr>
                    <w:rFonts w:ascii="Cambria Math" w:hAnsi="Cambria Math"/>
                    <w:i/>
                    <w:sz w:val="24"/>
                    <w:highlight w:val="yellow"/>
                    <w:lang w:val="sk-SK"/>
                  </w:rPr>
                </w:del>
              </m:ctrlPr>
            </m:sSubPr>
            <m:e>
              <m:r>
                <w:del w:id="412" w:author="421904072277" w:date="2021-10-13T23:52:00Z">
                  <w:rPr>
                    <w:rFonts w:ascii="Cambria Math" w:hAnsi="Cambria Math"/>
                    <w:sz w:val="24"/>
                    <w:highlight w:val="yellow"/>
                    <w:lang w:val="sk-SK"/>
                  </w:rPr>
                  <m:t>.x</m:t>
                </w:del>
              </m:r>
            </m:e>
            <m:sub>
              <m:r>
                <w:del w:id="413" w:author="421904072277" w:date="2021-10-13T23:52:00Z">
                  <w:rPr>
                    <w:rFonts w:ascii="Cambria Math" w:hAnsi="Cambria Math"/>
                    <w:sz w:val="24"/>
                    <w:highlight w:val="yellow"/>
                    <w:lang w:val="sk-SK"/>
                  </w:rPr>
                  <m:t>2</m:t>
                </w:del>
              </m:r>
            </m:sub>
          </m:sSub>
          <m:r>
            <w:del w:id="414" w:author="421904072277" w:date="2021-10-13T23:52:00Z">
              <w:rPr>
                <w:rFonts w:ascii="Cambria Math" w:hAnsi="Cambria Math"/>
                <w:sz w:val="24"/>
                <w:highlight w:val="yellow"/>
                <w:lang w:val="sk-SK"/>
              </w:rPr>
              <m:t>=</m:t>
            </w:del>
          </m:r>
          <m:acc>
            <m:accPr>
              <m:chr m:val="̅"/>
              <m:ctrlPr>
                <w:del w:id="415" w:author="421904072277" w:date="2021-10-13T23:52:00Z">
                  <w:rPr>
                    <w:rFonts w:ascii="Cambria Math" w:hAnsi="Cambria Math"/>
                    <w:i/>
                    <w:sz w:val="24"/>
                    <w:highlight w:val="yellow"/>
                    <w:lang w:val="sk-SK"/>
                  </w:rPr>
                </w:del>
              </m:ctrlPr>
            </m:accPr>
            <m:e>
              <m:acc>
                <m:accPr>
                  <m:chr m:val="̅"/>
                  <m:ctrlPr>
                    <w:del w:id="416" w:author="421904072277" w:date="2021-10-13T23:52:00Z">
                      <w:rPr>
                        <w:rFonts w:ascii="Cambria Math" w:hAnsi="Cambria Math"/>
                        <w:i/>
                        <w:sz w:val="24"/>
                        <w:highlight w:val="yellow"/>
                        <w:lang w:val="sk-SK"/>
                      </w:rPr>
                    </w:del>
                  </m:ctrlPr>
                </m:accPr>
                <m:e>
                  <m:sSub>
                    <m:sSubPr>
                      <m:ctrlPr>
                        <w:del w:id="417" w:author="421904072277" w:date="2021-10-13T23:52:00Z">
                          <w:rPr>
                            <w:rFonts w:ascii="Cambria Math" w:hAnsi="Cambria Math"/>
                            <w:i/>
                            <w:sz w:val="24"/>
                            <w:highlight w:val="yellow"/>
                            <w:lang w:val="sk-SK"/>
                          </w:rPr>
                        </w:del>
                      </m:ctrlPr>
                    </m:sSubPr>
                    <m:e>
                      <m:r>
                        <w:del w:id="418" w:author="421904072277" w:date="2021-10-13T23:52:00Z">
                          <w:rPr>
                            <w:rFonts w:ascii="Cambria Math" w:hAnsi="Cambria Math"/>
                            <w:sz w:val="24"/>
                            <w:highlight w:val="yellow"/>
                            <w:lang w:val="sk-SK"/>
                          </w:rPr>
                          <m:t>x</m:t>
                        </w:del>
                      </m:r>
                    </m:e>
                    <m:sub>
                      <m:r>
                        <w:del w:id="419" w:author="421904072277" w:date="2021-10-13T23:52:00Z">
                          <w:rPr>
                            <w:rFonts w:ascii="Cambria Math" w:hAnsi="Cambria Math"/>
                            <w:sz w:val="24"/>
                            <w:highlight w:val="yellow"/>
                            <w:lang w:val="sk-SK"/>
                          </w:rPr>
                          <m:t>1</m:t>
                        </w:del>
                      </m:r>
                    </m:sub>
                  </m:sSub>
                  <m:sSub>
                    <m:sSubPr>
                      <m:ctrlPr>
                        <w:del w:id="420" w:author="421904072277" w:date="2021-10-13T23:52:00Z">
                          <w:rPr>
                            <w:rFonts w:ascii="Cambria Math" w:hAnsi="Cambria Math"/>
                            <w:i/>
                            <w:sz w:val="24"/>
                            <w:highlight w:val="yellow"/>
                            <w:lang w:val="sk-SK"/>
                          </w:rPr>
                        </w:del>
                      </m:ctrlPr>
                    </m:sSubPr>
                    <m:e>
                      <m:r>
                        <w:del w:id="421" w:author="421904072277" w:date="2021-10-13T23:52:00Z">
                          <w:rPr>
                            <w:rFonts w:ascii="Cambria Math" w:hAnsi="Cambria Math"/>
                            <w:sz w:val="24"/>
                            <w:highlight w:val="yellow"/>
                            <w:lang w:val="sk-SK"/>
                          </w:rPr>
                          <m:t>.x</m:t>
                        </w:del>
                      </m:r>
                    </m:e>
                    <m:sub>
                      <m:r>
                        <w:del w:id="422" w:author="421904072277" w:date="2021-10-13T23:52:00Z">
                          <w:rPr>
                            <w:rFonts w:ascii="Cambria Math" w:hAnsi="Cambria Math"/>
                            <w:sz w:val="24"/>
                            <w:highlight w:val="yellow"/>
                            <w:lang w:val="sk-SK"/>
                          </w:rPr>
                          <m:t>2</m:t>
                        </w:del>
                      </m:r>
                    </m:sub>
                  </m:sSub>
                  <m:r>
                    <w:del w:id="423" w:author="421904072277" w:date="2021-10-13T23:52:00Z">
                      <w:rPr>
                        <w:rFonts w:ascii="Cambria Math" w:hAnsi="Cambria Math"/>
                        <w:sz w:val="24"/>
                        <w:highlight w:val="yellow"/>
                        <w:lang w:val="sk-SK"/>
                      </w:rPr>
                      <m:t>+</m:t>
                    </w:del>
                  </m:r>
                  <m:sSub>
                    <m:sSubPr>
                      <m:ctrlPr>
                        <w:del w:id="424" w:author="421904072277" w:date="2021-10-13T23:52:00Z">
                          <w:rPr>
                            <w:rFonts w:ascii="Cambria Math" w:hAnsi="Cambria Math"/>
                            <w:i/>
                            <w:sz w:val="24"/>
                            <w:highlight w:val="yellow"/>
                            <w:lang w:val="sk-SK"/>
                          </w:rPr>
                        </w:del>
                      </m:ctrlPr>
                    </m:sSubPr>
                    <m:e>
                      <m:r>
                        <w:del w:id="425" w:author="421904072277" w:date="2021-10-13T23:52:00Z">
                          <w:rPr>
                            <w:rFonts w:ascii="Cambria Math" w:hAnsi="Cambria Math"/>
                            <w:sz w:val="24"/>
                            <w:highlight w:val="yellow"/>
                            <w:lang w:val="sk-SK"/>
                          </w:rPr>
                          <m:t>x</m:t>
                        </w:del>
                      </m:r>
                    </m:e>
                    <m:sub>
                      <m:r>
                        <w:del w:id="426" w:author="421904072277" w:date="2021-10-13T23:52:00Z">
                          <w:rPr>
                            <w:rFonts w:ascii="Cambria Math" w:hAnsi="Cambria Math"/>
                            <w:sz w:val="24"/>
                            <w:highlight w:val="yellow"/>
                            <w:lang w:val="sk-SK"/>
                          </w:rPr>
                          <m:t>1</m:t>
                        </w:del>
                      </m:r>
                    </m:sub>
                  </m:sSub>
                  <m:r>
                    <w:del w:id="427" w:author="421904072277" w:date="2021-10-13T23:52:00Z">
                      <w:rPr>
                        <w:rFonts w:ascii="Cambria Math" w:hAnsi="Cambria Math"/>
                        <w:sz w:val="24"/>
                        <w:highlight w:val="yellow"/>
                        <w:lang w:val="sk-SK"/>
                      </w:rPr>
                      <m:t>.</m:t>
                    </w:del>
                  </m:r>
                  <m:sSub>
                    <m:sSubPr>
                      <m:ctrlPr>
                        <w:del w:id="428" w:author="421904072277" w:date="2021-10-13T23:52:00Z">
                          <w:rPr>
                            <w:rFonts w:ascii="Cambria Math" w:hAnsi="Cambria Math"/>
                            <w:i/>
                            <w:sz w:val="24"/>
                            <w:highlight w:val="yellow"/>
                            <w:lang w:val="sk-SK"/>
                          </w:rPr>
                        </w:del>
                      </m:ctrlPr>
                    </m:sSubPr>
                    <m:e>
                      <m:r>
                        <w:del w:id="429" w:author="421904072277" w:date="2021-10-13T23:52:00Z">
                          <w:rPr>
                            <w:rFonts w:ascii="Cambria Math" w:hAnsi="Cambria Math"/>
                            <w:sz w:val="24"/>
                            <w:highlight w:val="yellow"/>
                            <w:lang w:val="sk-SK"/>
                          </w:rPr>
                          <m:t>x</m:t>
                        </w:del>
                      </m:r>
                    </m:e>
                    <m:sub>
                      <m:r>
                        <w:del w:id="430" w:author="421904072277" w:date="2021-10-13T23:52:00Z">
                          <w:rPr>
                            <w:rFonts w:ascii="Cambria Math" w:hAnsi="Cambria Math"/>
                            <w:sz w:val="24"/>
                            <w:highlight w:val="yellow"/>
                            <w:lang w:val="sk-SK"/>
                          </w:rPr>
                          <m:t>2</m:t>
                        </w:del>
                      </m:r>
                    </m:sub>
                  </m:sSub>
                </m:e>
              </m:acc>
            </m:e>
          </m:acc>
          <m:r>
            <w:del w:id="431" w:author="421904072277" w:date="2021-10-13T23:52:00Z">
              <w:rPr>
                <w:rFonts w:ascii="Cambria Math" w:hAnsi="Cambria Math"/>
                <w:sz w:val="24"/>
                <w:highlight w:val="yellow"/>
                <w:lang w:val="sk-SK"/>
              </w:rPr>
              <m:t>=</m:t>
            </w:del>
          </m:r>
          <m:acc>
            <m:accPr>
              <m:chr m:val="̅"/>
              <m:ctrlPr>
                <w:del w:id="432" w:author="421904072277" w:date="2021-10-13T23:52:00Z">
                  <w:rPr>
                    <w:rFonts w:ascii="Cambria Math" w:hAnsi="Cambria Math"/>
                    <w:i/>
                    <w:sz w:val="24"/>
                    <w:highlight w:val="yellow"/>
                    <w:lang w:val="sk-SK"/>
                  </w:rPr>
                </w:del>
              </m:ctrlPr>
            </m:accPr>
            <m:e>
              <m:acc>
                <m:accPr>
                  <m:chr m:val="̅"/>
                  <m:ctrlPr>
                    <w:del w:id="433" w:author="421904072277" w:date="2021-10-13T23:52:00Z">
                      <w:rPr>
                        <w:rFonts w:ascii="Cambria Math" w:hAnsi="Cambria Math"/>
                        <w:i/>
                        <w:sz w:val="24"/>
                        <w:highlight w:val="yellow"/>
                        <w:lang w:val="sk-SK"/>
                      </w:rPr>
                    </w:del>
                  </m:ctrlPr>
                </m:accPr>
                <m:e>
                  <m:sSub>
                    <m:sSubPr>
                      <m:ctrlPr>
                        <w:del w:id="434" w:author="421904072277" w:date="2021-10-13T23:52:00Z">
                          <w:rPr>
                            <w:rFonts w:ascii="Cambria Math" w:hAnsi="Cambria Math"/>
                            <w:i/>
                            <w:sz w:val="24"/>
                            <w:highlight w:val="yellow"/>
                            <w:lang w:val="sk-SK"/>
                          </w:rPr>
                        </w:del>
                      </m:ctrlPr>
                    </m:sSubPr>
                    <m:e>
                      <m:r>
                        <w:del w:id="435" w:author="421904072277" w:date="2021-10-13T23:52:00Z">
                          <w:rPr>
                            <w:rFonts w:ascii="Cambria Math" w:hAnsi="Cambria Math"/>
                            <w:sz w:val="24"/>
                            <w:highlight w:val="yellow"/>
                            <w:lang w:val="sk-SK"/>
                          </w:rPr>
                          <m:t>x</m:t>
                        </w:del>
                      </m:r>
                    </m:e>
                    <m:sub>
                      <m:r>
                        <w:del w:id="436" w:author="421904072277" w:date="2021-10-13T23:52:00Z">
                          <w:rPr>
                            <w:rFonts w:ascii="Cambria Math" w:hAnsi="Cambria Math"/>
                            <w:sz w:val="24"/>
                            <w:highlight w:val="yellow"/>
                            <w:lang w:val="sk-SK"/>
                          </w:rPr>
                          <m:t>1</m:t>
                        </w:del>
                      </m:r>
                    </m:sub>
                  </m:sSub>
                  <m:sSub>
                    <m:sSubPr>
                      <m:ctrlPr>
                        <w:del w:id="437" w:author="421904072277" w:date="2021-10-13T23:52:00Z">
                          <w:rPr>
                            <w:rFonts w:ascii="Cambria Math" w:hAnsi="Cambria Math"/>
                            <w:i/>
                            <w:sz w:val="24"/>
                            <w:highlight w:val="yellow"/>
                            <w:lang w:val="sk-SK"/>
                          </w:rPr>
                        </w:del>
                      </m:ctrlPr>
                    </m:sSubPr>
                    <m:e>
                      <m:r>
                        <w:del w:id="438" w:author="421904072277" w:date="2021-10-13T23:52:00Z">
                          <w:rPr>
                            <w:rFonts w:ascii="Cambria Math" w:hAnsi="Cambria Math"/>
                            <w:sz w:val="24"/>
                            <w:highlight w:val="yellow"/>
                            <w:lang w:val="sk-SK"/>
                          </w:rPr>
                          <m:t>.x</m:t>
                        </w:del>
                      </m:r>
                    </m:e>
                    <m:sub>
                      <m:r>
                        <w:del w:id="439" w:author="421904072277" w:date="2021-10-13T23:52:00Z">
                          <w:rPr>
                            <w:rFonts w:ascii="Cambria Math" w:hAnsi="Cambria Math"/>
                            <w:sz w:val="24"/>
                            <w:highlight w:val="yellow"/>
                            <w:lang w:val="sk-SK"/>
                          </w:rPr>
                          <m:t>2</m:t>
                        </w:del>
                      </m:r>
                    </m:sub>
                  </m:sSub>
                </m:e>
              </m:acc>
              <m:r>
                <w:del w:id="440" w:author="421904072277" w:date="2021-10-13T23:52:00Z">
                  <w:rPr>
                    <w:rFonts w:ascii="Cambria Math" w:hAnsi="Cambria Math"/>
                    <w:sz w:val="24"/>
                    <w:highlight w:val="yellow"/>
                    <w:lang w:val="sk-SK"/>
                  </w:rPr>
                  <m:t>.</m:t>
                </w:del>
              </m:r>
              <m:acc>
                <m:accPr>
                  <m:chr m:val="̅"/>
                  <m:ctrlPr>
                    <w:del w:id="441" w:author="421904072277" w:date="2021-10-13T23:52:00Z">
                      <w:rPr>
                        <w:rFonts w:ascii="Cambria Math" w:hAnsi="Cambria Math"/>
                        <w:i/>
                        <w:sz w:val="24"/>
                        <w:highlight w:val="yellow"/>
                        <w:lang w:val="sk-SK"/>
                      </w:rPr>
                    </w:del>
                  </m:ctrlPr>
                </m:accPr>
                <m:e>
                  <m:sSub>
                    <m:sSubPr>
                      <m:ctrlPr>
                        <w:del w:id="442" w:author="421904072277" w:date="2021-10-13T23:52:00Z">
                          <w:rPr>
                            <w:rFonts w:ascii="Cambria Math" w:hAnsi="Cambria Math"/>
                            <w:i/>
                            <w:sz w:val="24"/>
                            <w:highlight w:val="yellow"/>
                            <w:lang w:val="sk-SK"/>
                          </w:rPr>
                        </w:del>
                      </m:ctrlPr>
                    </m:sSubPr>
                    <m:e>
                      <m:r>
                        <w:del w:id="443" w:author="421904072277" w:date="2021-10-13T23:52:00Z">
                          <w:rPr>
                            <w:rFonts w:ascii="Cambria Math" w:hAnsi="Cambria Math"/>
                            <w:sz w:val="24"/>
                            <w:highlight w:val="yellow"/>
                            <w:lang w:val="sk-SK"/>
                          </w:rPr>
                          <m:t>x</m:t>
                        </w:del>
                      </m:r>
                    </m:e>
                    <m:sub>
                      <m:r>
                        <w:del w:id="444" w:author="421904072277" w:date="2021-10-13T23:52:00Z">
                          <w:rPr>
                            <w:rFonts w:ascii="Cambria Math" w:hAnsi="Cambria Math"/>
                            <w:sz w:val="24"/>
                            <w:highlight w:val="yellow"/>
                            <w:lang w:val="sk-SK"/>
                          </w:rPr>
                          <m:t>1</m:t>
                        </w:del>
                      </m:r>
                    </m:sub>
                  </m:sSub>
                  <m:sSub>
                    <m:sSubPr>
                      <m:ctrlPr>
                        <w:del w:id="445" w:author="421904072277" w:date="2021-10-13T23:52:00Z">
                          <w:rPr>
                            <w:rFonts w:ascii="Cambria Math" w:hAnsi="Cambria Math"/>
                            <w:i/>
                            <w:sz w:val="24"/>
                            <w:highlight w:val="yellow"/>
                            <w:lang w:val="sk-SK"/>
                          </w:rPr>
                        </w:del>
                      </m:ctrlPr>
                    </m:sSubPr>
                    <m:e>
                      <m:r>
                        <w:del w:id="446" w:author="421904072277" w:date="2021-10-13T23:52:00Z">
                          <w:rPr>
                            <w:rFonts w:ascii="Cambria Math" w:hAnsi="Cambria Math"/>
                            <w:sz w:val="24"/>
                            <w:highlight w:val="yellow"/>
                            <w:lang w:val="sk-SK"/>
                          </w:rPr>
                          <m:t>.x</m:t>
                        </w:del>
                      </m:r>
                    </m:e>
                    <m:sub>
                      <m:r>
                        <w:del w:id="447" w:author="421904072277" w:date="2021-10-13T23:52:00Z">
                          <w:rPr>
                            <w:rFonts w:ascii="Cambria Math" w:hAnsi="Cambria Math"/>
                            <w:sz w:val="24"/>
                            <w:highlight w:val="yellow"/>
                            <w:lang w:val="sk-SK"/>
                          </w:rPr>
                          <m:t>2</m:t>
                        </w:del>
                      </m:r>
                    </m:sub>
                  </m:sSub>
                </m:e>
              </m:acc>
            </m:e>
          </m:acc>
          <m:r>
            <w:del w:id="448" w:author="421904072277" w:date="2021-10-13T23:52:00Z">
              <w:rPr>
                <w:rFonts w:ascii="Cambria Math" w:hAnsi="Cambria Math"/>
                <w:sz w:val="24"/>
                <w:highlight w:val="yellow"/>
                <w:lang w:val="sk-SK"/>
              </w:rPr>
              <m:t>=</m:t>
            </w:del>
          </m:r>
          <m:sSub>
            <m:sSubPr>
              <m:ctrlPr>
                <w:del w:id="449" w:author="421904072277" w:date="2021-10-13T23:52:00Z">
                  <w:rPr>
                    <w:rFonts w:ascii="Cambria Math" w:hAnsi="Cambria Math"/>
                    <w:i/>
                    <w:sz w:val="24"/>
                    <w:highlight w:val="yellow"/>
                    <w:lang w:val="sk-SK"/>
                  </w:rPr>
                </w:del>
              </m:ctrlPr>
            </m:sSubPr>
            <m:e>
              <m:r>
                <w:del w:id="450" w:author="421904072277" w:date="2021-10-13T23:52:00Z">
                  <w:rPr>
                    <w:rFonts w:ascii="Cambria Math" w:hAnsi="Cambria Math"/>
                    <w:sz w:val="24"/>
                    <w:highlight w:val="yellow"/>
                    <w:lang w:val="sk-SK"/>
                  </w:rPr>
                  <m:t>(x</m:t>
                </w:del>
              </m:r>
            </m:e>
            <m:sub>
              <m:r>
                <w:del w:id="451" w:author="421904072277" w:date="2021-10-13T23:52:00Z">
                  <w:rPr>
                    <w:rFonts w:ascii="Cambria Math" w:hAnsi="Cambria Math"/>
                    <w:sz w:val="24"/>
                    <w:highlight w:val="yellow"/>
                    <w:lang w:val="sk-SK"/>
                  </w:rPr>
                  <m:t>1</m:t>
                </w:del>
              </m:r>
            </m:sub>
          </m:sSub>
          <m:r>
            <w:del w:id="452" w:author="421904072277" w:date="2021-10-13T23:52:00Z">
              <w:rPr>
                <w:rFonts w:ascii="Cambria Math" w:hAnsi="Cambria Math"/>
                <w:sz w:val="24"/>
                <w:highlight w:val="yellow"/>
                <w:lang w:val="sk-SK"/>
              </w:rPr>
              <m:t>↑</m:t>
            </w:del>
          </m:r>
          <m:sSub>
            <m:sSubPr>
              <m:ctrlPr>
                <w:del w:id="453" w:author="421904072277" w:date="2021-10-13T23:52:00Z">
                  <w:rPr>
                    <w:rFonts w:ascii="Cambria Math" w:hAnsi="Cambria Math"/>
                    <w:i/>
                    <w:sz w:val="24"/>
                    <w:highlight w:val="yellow"/>
                    <w:lang w:val="sk-SK"/>
                  </w:rPr>
                </w:del>
              </m:ctrlPr>
            </m:sSubPr>
            <m:e>
              <m:r>
                <w:del w:id="454" w:author="421904072277" w:date="2021-10-13T23:52:00Z">
                  <w:rPr>
                    <w:rFonts w:ascii="Cambria Math" w:hAnsi="Cambria Math"/>
                    <w:sz w:val="24"/>
                    <w:highlight w:val="yellow"/>
                    <w:lang w:val="sk-SK"/>
                  </w:rPr>
                  <m:t>x</m:t>
                </w:del>
              </m:r>
            </m:e>
            <m:sub>
              <m:r>
                <w:del w:id="455" w:author="421904072277" w:date="2021-10-13T23:52:00Z">
                  <w:rPr>
                    <w:rFonts w:ascii="Cambria Math" w:hAnsi="Cambria Math"/>
                    <w:sz w:val="24"/>
                    <w:highlight w:val="yellow"/>
                    <w:lang w:val="sk-SK"/>
                  </w:rPr>
                  <m:t>2</m:t>
                </w:del>
              </m:r>
            </m:sub>
          </m:sSub>
          <m:r>
            <w:del w:id="456" w:author="421904072277" w:date="2021-10-13T23:52:00Z">
              <w:rPr>
                <w:rFonts w:ascii="Cambria Math" w:hAnsi="Cambria Math"/>
                <w:sz w:val="24"/>
                <w:highlight w:val="yellow"/>
                <w:lang w:val="sk-SK"/>
              </w:rPr>
              <m:t>)↑</m:t>
            </w:del>
          </m:r>
          <m:d>
            <m:dPr>
              <m:ctrlPr>
                <w:del w:id="457" w:author="421904072277" w:date="2021-10-13T23:52:00Z">
                  <w:rPr>
                    <w:rFonts w:ascii="Cambria Math" w:hAnsi="Cambria Math"/>
                    <w:i/>
                    <w:sz w:val="24"/>
                    <w:lang w:val="sk-SK"/>
                  </w:rPr>
                </w:del>
              </m:ctrlPr>
            </m:dPr>
            <m:e>
              <m:sSub>
                <m:sSubPr>
                  <m:ctrlPr>
                    <w:del w:id="458" w:author="421904072277" w:date="2021-10-13T23:52:00Z">
                      <w:rPr>
                        <w:rFonts w:ascii="Cambria Math" w:hAnsi="Cambria Math"/>
                        <w:i/>
                        <w:sz w:val="24"/>
                        <w:highlight w:val="yellow"/>
                        <w:lang w:val="sk-SK"/>
                      </w:rPr>
                    </w:del>
                  </m:ctrlPr>
                </m:sSubPr>
                <m:e>
                  <m:r>
                    <w:del w:id="459" w:author="421904072277" w:date="2021-10-13T23:52:00Z">
                      <w:rPr>
                        <w:rFonts w:ascii="Cambria Math" w:hAnsi="Cambria Math"/>
                        <w:sz w:val="24"/>
                        <w:highlight w:val="yellow"/>
                        <w:lang w:val="sk-SK"/>
                      </w:rPr>
                      <m:t>x</m:t>
                    </w:del>
                  </m:r>
                </m:e>
                <m:sub>
                  <m:r>
                    <w:del w:id="460" w:author="421904072277" w:date="2021-10-13T23:52:00Z">
                      <w:rPr>
                        <w:rFonts w:ascii="Cambria Math" w:hAnsi="Cambria Math"/>
                        <w:sz w:val="24"/>
                        <w:highlight w:val="yellow"/>
                        <w:lang w:val="sk-SK"/>
                      </w:rPr>
                      <m:t>1</m:t>
                    </w:del>
                  </m:r>
                </m:sub>
              </m:sSub>
              <m:r>
                <w:del w:id="461" w:author="421904072277" w:date="2021-10-13T23:52:00Z">
                  <w:rPr>
                    <w:rFonts w:ascii="Cambria Math" w:hAnsi="Cambria Math"/>
                    <w:sz w:val="24"/>
                    <w:highlight w:val="yellow"/>
                    <w:lang w:val="sk-SK"/>
                  </w:rPr>
                  <m:t>↑</m:t>
                </w:del>
              </m:r>
              <m:sSub>
                <m:sSubPr>
                  <m:ctrlPr>
                    <w:del w:id="462" w:author="421904072277" w:date="2021-10-13T23:52:00Z">
                      <w:rPr>
                        <w:rFonts w:ascii="Cambria Math" w:hAnsi="Cambria Math"/>
                        <w:i/>
                        <w:sz w:val="24"/>
                        <w:highlight w:val="yellow"/>
                        <w:lang w:val="sk-SK"/>
                      </w:rPr>
                    </w:del>
                  </m:ctrlPr>
                </m:sSubPr>
                <m:e>
                  <m:r>
                    <w:del w:id="463" w:author="421904072277" w:date="2021-10-13T23:52:00Z">
                      <w:rPr>
                        <w:rFonts w:ascii="Cambria Math" w:hAnsi="Cambria Math"/>
                        <w:sz w:val="24"/>
                        <w:highlight w:val="yellow"/>
                        <w:lang w:val="sk-SK"/>
                      </w:rPr>
                      <m:t>x</m:t>
                    </w:del>
                  </m:r>
                </m:e>
                <m:sub>
                  <m:r>
                    <w:del w:id="464" w:author="421904072277" w:date="2021-10-13T23:52:00Z">
                      <w:rPr>
                        <w:rFonts w:ascii="Cambria Math" w:hAnsi="Cambria Math"/>
                        <w:sz w:val="24"/>
                        <w:highlight w:val="yellow"/>
                        <w:lang w:val="sk-SK"/>
                      </w:rPr>
                      <m:t>2</m:t>
                    </w:del>
                  </m:r>
                </m:sub>
              </m:sSub>
            </m:e>
          </m:d>
        </m:oMath>
      </m:oMathPara>
    </w:p>
    <w:p w14:paraId="47AACBF9" w14:textId="0329771E" w:rsidR="00CD542C" w:rsidRPr="00CD542C" w:rsidDel="001C3BA7" w:rsidRDefault="00CD542C" w:rsidP="003705A9">
      <w:pPr>
        <w:pStyle w:val="PlainText"/>
        <w:jc w:val="both"/>
        <w:rPr>
          <w:del w:id="465" w:author="421904072277" w:date="2021-10-13T23:52:00Z"/>
          <w:rFonts w:ascii="Times New Roman" w:hAnsi="Times New Roman"/>
          <w:i/>
          <w:sz w:val="24"/>
        </w:rPr>
      </w:pPr>
      <m:oMathPara>
        <m:oMath>
          <m:r>
            <w:del w:id="466" w:author="421904072277" w:date="2021-10-13T23:52:00Z">
              <w:rPr>
                <w:rFonts w:ascii="Cambria Math" w:hAnsi="Cambria Math"/>
                <w:sz w:val="24"/>
                <w:highlight w:val="yellow"/>
                <w:lang w:val="sk-SK"/>
              </w:rPr>
              <m:t>Z</m:t>
            </w:del>
          </m:r>
          <m:r>
            <w:del w:id="467" w:author="421904072277" w:date="2021-10-13T23:52:00Z">
              <w:rPr>
                <w:rFonts w:ascii="Cambria Math" w:hAnsi="Cambria Math"/>
                <w:sz w:val="24"/>
                <w:highlight w:val="yellow"/>
              </w:rPr>
              <m:t>=</m:t>
            </w:del>
          </m:r>
          <m:acc>
            <m:accPr>
              <m:chr m:val="̅"/>
              <m:ctrlPr>
                <w:del w:id="468" w:author="421904072277" w:date="2021-10-13T23:52:00Z">
                  <w:rPr>
                    <w:rFonts w:ascii="Cambria Math" w:hAnsi="Cambria Math"/>
                    <w:i/>
                    <w:sz w:val="24"/>
                    <w:highlight w:val="yellow"/>
                  </w:rPr>
                </w:del>
              </m:ctrlPr>
            </m:accPr>
            <m:e>
              <m:r>
                <w:del w:id="469" w:author="421904072277" w:date="2021-10-13T23:52:00Z">
                  <w:rPr>
                    <w:rFonts w:ascii="Cambria Math" w:hAnsi="Cambria Math"/>
                    <w:sz w:val="24"/>
                    <w:highlight w:val="yellow"/>
                  </w:rPr>
                  <m:t>a</m:t>
                </w:del>
              </m:r>
            </m:e>
          </m:acc>
          <m:r>
            <w:del w:id="470" w:author="421904072277" w:date="2021-10-13T23:52:00Z">
              <w:rPr>
                <w:rFonts w:ascii="Cambria Math" w:hAnsi="Cambria Math"/>
                <w:sz w:val="24"/>
                <w:highlight w:val="yellow"/>
              </w:rPr>
              <m:t>=</m:t>
            </w:del>
          </m:r>
          <m:acc>
            <m:accPr>
              <m:chr m:val="̅"/>
              <m:ctrlPr>
                <w:del w:id="471" w:author="421904072277" w:date="2021-10-13T23:52:00Z">
                  <w:rPr>
                    <w:rFonts w:ascii="Cambria Math" w:hAnsi="Cambria Math"/>
                    <w:i/>
                    <w:sz w:val="24"/>
                    <w:highlight w:val="yellow"/>
                  </w:rPr>
                </w:del>
              </m:ctrlPr>
            </m:accPr>
            <m:e>
              <m:r>
                <w:del w:id="472" w:author="421904072277" w:date="2021-10-13T23:52:00Z">
                  <w:rPr>
                    <w:rFonts w:ascii="Cambria Math" w:hAnsi="Cambria Math"/>
                    <w:sz w:val="24"/>
                    <w:highlight w:val="yellow"/>
                  </w:rPr>
                  <m:t>a.a</m:t>
                </w:del>
              </m:r>
            </m:e>
          </m:acc>
          <m:r>
            <w:del w:id="473" w:author="421904072277" w:date="2021-10-13T23:52:00Z">
              <w:rPr>
                <w:rFonts w:ascii="Cambria Math" w:hAnsi="Cambria Math"/>
                <w:sz w:val="24"/>
                <w:highlight w:val="yellow"/>
              </w:rPr>
              <m:t>=a</m:t>
            </w:del>
          </m:r>
          <m:r>
            <w:del w:id="474" w:author="421904072277" w:date="2021-10-13T23:52:00Z">
              <w:rPr>
                <w:rFonts w:ascii="Cambria Math" w:hAnsi="Cambria Math"/>
                <w:sz w:val="24"/>
                <w:highlight w:val="yellow"/>
                <w:lang w:val="sk-SK"/>
              </w:rPr>
              <m:t>↑</m:t>
            </w:del>
          </m:r>
          <m:r>
            <w:del w:id="475" w:author="421904072277" w:date="2021-10-13T23:52:00Z">
              <w:rPr>
                <w:rFonts w:ascii="Cambria Math" w:hAnsi="Cambria Math"/>
                <w:sz w:val="24"/>
                <w:highlight w:val="yellow"/>
              </w:rPr>
              <m:t>a</m:t>
            </w:del>
          </m:r>
          <m:r>
            <w:del w:id="476" w:author="421904072277" w:date="2021-10-13T23:52:00Z">
              <w:rPr>
                <w:rFonts w:ascii="Cambria Math" w:hAnsi="Cambria Math"/>
                <w:sz w:val="24"/>
              </w:rPr>
              <m:t>=a</m:t>
            </w:del>
          </m:r>
          <m:r>
            <w:del w:id="477" w:author="421904072277" w:date="2021-10-13T23:52:00Z">
              <w:rPr>
                <w:rFonts w:ascii="Cambria Math" w:hAnsi="Cambria Math"/>
                <w:sz w:val="24"/>
                <w:highlight w:val="yellow"/>
                <w:lang w:val="sk-SK"/>
              </w:rPr>
              <m:t>↑</m:t>
            </w:del>
          </m:r>
        </m:oMath>
      </m:oMathPara>
    </w:p>
    <w:p w14:paraId="7E5FFC53" w14:textId="77777777" w:rsidR="003705A9" w:rsidRPr="00C05A9A" w:rsidRDefault="003705A9" w:rsidP="00420890">
      <w:pPr>
        <w:pStyle w:val="PlainText"/>
        <w:rPr>
          <w:rFonts w:ascii="Times New Roman" w:hAnsi="Times New Roman"/>
          <w:b/>
          <w:sz w:val="24"/>
          <w:lang w:val="sk-SK"/>
        </w:rPr>
      </w:pPr>
    </w:p>
    <w:p w14:paraId="435FF96F" w14:textId="0F6FEFFB" w:rsidR="00653377" w:rsidRPr="00653377" w:rsidRDefault="002B23E3"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m:t>
          </m:r>
          <m:r>
            <w:ins w:id="478" w:author="421904072277" w:date="2021-10-13T19:10:00Z">
              <w:rPr>
                <w:rFonts w:ascii="Cambria Math" w:hAnsi="Cambria Math"/>
                <w:sz w:val="24"/>
                <w:lang w:val="sk-SK"/>
              </w:rPr>
              <m:t>b.c+a+b.d</m:t>
            </w:ins>
          </m:r>
          <m:r>
            <w:del w:id="479" w:author="421904072277" w:date="2021-10-13T19:10:00Z">
              <w:rPr>
                <w:rFonts w:ascii="Cambria Math" w:hAnsi="Cambria Math"/>
                <w:sz w:val="24"/>
                <w:lang w:val="sk-SK"/>
              </w:rPr>
              <m:t>a+b.c+b.</m:t>
            </w:del>
          </m:r>
          <m:acc>
            <m:accPr>
              <m:chr m:val="̅"/>
              <m:ctrlPr>
                <w:del w:id="480" w:author="421904072277" w:date="2021-10-13T19:10:00Z">
                  <w:rPr>
                    <w:rFonts w:ascii="Cambria Math" w:hAnsi="Cambria Math"/>
                    <w:i/>
                    <w:sz w:val="24"/>
                    <w:lang w:val="sk-SK"/>
                  </w:rPr>
                </w:del>
              </m:ctrlPr>
            </m:accPr>
            <m:e>
              <m:r>
                <w:del w:id="481" w:author="421904072277" w:date="2021-10-13T19:10:00Z">
                  <w:rPr>
                    <w:rFonts w:ascii="Cambria Math" w:hAnsi="Cambria Math"/>
                    <w:sz w:val="24"/>
                    <w:lang w:val="sk-SK"/>
                  </w:rPr>
                  <m:t>c</m:t>
                </w:del>
              </m:r>
            </m:e>
          </m:acc>
          <m:r>
            <w:del w:id="482" w:author="421904072277" w:date="2021-10-13T19:10:00Z">
              <w:rPr>
                <w:rFonts w:ascii="Cambria Math" w:hAnsi="Cambria Math"/>
                <w:sz w:val="24"/>
                <w:lang w:val="sk-SK"/>
              </w:rPr>
              <m:t>.d</m:t>
            </w:del>
          </m:r>
        </m:oMath>
      </m:oMathPara>
    </w:p>
    <w:p w14:paraId="53F0E5C6" w14:textId="388996F1"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ins w:id="483" w:author="421904072277" w:date="2021-10-13T19:10:00Z">
                      <w:rPr>
                        <w:rFonts w:ascii="Cambria Math" w:hAnsi="Cambria Math"/>
                        <w:sz w:val="24"/>
                        <w:lang w:val="sk-SK"/>
                      </w:rPr>
                      <m:t>b.c+a+b.d</m:t>
                    </w:ins>
                  </m:r>
                  <m:r>
                    <w:del w:id="484" w:author="421904072277" w:date="2021-10-13T19:10:00Z">
                      <w:rPr>
                        <w:rFonts w:ascii="Cambria Math" w:hAnsi="Cambria Math"/>
                        <w:sz w:val="24"/>
                        <w:lang w:val="sk-SK"/>
                      </w:rPr>
                      <m:t>a+b.c+b.</m:t>
                    </w:del>
                  </m:r>
                  <m:acc>
                    <m:accPr>
                      <m:chr m:val="̅"/>
                      <m:ctrlPr>
                        <w:del w:id="485" w:author="421904072277" w:date="2021-10-13T19:10:00Z">
                          <w:rPr>
                            <w:rFonts w:ascii="Cambria Math" w:hAnsi="Cambria Math"/>
                            <w:i/>
                            <w:sz w:val="24"/>
                            <w:lang w:val="sk-SK"/>
                          </w:rPr>
                        </w:del>
                      </m:ctrlPr>
                    </m:accPr>
                    <m:e>
                      <m:r>
                        <w:del w:id="486" w:author="421904072277" w:date="2021-10-13T19:10:00Z">
                          <w:rPr>
                            <w:rFonts w:ascii="Cambria Math" w:hAnsi="Cambria Math"/>
                            <w:sz w:val="24"/>
                            <w:lang w:val="sk-SK"/>
                          </w:rPr>
                          <m:t>c</m:t>
                        </w:del>
                      </m:r>
                    </m:e>
                  </m:acc>
                  <m:r>
                    <w:del w:id="487" w:author="421904072277" w:date="2021-10-13T19:10:00Z">
                      <w:rPr>
                        <w:rFonts w:ascii="Cambria Math" w:hAnsi="Cambria Math"/>
                        <w:sz w:val="24"/>
                        <w:lang w:val="sk-SK"/>
                      </w:rPr>
                      <m:t>.d</m:t>
                    </w:del>
                  </m:r>
                </m:e>
              </m:acc>
            </m:e>
          </m:acc>
        </m:oMath>
      </m:oMathPara>
    </w:p>
    <w:p w14:paraId="5BABBD96" w14:textId="518E18BC"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del w:id="488" w:author="421904072277" w:date="2021-10-13T19:11:00Z">
                      <w:rPr>
                        <w:rFonts w:ascii="Cambria Math" w:hAnsi="Cambria Math"/>
                        <w:i/>
                        <w:sz w:val="24"/>
                        <w:lang w:val="sk-SK"/>
                      </w:rPr>
                    </w:del>
                  </m:ctrlPr>
                </m:accPr>
                <m:e>
                  <m:r>
                    <w:del w:id="489" w:author="421904072277" w:date="2021-10-13T19:11:00Z">
                      <w:rPr>
                        <w:rFonts w:ascii="Cambria Math" w:hAnsi="Cambria Math"/>
                        <w:sz w:val="24"/>
                        <w:lang w:val="sk-SK"/>
                      </w:rPr>
                      <m:t>a</m:t>
                    </w:del>
                  </m:r>
                </m:e>
              </m:acc>
              <m:r>
                <w:del w:id="490" w:author="421904072277" w:date="2021-10-13T19:11:00Z">
                  <w:rPr>
                    <w:rFonts w:ascii="Cambria Math" w:hAnsi="Cambria Math"/>
                    <w:sz w:val="24"/>
                    <w:lang w:val="sk-SK"/>
                  </w:rPr>
                  <m:t>.</m:t>
                </w:del>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b.c</m:t>
                      </m:r>
                    </m:e>
                  </m:acc>
                </m:e>
              </m:d>
              <m:r>
                <w:rPr>
                  <w:rFonts w:ascii="Cambria Math" w:hAnsi="Cambria Math"/>
                  <w:sz w:val="24"/>
                  <w:lang w:val="sk-SK"/>
                </w:rPr>
                <m:t>.</m:t>
              </m:r>
              <m:acc>
                <m:accPr>
                  <m:chr m:val="̅"/>
                  <m:ctrlPr>
                    <w:ins w:id="491" w:author="421904072277" w:date="2021-10-13T19:11:00Z">
                      <w:rPr>
                        <w:rFonts w:ascii="Cambria Math" w:hAnsi="Cambria Math"/>
                        <w:i/>
                        <w:sz w:val="24"/>
                        <w:lang w:val="sk-SK"/>
                      </w:rPr>
                    </w:ins>
                  </m:ctrlPr>
                </m:accPr>
                <m:e>
                  <m:r>
                    <w:ins w:id="492" w:author="421904072277" w:date="2021-10-13T19:11:00Z">
                      <w:rPr>
                        <w:rFonts w:ascii="Cambria Math" w:hAnsi="Cambria Math"/>
                        <w:sz w:val="24"/>
                        <w:lang w:val="sk-SK"/>
                      </w:rPr>
                      <m:t>a</m:t>
                    </w:ins>
                  </m:r>
                </m:e>
              </m:acc>
              <m:r>
                <w:ins w:id="493" w:author="421904072277" w:date="2021-10-13T19:11:00Z">
                  <w:rPr>
                    <w:rFonts w:ascii="Cambria Math" w:hAnsi="Cambria Math"/>
                    <w:sz w:val="24"/>
                    <w:lang w:val="sk-SK"/>
                  </w:rPr>
                  <m:t>.</m:t>
                </w:ins>
              </m:r>
              <m:r>
                <w:rPr>
                  <w:rFonts w:ascii="Cambria Math" w:hAnsi="Cambria Math"/>
                  <w:sz w:val="24"/>
                  <w:lang w:val="sk-SK"/>
                </w:rPr>
                <m:t>(</m:t>
              </m:r>
              <m:acc>
                <m:accPr>
                  <m:chr m:val="̅"/>
                  <m:ctrlPr>
                    <w:ins w:id="494" w:author="421904072277" w:date="2021-10-13T19:12:00Z">
                      <w:rPr>
                        <w:rFonts w:ascii="Cambria Math" w:hAnsi="Cambria Math"/>
                        <w:i/>
                        <w:sz w:val="24"/>
                        <w:lang w:val="sk-SK"/>
                      </w:rPr>
                    </w:ins>
                  </m:ctrlPr>
                </m:accPr>
                <m:e>
                  <m:r>
                    <w:ins w:id="495" w:author="421904072277" w:date="2021-10-13T19:12:00Z">
                      <w:rPr>
                        <w:rFonts w:ascii="Cambria Math" w:hAnsi="Cambria Math"/>
                        <w:sz w:val="24"/>
                        <w:lang w:val="sk-SK"/>
                      </w:rPr>
                      <m:t>b.d</m:t>
                    </w:ins>
                  </m:r>
                </m:e>
              </m:acc>
              <m:r>
                <w:ins w:id="496" w:author="421904072277" w:date="2021-10-13T19:12:00Z">
                  <w:rPr>
                    <w:rFonts w:ascii="Cambria Math" w:hAnsi="Cambria Math"/>
                    <w:sz w:val="24"/>
                    <w:lang w:val="sk-SK"/>
                  </w:rPr>
                  <m:t>)</m:t>
                </w:ins>
              </m:r>
              <m:acc>
                <m:accPr>
                  <m:chr m:val="̅"/>
                  <m:ctrlPr>
                    <w:del w:id="497" w:author="421904072277" w:date="2021-10-13T19:11:00Z">
                      <w:rPr>
                        <w:rFonts w:ascii="Cambria Math" w:hAnsi="Cambria Math"/>
                        <w:i/>
                        <w:sz w:val="24"/>
                        <w:lang w:val="sk-SK"/>
                      </w:rPr>
                    </w:del>
                  </m:ctrlPr>
                </m:accPr>
                <m:e>
                  <m:r>
                    <w:del w:id="498" w:author="421904072277" w:date="2021-10-13T19:11:00Z">
                      <w:rPr>
                        <w:rFonts w:ascii="Cambria Math" w:hAnsi="Cambria Math"/>
                        <w:sz w:val="24"/>
                        <w:lang w:val="sk-SK"/>
                      </w:rPr>
                      <m:t>b.</m:t>
                    </w:del>
                  </m:r>
                  <m:acc>
                    <m:accPr>
                      <m:chr m:val="̅"/>
                      <m:ctrlPr>
                        <w:del w:id="499" w:author="421904072277" w:date="2021-10-13T19:11:00Z">
                          <w:rPr>
                            <w:rFonts w:ascii="Cambria Math" w:hAnsi="Cambria Math"/>
                            <w:i/>
                            <w:sz w:val="24"/>
                            <w:lang w:val="sk-SK"/>
                          </w:rPr>
                        </w:del>
                      </m:ctrlPr>
                    </m:accPr>
                    <m:e>
                      <m:r>
                        <w:del w:id="500" w:author="421904072277" w:date="2021-10-13T19:11:00Z">
                          <w:rPr>
                            <w:rFonts w:ascii="Cambria Math" w:hAnsi="Cambria Math"/>
                            <w:sz w:val="24"/>
                            <w:lang w:val="sk-SK"/>
                          </w:rPr>
                          <m:t>c</m:t>
                        </w:del>
                      </m:r>
                    </m:e>
                  </m:acc>
                  <m:r>
                    <w:del w:id="501" w:author="421904072277" w:date="2021-10-13T19:11:00Z">
                      <w:rPr>
                        <w:rFonts w:ascii="Cambria Math" w:hAnsi="Cambria Math"/>
                        <w:sz w:val="24"/>
                        <w:lang w:val="sk-SK"/>
                      </w:rPr>
                      <m:t>.d</m:t>
                    </w:del>
                  </m:r>
                </m:e>
              </m:acc>
              <m:r>
                <w:del w:id="502" w:author="421904072277" w:date="2021-10-13T19:12:00Z">
                  <w:rPr>
                    <w:rFonts w:ascii="Cambria Math" w:hAnsi="Cambria Math"/>
                    <w:sz w:val="24"/>
                    <w:lang w:val="sk-SK"/>
                  </w:rPr>
                  <m:t>)</m:t>
                </w:del>
              </m:r>
            </m:e>
          </m:acc>
        </m:oMath>
      </m:oMathPara>
    </w:p>
    <w:p w14:paraId="66950978" w14:textId="402DBD9C" w:rsidR="00BD472A" w:rsidRPr="00657FDA" w:rsidRDefault="004334E4" w:rsidP="00420890">
      <w:pPr>
        <w:pStyle w:val="PlainText"/>
        <w:rPr>
          <w:rFonts w:ascii="Times New Roman" w:hAnsi="Times New Roman"/>
          <w:i/>
          <w:sz w:val="24"/>
        </w:rPr>
      </w:pPr>
      <m:oMathPara>
        <m:oMathParaPr>
          <m:jc m:val="left"/>
        </m:oMathParaPr>
        <m:oMath>
          <m:r>
            <w:rPr>
              <w:rFonts w:ascii="Cambria Math" w:hAnsi="Cambria Math"/>
              <w:sz w:val="24"/>
              <w:lang w:val="sk-SK"/>
            </w:rPr>
            <m:t>=</m:t>
          </m:r>
          <m:r>
            <w:ins w:id="503" w:author="421904072277" w:date="2021-10-13T19:13:00Z">
              <w:rPr>
                <w:rFonts w:ascii="Cambria Math" w:hAnsi="Cambria Math"/>
                <w:sz w:val="24"/>
                <w:lang w:val="sk-SK"/>
              </w:rPr>
              <m:t>(b↑c)↑(a↑)↑(b↑d)</m:t>
            </w:ins>
          </m:r>
          <m:r>
            <w:del w:id="504" w:author="421904072277" w:date="2021-10-13T19:13:00Z">
              <w:rPr>
                <w:rFonts w:ascii="Cambria Math" w:hAnsi="Cambria Math"/>
                <w:sz w:val="24"/>
                <w:lang w:val="sk-SK"/>
              </w:rPr>
              <m:t>(a↑)↑</m:t>
            </w:del>
          </m:r>
          <m:r>
            <w:del w:id="505" w:author="421904072277" w:date="2021-10-13T19:13:00Z">
              <w:rPr>
                <w:rFonts w:ascii="Cambria Math" w:hAnsi="Cambria Math"/>
                <w:sz w:val="24"/>
              </w:rPr>
              <m:t>(b↑c)↑(b↑(c</m:t>
            </w:del>
          </m:r>
          <m:r>
            <w:del w:id="506" w:author="421904072277" w:date="2021-10-13T19:13:00Z">
              <w:rPr>
                <w:rFonts w:ascii="Cambria Math" w:hAnsi="Cambria Math"/>
                <w:sz w:val="24"/>
                <w:lang w:val="sk-SK"/>
              </w:rPr>
              <m:t>↑)</m:t>
            </w:del>
          </m:r>
          <m:r>
            <w:del w:id="507" w:author="421904072277" w:date="2021-10-13T19:13:00Z">
              <w:rPr>
                <w:rFonts w:ascii="Cambria Math" w:hAnsi="Cambria Math"/>
                <w:sz w:val="24"/>
              </w:rPr>
              <m:t>↑d)</m:t>
            </w:del>
          </m:r>
        </m:oMath>
      </m:oMathPara>
    </w:p>
    <w:p w14:paraId="7E992299" w14:textId="7BE5F74E" w:rsidR="00653377" w:rsidRPr="00653377" w:rsidRDefault="002B23E3"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B=</m:t>
          </m:r>
          <m:r>
            <w:ins w:id="508" w:author="421904072277" w:date="2021-10-13T19:14:00Z">
              <w:rPr>
                <w:rFonts w:ascii="Cambria Math" w:hAnsi="Cambria Math"/>
                <w:sz w:val="24"/>
                <w:lang w:val="sk-SK"/>
              </w:rPr>
              <m:t>b.</m:t>
            </w:ins>
          </m:r>
          <m:acc>
            <m:accPr>
              <m:chr m:val="̅"/>
              <m:ctrlPr>
                <w:ins w:id="509" w:author="421904072277" w:date="2021-10-13T19:14:00Z">
                  <w:rPr>
                    <w:rFonts w:ascii="Cambria Math" w:hAnsi="Cambria Math"/>
                    <w:i/>
                    <w:sz w:val="24"/>
                    <w:lang w:val="sk-SK"/>
                  </w:rPr>
                </w:ins>
              </m:ctrlPr>
            </m:accPr>
            <m:e>
              <m:r>
                <w:ins w:id="510" w:author="421904072277" w:date="2021-10-13T19:14:00Z">
                  <w:rPr>
                    <w:rFonts w:ascii="Cambria Math" w:hAnsi="Cambria Math"/>
                    <w:sz w:val="24"/>
                    <w:lang w:val="sk-SK"/>
                  </w:rPr>
                  <m:t>c</m:t>
                </w:ins>
              </m:r>
            </m:e>
          </m:acc>
          <m:r>
            <w:ins w:id="511" w:author="421904072277" w:date="2021-10-13T19:14:00Z">
              <w:rPr>
                <w:rFonts w:ascii="Cambria Math" w:hAnsi="Cambria Math"/>
                <w:sz w:val="24"/>
                <w:lang w:val="sk-SK"/>
              </w:rPr>
              <m:t>.</m:t>
            </w:ins>
          </m:r>
          <m:acc>
            <m:accPr>
              <m:chr m:val="̅"/>
              <m:ctrlPr>
                <w:ins w:id="512" w:author="421904072277" w:date="2021-10-13T19:14:00Z">
                  <w:rPr>
                    <w:rFonts w:ascii="Cambria Math" w:hAnsi="Cambria Math"/>
                    <w:i/>
                    <w:sz w:val="24"/>
                    <w:lang w:val="sk-SK"/>
                  </w:rPr>
                </w:ins>
              </m:ctrlPr>
            </m:accPr>
            <m:e>
              <m:r>
                <w:ins w:id="513" w:author="421904072277" w:date="2021-10-13T19:14:00Z">
                  <w:rPr>
                    <w:rFonts w:ascii="Cambria Math" w:hAnsi="Cambria Math"/>
                    <w:sz w:val="24"/>
                    <w:lang w:val="sk-SK"/>
                  </w:rPr>
                  <m:t>d</m:t>
                </w:ins>
              </m:r>
            </m:e>
          </m:acc>
          <m:r>
            <w:ins w:id="514" w:author="421904072277" w:date="2021-10-13T19:14:00Z">
              <w:rPr>
                <w:rFonts w:ascii="Cambria Math" w:hAnsi="Cambria Math"/>
                <w:sz w:val="24"/>
                <w:lang w:val="sk-SK"/>
              </w:rPr>
              <m:t>+</m:t>
            </w:ins>
          </m:r>
          <m:acc>
            <m:accPr>
              <m:chr m:val="̅"/>
              <m:ctrlPr>
                <w:ins w:id="515" w:author="421904072277" w:date="2021-10-13T19:14:00Z">
                  <w:rPr>
                    <w:rFonts w:ascii="Cambria Math" w:hAnsi="Cambria Math"/>
                    <w:i/>
                    <w:sz w:val="24"/>
                    <w:lang w:val="sk-SK"/>
                  </w:rPr>
                </w:ins>
              </m:ctrlPr>
            </m:accPr>
            <m:e>
              <m:r>
                <w:ins w:id="516" w:author="421904072277" w:date="2021-10-13T19:14:00Z">
                  <w:rPr>
                    <w:rFonts w:ascii="Cambria Math" w:hAnsi="Cambria Math"/>
                    <w:sz w:val="24"/>
                    <w:lang w:val="sk-SK"/>
                  </w:rPr>
                  <m:t>b</m:t>
                </w:ins>
              </m:r>
            </m:e>
          </m:acc>
          <m:r>
            <w:ins w:id="517" w:author="421904072277" w:date="2021-10-13T19:14:00Z">
              <w:rPr>
                <w:rFonts w:ascii="Cambria Math" w:hAnsi="Cambria Math"/>
                <w:sz w:val="24"/>
                <w:lang w:val="sk-SK"/>
              </w:rPr>
              <m:t>.c.</m:t>
            </w:ins>
          </m:r>
          <m:acc>
            <m:accPr>
              <m:chr m:val="̅"/>
              <m:ctrlPr>
                <w:ins w:id="518" w:author="421904072277" w:date="2021-10-13T19:14:00Z">
                  <w:rPr>
                    <w:rFonts w:ascii="Cambria Math" w:hAnsi="Cambria Math"/>
                    <w:i/>
                    <w:sz w:val="24"/>
                    <w:lang w:val="sk-SK"/>
                  </w:rPr>
                </w:ins>
              </m:ctrlPr>
            </m:accPr>
            <m:e>
              <m:r>
                <w:ins w:id="519" w:author="421904072277" w:date="2021-10-13T19:14:00Z">
                  <w:rPr>
                    <w:rFonts w:ascii="Cambria Math" w:hAnsi="Cambria Math"/>
                    <w:sz w:val="24"/>
                    <w:lang w:val="sk-SK"/>
                  </w:rPr>
                  <m:t>d</m:t>
                </w:ins>
              </m:r>
            </m:e>
          </m:acc>
          <m:r>
            <w:ins w:id="520" w:author="421904072277" w:date="2021-10-13T19:14:00Z">
              <w:rPr>
                <w:rFonts w:ascii="Cambria Math" w:hAnsi="Cambria Math"/>
                <w:sz w:val="24"/>
                <w:lang w:val="sk-SK"/>
              </w:rPr>
              <m:t>+</m:t>
            </w:ins>
          </m:r>
          <m:acc>
            <m:accPr>
              <m:chr m:val="̅"/>
              <m:ctrlPr>
                <w:ins w:id="521" w:author="421904072277" w:date="2021-10-13T19:14:00Z">
                  <w:rPr>
                    <w:rFonts w:ascii="Cambria Math" w:hAnsi="Cambria Math"/>
                    <w:i/>
                    <w:sz w:val="24"/>
                    <w:lang w:val="sk-SK"/>
                  </w:rPr>
                </w:ins>
              </m:ctrlPr>
            </m:accPr>
            <m:e>
              <m:r>
                <w:ins w:id="522" w:author="421904072277" w:date="2021-10-13T19:14:00Z">
                  <w:rPr>
                    <w:rFonts w:ascii="Cambria Math" w:hAnsi="Cambria Math"/>
                    <w:sz w:val="24"/>
                    <w:lang w:val="sk-SK"/>
                  </w:rPr>
                  <m:t>b</m:t>
                </w:ins>
              </m:r>
            </m:e>
          </m:acc>
          <m:r>
            <w:ins w:id="523" w:author="421904072277" w:date="2021-10-13T19:14:00Z">
              <w:rPr>
                <w:rFonts w:ascii="Cambria Math" w:hAnsi="Cambria Math"/>
                <w:sz w:val="24"/>
                <w:lang w:val="sk-SK"/>
              </w:rPr>
              <m:t>.d</m:t>
            </w:ins>
          </m:r>
          <m:r>
            <w:del w:id="524" w:author="421904072277" w:date="2021-10-13T19:14:00Z">
              <w:rPr>
                <w:rFonts w:ascii="Cambria Math" w:hAnsi="Cambria Math"/>
                <w:sz w:val="24"/>
                <w:lang w:val="sk-SK"/>
              </w:rPr>
              <m:t>a+b.</m:t>
            </w:del>
          </m:r>
          <m:acc>
            <m:accPr>
              <m:chr m:val="̅"/>
              <m:ctrlPr>
                <w:del w:id="525" w:author="421904072277" w:date="2021-10-13T19:14:00Z">
                  <w:rPr>
                    <w:rFonts w:ascii="Cambria Math" w:hAnsi="Cambria Math"/>
                    <w:i/>
                    <w:sz w:val="24"/>
                    <w:lang w:val="sk-SK"/>
                  </w:rPr>
                </w:del>
              </m:ctrlPr>
            </m:accPr>
            <m:e>
              <m:r>
                <w:del w:id="526" w:author="421904072277" w:date="2021-10-13T19:14:00Z">
                  <w:rPr>
                    <w:rFonts w:ascii="Cambria Math" w:hAnsi="Cambria Math"/>
                    <w:sz w:val="24"/>
                    <w:lang w:val="sk-SK"/>
                  </w:rPr>
                  <m:t>d</m:t>
                </w:del>
              </m:r>
            </m:e>
          </m:acc>
          <m:r>
            <w:del w:id="527" w:author="421904072277" w:date="2021-10-13T19:14:00Z">
              <w:rPr>
                <w:rFonts w:ascii="Cambria Math" w:hAnsi="Cambria Math"/>
                <w:sz w:val="24"/>
                <w:lang w:val="sk-SK"/>
              </w:rPr>
              <m:t>+b.c</m:t>
            </w:del>
          </m:r>
        </m:oMath>
      </m:oMathPara>
    </w:p>
    <w:p w14:paraId="53D137E6" w14:textId="52B56823" w:rsidR="00653377" w:rsidRPr="00653377" w:rsidRDefault="00653377"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ins w:id="528" w:author="421904072277" w:date="2021-10-13T19:15:00Z">
                  <w:rPr>
                    <w:rFonts w:ascii="Cambria Math" w:hAnsi="Cambria Math"/>
                    <w:i/>
                    <w:sz w:val="24"/>
                    <w:lang w:val="sk-SK"/>
                  </w:rPr>
                </w:ins>
              </m:ctrlPr>
            </m:accPr>
            <m:e>
              <m:r>
                <w:ins w:id="529" w:author="421904072277" w:date="2021-10-13T19:15:00Z">
                  <w:rPr>
                    <w:rFonts w:ascii="Cambria Math" w:hAnsi="Cambria Math"/>
                    <w:sz w:val="24"/>
                    <w:lang w:val="sk-SK"/>
                  </w:rPr>
                  <m:t>b.</m:t>
                </w:ins>
              </m:r>
              <m:acc>
                <m:accPr>
                  <m:chr m:val="̅"/>
                  <m:ctrlPr>
                    <w:ins w:id="530" w:author="421904072277" w:date="2021-10-13T19:15:00Z">
                      <w:rPr>
                        <w:rFonts w:ascii="Cambria Math" w:hAnsi="Cambria Math"/>
                        <w:i/>
                        <w:sz w:val="24"/>
                        <w:lang w:val="sk-SK"/>
                      </w:rPr>
                    </w:ins>
                  </m:ctrlPr>
                </m:accPr>
                <m:e>
                  <m:r>
                    <w:ins w:id="531" w:author="421904072277" w:date="2021-10-13T19:15:00Z">
                      <w:rPr>
                        <w:rFonts w:ascii="Cambria Math" w:hAnsi="Cambria Math"/>
                        <w:sz w:val="24"/>
                        <w:lang w:val="sk-SK"/>
                      </w:rPr>
                      <m:t>c</m:t>
                    </w:ins>
                  </m:r>
                </m:e>
              </m:acc>
              <m:r>
                <w:ins w:id="532" w:author="421904072277" w:date="2021-10-13T19:15:00Z">
                  <w:rPr>
                    <w:rFonts w:ascii="Cambria Math" w:hAnsi="Cambria Math"/>
                    <w:sz w:val="24"/>
                    <w:lang w:val="sk-SK"/>
                  </w:rPr>
                  <m:t>.</m:t>
                </w:ins>
              </m:r>
              <m:acc>
                <m:accPr>
                  <m:chr m:val="̅"/>
                  <m:ctrlPr>
                    <w:ins w:id="533" w:author="421904072277" w:date="2021-10-13T19:15:00Z">
                      <w:rPr>
                        <w:rFonts w:ascii="Cambria Math" w:hAnsi="Cambria Math"/>
                        <w:i/>
                        <w:sz w:val="24"/>
                        <w:lang w:val="sk-SK"/>
                      </w:rPr>
                    </w:ins>
                  </m:ctrlPr>
                </m:accPr>
                <m:e>
                  <m:r>
                    <w:ins w:id="534" w:author="421904072277" w:date="2021-10-13T19:15:00Z">
                      <w:rPr>
                        <w:rFonts w:ascii="Cambria Math" w:hAnsi="Cambria Math"/>
                        <w:sz w:val="24"/>
                        <w:lang w:val="sk-SK"/>
                      </w:rPr>
                      <m:t>d</m:t>
                    </w:ins>
                  </m:r>
                </m:e>
              </m:acc>
              <m:r>
                <w:ins w:id="535" w:author="421904072277" w:date="2021-10-13T19:15:00Z">
                  <w:rPr>
                    <w:rFonts w:ascii="Cambria Math" w:hAnsi="Cambria Math"/>
                    <w:sz w:val="24"/>
                    <w:lang w:val="sk-SK"/>
                  </w:rPr>
                  <m:t>+</m:t>
                </w:ins>
              </m:r>
              <m:acc>
                <m:accPr>
                  <m:chr m:val="̅"/>
                  <m:ctrlPr>
                    <w:ins w:id="536" w:author="421904072277" w:date="2021-10-13T19:15:00Z">
                      <w:rPr>
                        <w:rFonts w:ascii="Cambria Math" w:hAnsi="Cambria Math"/>
                        <w:i/>
                        <w:sz w:val="24"/>
                        <w:lang w:val="sk-SK"/>
                      </w:rPr>
                    </w:ins>
                  </m:ctrlPr>
                </m:accPr>
                <m:e>
                  <m:r>
                    <w:ins w:id="537" w:author="421904072277" w:date="2021-10-13T19:15:00Z">
                      <w:rPr>
                        <w:rFonts w:ascii="Cambria Math" w:hAnsi="Cambria Math"/>
                        <w:sz w:val="24"/>
                        <w:lang w:val="sk-SK"/>
                      </w:rPr>
                      <m:t>b</m:t>
                    </w:ins>
                  </m:r>
                </m:e>
              </m:acc>
              <m:r>
                <w:ins w:id="538" w:author="421904072277" w:date="2021-10-13T19:15:00Z">
                  <w:rPr>
                    <w:rFonts w:ascii="Cambria Math" w:hAnsi="Cambria Math"/>
                    <w:sz w:val="24"/>
                    <w:lang w:val="sk-SK"/>
                  </w:rPr>
                  <m:t>.c.</m:t>
                </w:ins>
              </m:r>
              <m:acc>
                <m:accPr>
                  <m:chr m:val="̅"/>
                  <m:ctrlPr>
                    <w:ins w:id="539" w:author="421904072277" w:date="2021-10-13T19:15:00Z">
                      <w:rPr>
                        <w:rFonts w:ascii="Cambria Math" w:hAnsi="Cambria Math"/>
                        <w:i/>
                        <w:sz w:val="24"/>
                        <w:lang w:val="sk-SK"/>
                      </w:rPr>
                    </w:ins>
                  </m:ctrlPr>
                </m:accPr>
                <m:e>
                  <m:r>
                    <w:ins w:id="540" w:author="421904072277" w:date="2021-10-13T19:15:00Z">
                      <w:rPr>
                        <w:rFonts w:ascii="Cambria Math" w:hAnsi="Cambria Math"/>
                        <w:sz w:val="24"/>
                        <w:lang w:val="sk-SK"/>
                      </w:rPr>
                      <m:t>d</m:t>
                    </w:ins>
                  </m:r>
                </m:e>
              </m:acc>
              <m:r>
                <w:ins w:id="541" w:author="421904072277" w:date="2021-10-13T19:15:00Z">
                  <w:rPr>
                    <w:rFonts w:ascii="Cambria Math" w:hAnsi="Cambria Math"/>
                    <w:sz w:val="24"/>
                    <w:lang w:val="sk-SK"/>
                  </w:rPr>
                  <m:t>+</m:t>
                </w:ins>
              </m:r>
              <m:acc>
                <m:accPr>
                  <m:chr m:val="̅"/>
                  <m:ctrlPr>
                    <w:ins w:id="542" w:author="421904072277" w:date="2021-10-13T19:15:00Z">
                      <w:rPr>
                        <w:rFonts w:ascii="Cambria Math" w:hAnsi="Cambria Math"/>
                        <w:i/>
                        <w:sz w:val="24"/>
                        <w:lang w:val="sk-SK"/>
                      </w:rPr>
                    </w:ins>
                  </m:ctrlPr>
                </m:accPr>
                <m:e>
                  <m:r>
                    <w:ins w:id="543" w:author="421904072277" w:date="2021-10-13T19:15:00Z">
                      <w:rPr>
                        <w:rFonts w:ascii="Cambria Math" w:hAnsi="Cambria Math"/>
                        <w:sz w:val="24"/>
                        <w:lang w:val="sk-SK"/>
                      </w:rPr>
                      <m:t>b</m:t>
                    </w:ins>
                  </m:r>
                </m:e>
              </m:acc>
              <m:r>
                <w:ins w:id="544" w:author="421904072277" w:date="2021-10-13T19:15:00Z">
                  <w:rPr>
                    <w:rFonts w:ascii="Cambria Math" w:hAnsi="Cambria Math"/>
                    <w:sz w:val="24"/>
                    <w:lang w:val="sk-SK"/>
                  </w:rPr>
                  <m:t>.d</m:t>
                </w:ins>
              </m:r>
            </m:e>
          </m:acc>
          <m:acc>
            <m:accPr>
              <m:chr m:val="̅"/>
              <m:ctrlPr>
                <w:del w:id="545" w:author="421904072277" w:date="2021-10-13T19:15:00Z">
                  <w:rPr>
                    <w:rFonts w:ascii="Cambria Math" w:hAnsi="Cambria Math"/>
                    <w:i/>
                    <w:sz w:val="24"/>
                    <w:lang w:val="sk-SK"/>
                  </w:rPr>
                </w:del>
              </m:ctrlPr>
            </m:accPr>
            <m:e>
              <m:acc>
                <m:accPr>
                  <m:chr m:val="̅"/>
                  <m:ctrlPr>
                    <w:del w:id="546" w:author="421904072277" w:date="2021-10-13T19:15:00Z">
                      <w:rPr>
                        <w:rFonts w:ascii="Cambria Math" w:hAnsi="Cambria Math"/>
                        <w:i/>
                        <w:sz w:val="24"/>
                        <w:lang w:val="sk-SK"/>
                      </w:rPr>
                    </w:del>
                  </m:ctrlPr>
                </m:accPr>
                <m:e>
                  <m:r>
                    <w:del w:id="547" w:author="421904072277" w:date="2021-10-13T19:15:00Z">
                      <w:rPr>
                        <w:rFonts w:ascii="Cambria Math" w:hAnsi="Cambria Math"/>
                        <w:sz w:val="24"/>
                        <w:lang w:val="sk-SK"/>
                      </w:rPr>
                      <m:t>a+b.</m:t>
                    </w:del>
                  </m:r>
                  <m:acc>
                    <m:accPr>
                      <m:chr m:val="̅"/>
                      <m:ctrlPr>
                        <w:del w:id="548" w:author="421904072277" w:date="2021-10-13T19:15:00Z">
                          <w:rPr>
                            <w:rFonts w:ascii="Cambria Math" w:hAnsi="Cambria Math"/>
                            <w:i/>
                            <w:sz w:val="24"/>
                            <w:lang w:val="sk-SK"/>
                          </w:rPr>
                        </w:del>
                      </m:ctrlPr>
                    </m:accPr>
                    <m:e>
                      <m:r>
                        <w:del w:id="549" w:author="421904072277" w:date="2021-10-13T19:15:00Z">
                          <w:rPr>
                            <w:rFonts w:ascii="Cambria Math" w:hAnsi="Cambria Math"/>
                            <w:sz w:val="24"/>
                            <w:lang w:val="sk-SK"/>
                          </w:rPr>
                          <m:t>d</m:t>
                        </w:del>
                      </m:r>
                    </m:e>
                  </m:acc>
                  <m:r>
                    <w:del w:id="550" w:author="421904072277" w:date="2021-10-13T19:15:00Z">
                      <w:rPr>
                        <w:rFonts w:ascii="Cambria Math" w:hAnsi="Cambria Math"/>
                        <w:sz w:val="24"/>
                        <w:lang w:val="sk-SK"/>
                      </w:rPr>
                      <m:t>+b.c</m:t>
                    </w:del>
                  </m:r>
                </m:e>
              </m:acc>
            </m:e>
          </m:acc>
        </m:oMath>
      </m:oMathPara>
    </w:p>
    <w:p w14:paraId="1C5A5730" w14:textId="6705C101" w:rsidR="00653377" w:rsidRPr="00653377" w:rsidRDefault="00A128AE" w:rsidP="002B23E3">
      <w:pPr>
        <w:pStyle w:val="PlainText"/>
        <w:rPr>
          <w:rFonts w:ascii="Times New Roman" w:hAnsi="Times New Roman"/>
          <w:i/>
          <w:sz w:val="24"/>
          <w:lang w:val="sk-SK"/>
        </w:rPr>
      </w:pPr>
      <m:oMathPara>
        <m:oMathParaPr>
          <m:jc m:val="left"/>
        </m:oMathParaPr>
        <m:oMath>
          <m:r>
            <w:ins w:id="551" w:author="421904072277" w:date="2021-10-13T19:19:00Z">
              <w:rPr>
                <w:rFonts w:ascii="Cambria Math" w:hAnsi="Cambria Math"/>
                <w:sz w:val="24"/>
                <w:lang w:val="sk-SK"/>
              </w:rPr>
              <m:t>=</m:t>
            </w:ins>
          </m:r>
          <m:acc>
            <m:accPr>
              <m:chr m:val="̅"/>
              <m:ctrlPr>
                <w:ins w:id="552" w:author="421904072277" w:date="2021-10-13T19:19:00Z">
                  <w:rPr>
                    <w:rFonts w:ascii="Cambria Math" w:hAnsi="Cambria Math"/>
                    <w:i/>
                    <w:sz w:val="24"/>
                    <w:lang w:val="sk-SK"/>
                  </w:rPr>
                </w:ins>
              </m:ctrlPr>
            </m:accPr>
            <m:e>
              <m:d>
                <m:dPr>
                  <m:ctrlPr>
                    <w:ins w:id="553" w:author="421904072277" w:date="2021-10-13T19:19:00Z">
                      <w:rPr>
                        <w:rFonts w:ascii="Cambria Math" w:hAnsi="Cambria Math"/>
                        <w:i/>
                        <w:sz w:val="24"/>
                        <w:lang w:val="sk-SK"/>
                      </w:rPr>
                    </w:ins>
                  </m:ctrlPr>
                </m:dPr>
                <m:e>
                  <m:acc>
                    <m:accPr>
                      <m:chr m:val="̅"/>
                      <m:ctrlPr>
                        <w:ins w:id="554" w:author="421904072277" w:date="2021-10-13T19:19:00Z">
                          <w:rPr>
                            <w:rFonts w:ascii="Cambria Math" w:hAnsi="Cambria Math"/>
                            <w:i/>
                            <w:sz w:val="24"/>
                            <w:lang w:val="sk-SK"/>
                          </w:rPr>
                        </w:ins>
                      </m:ctrlPr>
                    </m:accPr>
                    <m:e>
                      <m:r>
                        <w:ins w:id="555" w:author="421904072277" w:date="2021-10-13T19:19:00Z">
                          <w:rPr>
                            <w:rFonts w:ascii="Cambria Math" w:hAnsi="Cambria Math"/>
                            <w:sz w:val="24"/>
                            <w:lang w:val="sk-SK"/>
                          </w:rPr>
                          <m:t>b.</m:t>
                        </w:ins>
                      </m:r>
                      <m:acc>
                        <m:accPr>
                          <m:chr m:val="̅"/>
                          <m:ctrlPr>
                            <w:ins w:id="556" w:author="421904072277" w:date="2021-10-13T19:19:00Z">
                              <w:rPr>
                                <w:rFonts w:ascii="Cambria Math" w:hAnsi="Cambria Math"/>
                                <w:i/>
                                <w:sz w:val="24"/>
                                <w:lang w:val="sk-SK"/>
                              </w:rPr>
                            </w:ins>
                          </m:ctrlPr>
                        </m:accPr>
                        <m:e>
                          <m:r>
                            <w:ins w:id="557" w:author="421904072277" w:date="2021-10-13T19:19:00Z">
                              <w:rPr>
                                <w:rFonts w:ascii="Cambria Math" w:hAnsi="Cambria Math"/>
                                <w:sz w:val="24"/>
                                <w:lang w:val="sk-SK"/>
                              </w:rPr>
                              <m:t>c</m:t>
                            </w:ins>
                          </m:r>
                        </m:e>
                      </m:acc>
                      <m:r>
                        <w:ins w:id="558" w:author="421904072277" w:date="2021-10-13T19:19:00Z">
                          <w:rPr>
                            <w:rFonts w:ascii="Cambria Math" w:hAnsi="Cambria Math"/>
                            <w:sz w:val="24"/>
                            <w:lang w:val="sk-SK"/>
                          </w:rPr>
                          <m:t>.</m:t>
                        </w:ins>
                      </m:r>
                      <m:acc>
                        <m:accPr>
                          <m:chr m:val="̅"/>
                          <m:ctrlPr>
                            <w:ins w:id="559" w:author="421904072277" w:date="2021-10-13T19:19:00Z">
                              <w:rPr>
                                <w:rFonts w:ascii="Cambria Math" w:hAnsi="Cambria Math"/>
                                <w:i/>
                                <w:sz w:val="24"/>
                                <w:lang w:val="sk-SK"/>
                              </w:rPr>
                            </w:ins>
                          </m:ctrlPr>
                        </m:accPr>
                        <m:e>
                          <m:r>
                            <w:ins w:id="560" w:author="421904072277" w:date="2021-10-13T19:19:00Z">
                              <w:rPr>
                                <w:rFonts w:ascii="Cambria Math" w:hAnsi="Cambria Math"/>
                                <w:sz w:val="24"/>
                                <w:lang w:val="sk-SK"/>
                              </w:rPr>
                              <m:t>d</m:t>
                            </w:ins>
                          </m:r>
                        </m:e>
                      </m:acc>
                    </m:e>
                  </m:acc>
                </m:e>
              </m:d>
              <m:r>
                <w:ins w:id="561" w:author="421904072277" w:date="2021-10-13T19:19:00Z">
                  <w:rPr>
                    <w:rFonts w:ascii="Cambria Math" w:hAnsi="Cambria Math"/>
                    <w:sz w:val="24"/>
                    <w:lang w:val="sk-SK"/>
                  </w:rPr>
                  <m:t>.</m:t>
                </w:ins>
              </m:r>
              <m:d>
                <m:dPr>
                  <m:ctrlPr>
                    <w:ins w:id="562" w:author="421904072277" w:date="2021-10-13T19:19:00Z">
                      <w:rPr>
                        <w:rFonts w:ascii="Cambria Math" w:hAnsi="Cambria Math"/>
                        <w:i/>
                        <w:sz w:val="24"/>
                        <w:lang w:val="sk-SK"/>
                      </w:rPr>
                    </w:ins>
                  </m:ctrlPr>
                </m:dPr>
                <m:e>
                  <m:acc>
                    <m:accPr>
                      <m:chr m:val="̅"/>
                      <m:ctrlPr>
                        <w:ins w:id="563" w:author="421904072277" w:date="2021-10-13T19:19:00Z">
                          <w:rPr>
                            <w:rFonts w:ascii="Cambria Math" w:hAnsi="Cambria Math"/>
                            <w:i/>
                            <w:sz w:val="24"/>
                            <w:lang w:val="sk-SK"/>
                          </w:rPr>
                        </w:ins>
                      </m:ctrlPr>
                    </m:accPr>
                    <m:e>
                      <m:acc>
                        <m:accPr>
                          <m:chr m:val="̅"/>
                          <m:ctrlPr>
                            <w:ins w:id="564" w:author="421904072277" w:date="2021-10-13T19:19:00Z">
                              <w:rPr>
                                <w:rFonts w:ascii="Cambria Math" w:hAnsi="Cambria Math"/>
                                <w:i/>
                                <w:sz w:val="24"/>
                                <w:lang w:val="sk-SK"/>
                              </w:rPr>
                            </w:ins>
                          </m:ctrlPr>
                        </m:accPr>
                        <m:e>
                          <m:r>
                            <w:ins w:id="565" w:author="421904072277" w:date="2021-10-13T19:19:00Z">
                              <w:rPr>
                                <w:rFonts w:ascii="Cambria Math" w:hAnsi="Cambria Math"/>
                                <w:sz w:val="24"/>
                                <w:lang w:val="sk-SK"/>
                              </w:rPr>
                              <m:t>b</m:t>
                            </w:ins>
                          </m:r>
                        </m:e>
                      </m:acc>
                      <m:r>
                        <w:ins w:id="566" w:author="421904072277" w:date="2021-10-13T19:19:00Z">
                          <w:rPr>
                            <w:rFonts w:ascii="Cambria Math" w:hAnsi="Cambria Math"/>
                            <w:sz w:val="24"/>
                            <w:lang w:val="sk-SK"/>
                          </w:rPr>
                          <m:t>.c.</m:t>
                        </w:ins>
                      </m:r>
                      <m:acc>
                        <m:accPr>
                          <m:chr m:val="̅"/>
                          <m:ctrlPr>
                            <w:ins w:id="567" w:author="421904072277" w:date="2021-10-13T19:19:00Z">
                              <w:rPr>
                                <w:rFonts w:ascii="Cambria Math" w:hAnsi="Cambria Math"/>
                                <w:i/>
                                <w:sz w:val="24"/>
                                <w:lang w:val="sk-SK"/>
                              </w:rPr>
                            </w:ins>
                          </m:ctrlPr>
                        </m:accPr>
                        <m:e>
                          <m:r>
                            <w:ins w:id="568" w:author="421904072277" w:date="2021-10-13T19:19:00Z">
                              <w:rPr>
                                <w:rFonts w:ascii="Cambria Math" w:hAnsi="Cambria Math"/>
                                <w:sz w:val="24"/>
                                <w:lang w:val="sk-SK"/>
                              </w:rPr>
                              <m:t>d</m:t>
                            </w:ins>
                          </m:r>
                        </m:e>
                      </m:acc>
                    </m:e>
                  </m:acc>
                </m:e>
              </m:d>
              <m:r>
                <w:ins w:id="569" w:author="421904072277" w:date="2021-10-13T19:19:00Z">
                  <w:rPr>
                    <w:rFonts w:ascii="Cambria Math" w:hAnsi="Cambria Math"/>
                    <w:sz w:val="24"/>
                    <w:lang w:val="sk-SK"/>
                  </w:rPr>
                  <m:t>.(</m:t>
                </w:ins>
              </m:r>
              <m:acc>
                <m:accPr>
                  <m:chr m:val="̅"/>
                  <m:ctrlPr>
                    <w:ins w:id="570" w:author="421904072277" w:date="2021-10-13T19:19:00Z">
                      <w:rPr>
                        <w:rFonts w:ascii="Cambria Math" w:hAnsi="Cambria Math"/>
                        <w:i/>
                        <w:sz w:val="24"/>
                        <w:lang w:val="sk-SK"/>
                      </w:rPr>
                    </w:ins>
                  </m:ctrlPr>
                </m:accPr>
                <m:e>
                  <m:acc>
                    <m:accPr>
                      <m:chr m:val="̅"/>
                      <m:ctrlPr>
                        <w:ins w:id="571" w:author="421904072277" w:date="2021-10-13T19:19:00Z">
                          <w:rPr>
                            <w:rFonts w:ascii="Cambria Math" w:hAnsi="Cambria Math"/>
                            <w:i/>
                            <w:sz w:val="24"/>
                            <w:lang w:val="sk-SK"/>
                          </w:rPr>
                        </w:ins>
                      </m:ctrlPr>
                    </m:accPr>
                    <m:e>
                      <m:r>
                        <w:ins w:id="572" w:author="421904072277" w:date="2021-10-13T19:19:00Z">
                          <w:rPr>
                            <w:rFonts w:ascii="Cambria Math" w:hAnsi="Cambria Math"/>
                            <w:sz w:val="24"/>
                            <w:lang w:val="sk-SK"/>
                          </w:rPr>
                          <m:t>b</m:t>
                        </w:ins>
                      </m:r>
                    </m:e>
                  </m:acc>
                  <m:r>
                    <w:ins w:id="573" w:author="421904072277" w:date="2021-10-13T19:19:00Z">
                      <w:rPr>
                        <w:rFonts w:ascii="Cambria Math" w:hAnsi="Cambria Math"/>
                        <w:sz w:val="24"/>
                        <w:lang w:val="sk-SK"/>
                      </w:rPr>
                      <m:t>.d</m:t>
                    </w:ins>
                  </m:r>
                </m:e>
              </m:acc>
              <m:r>
                <w:ins w:id="574" w:author="421904072277" w:date="2021-10-13T19:19:00Z">
                  <w:rPr>
                    <w:rFonts w:ascii="Cambria Math" w:hAnsi="Cambria Math"/>
                    <w:sz w:val="24"/>
                    <w:lang w:val="sk-SK"/>
                  </w:rPr>
                  <m:t>)</m:t>
                </w:ins>
              </m:r>
            </m:e>
          </m:acc>
          <m:r>
            <w:del w:id="575" w:author="421904072277" w:date="2021-10-13T19:19:00Z">
              <w:rPr>
                <w:rFonts w:ascii="Cambria Math" w:hAnsi="Cambria Math"/>
                <w:sz w:val="24"/>
                <w:lang w:val="sk-SK"/>
              </w:rPr>
              <m:t>=</m:t>
            </w:del>
          </m:r>
          <m:acc>
            <m:accPr>
              <m:chr m:val="̅"/>
              <m:ctrlPr>
                <w:del w:id="576" w:author="421904072277" w:date="2021-10-13T19:15:00Z">
                  <w:rPr>
                    <w:rFonts w:ascii="Cambria Math" w:hAnsi="Cambria Math"/>
                    <w:i/>
                    <w:sz w:val="24"/>
                    <w:lang w:val="sk-SK"/>
                  </w:rPr>
                </w:del>
              </m:ctrlPr>
            </m:accPr>
            <m:e>
              <m:acc>
                <m:accPr>
                  <m:chr m:val="̅"/>
                  <m:ctrlPr>
                    <w:del w:id="577" w:author="421904072277" w:date="2021-10-13T19:15:00Z">
                      <w:rPr>
                        <w:rFonts w:ascii="Cambria Math" w:hAnsi="Cambria Math"/>
                        <w:i/>
                        <w:sz w:val="24"/>
                        <w:lang w:val="sk-SK"/>
                      </w:rPr>
                    </w:del>
                  </m:ctrlPr>
                </m:accPr>
                <m:e>
                  <m:r>
                    <w:del w:id="578" w:author="421904072277" w:date="2021-10-13T19:15:00Z">
                      <w:rPr>
                        <w:rFonts w:ascii="Cambria Math" w:hAnsi="Cambria Math"/>
                        <w:sz w:val="24"/>
                        <w:lang w:val="sk-SK"/>
                      </w:rPr>
                      <m:t>a</m:t>
                    </w:del>
                  </m:r>
                </m:e>
              </m:acc>
              <m:r>
                <w:del w:id="579" w:author="421904072277" w:date="2021-10-13T19:15:00Z">
                  <w:rPr>
                    <w:rFonts w:ascii="Cambria Math" w:hAnsi="Cambria Math"/>
                    <w:sz w:val="24"/>
                    <w:lang w:val="sk-SK"/>
                  </w:rPr>
                  <m:t>.</m:t>
                </w:del>
              </m:r>
              <m:d>
                <m:dPr>
                  <m:ctrlPr>
                    <w:del w:id="580" w:author="421904072277" w:date="2021-10-13T19:15:00Z">
                      <w:rPr>
                        <w:rFonts w:ascii="Cambria Math" w:hAnsi="Cambria Math"/>
                        <w:i/>
                        <w:sz w:val="24"/>
                        <w:lang w:val="sk-SK"/>
                      </w:rPr>
                    </w:del>
                  </m:ctrlPr>
                </m:dPr>
                <m:e>
                  <m:acc>
                    <m:accPr>
                      <m:chr m:val="̅"/>
                      <m:ctrlPr>
                        <w:del w:id="581" w:author="421904072277" w:date="2021-10-13T19:15:00Z">
                          <w:rPr>
                            <w:rFonts w:ascii="Cambria Math" w:hAnsi="Cambria Math"/>
                            <w:i/>
                            <w:sz w:val="24"/>
                            <w:lang w:val="sk-SK"/>
                          </w:rPr>
                        </w:del>
                      </m:ctrlPr>
                    </m:accPr>
                    <m:e>
                      <m:r>
                        <w:del w:id="582" w:author="421904072277" w:date="2021-10-13T19:15:00Z">
                          <w:rPr>
                            <w:rFonts w:ascii="Cambria Math" w:hAnsi="Cambria Math"/>
                            <w:sz w:val="24"/>
                            <w:lang w:val="sk-SK"/>
                          </w:rPr>
                          <m:t>b.</m:t>
                        </w:del>
                      </m:r>
                      <m:acc>
                        <m:accPr>
                          <m:chr m:val="̅"/>
                          <m:ctrlPr>
                            <w:del w:id="583" w:author="421904072277" w:date="2021-10-13T19:15:00Z">
                              <w:rPr>
                                <w:rFonts w:ascii="Cambria Math" w:hAnsi="Cambria Math"/>
                                <w:i/>
                                <w:sz w:val="24"/>
                                <w:lang w:val="sk-SK"/>
                              </w:rPr>
                            </w:del>
                          </m:ctrlPr>
                        </m:accPr>
                        <m:e>
                          <m:r>
                            <w:del w:id="584" w:author="421904072277" w:date="2021-10-13T19:15:00Z">
                              <w:rPr>
                                <w:rFonts w:ascii="Cambria Math" w:hAnsi="Cambria Math"/>
                                <w:sz w:val="24"/>
                                <w:lang w:val="sk-SK"/>
                              </w:rPr>
                              <m:t>d</m:t>
                            </w:del>
                          </m:r>
                        </m:e>
                      </m:acc>
                    </m:e>
                  </m:acc>
                </m:e>
              </m:d>
              <m:r>
                <w:del w:id="585" w:author="421904072277" w:date="2021-10-13T19:15:00Z">
                  <w:rPr>
                    <w:rFonts w:ascii="Cambria Math" w:hAnsi="Cambria Math"/>
                    <w:sz w:val="24"/>
                    <w:lang w:val="sk-SK"/>
                  </w:rPr>
                  <m:t>.</m:t>
                </w:del>
              </m:r>
              <m:d>
                <m:dPr>
                  <m:ctrlPr>
                    <w:del w:id="586" w:author="421904072277" w:date="2021-10-13T19:15:00Z">
                      <w:rPr>
                        <w:rFonts w:ascii="Cambria Math" w:hAnsi="Cambria Math"/>
                        <w:i/>
                        <w:sz w:val="24"/>
                        <w:lang w:val="sk-SK"/>
                      </w:rPr>
                    </w:del>
                  </m:ctrlPr>
                </m:dPr>
                <m:e>
                  <m:acc>
                    <m:accPr>
                      <m:chr m:val="̅"/>
                      <m:ctrlPr>
                        <w:del w:id="587" w:author="421904072277" w:date="2021-10-13T19:15:00Z">
                          <w:rPr>
                            <w:rFonts w:ascii="Cambria Math" w:hAnsi="Cambria Math"/>
                            <w:i/>
                            <w:sz w:val="24"/>
                            <w:lang w:val="sk-SK"/>
                          </w:rPr>
                        </w:del>
                      </m:ctrlPr>
                    </m:accPr>
                    <m:e>
                      <m:r>
                        <w:del w:id="588" w:author="421904072277" w:date="2021-10-13T19:15:00Z">
                          <w:rPr>
                            <w:rFonts w:ascii="Cambria Math" w:hAnsi="Cambria Math"/>
                            <w:sz w:val="24"/>
                            <w:lang w:val="sk-SK"/>
                          </w:rPr>
                          <m:t>b.c</m:t>
                        </w:del>
                      </m:r>
                    </m:e>
                  </m:acc>
                </m:e>
              </m:d>
            </m:e>
          </m:acc>
        </m:oMath>
      </m:oMathPara>
    </w:p>
    <w:p w14:paraId="50CF7DBD" w14:textId="064139EC" w:rsidR="002B23E3" w:rsidRPr="00FF5616"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r>
            <w:ins w:id="589" w:author="421904072277" w:date="2021-10-13T19:20:00Z">
              <w:rPr>
                <w:rFonts w:ascii="Cambria Math" w:hAnsi="Cambria Math"/>
                <w:sz w:val="24"/>
                <w:lang w:val="sk-SK"/>
              </w:rPr>
              <m:t>(b↑</m:t>
            </w:ins>
          </m:r>
          <m:d>
            <m:dPr>
              <m:ctrlPr>
                <w:ins w:id="590" w:author="421904072277" w:date="2021-10-13T19:20:00Z">
                  <w:rPr>
                    <w:rFonts w:ascii="Cambria Math" w:hAnsi="Cambria Math"/>
                    <w:i/>
                    <w:sz w:val="24"/>
                    <w:lang w:val="sk-SK"/>
                  </w:rPr>
                </w:ins>
              </m:ctrlPr>
            </m:dPr>
            <m:e>
              <m:r>
                <w:ins w:id="591" w:author="421904072277" w:date="2021-10-13T19:20:00Z">
                  <w:rPr>
                    <w:rFonts w:ascii="Cambria Math" w:hAnsi="Cambria Math"/>
                    <w:sz w:val="24"/>
                    <w:lang w:val="sk-SK"/>
                  </w:rPr>
                  <m:t>c↑</m:t>
                </w:ins>
              </m:r>
            </m:e>
          </m:d>
          <m:r>
            <w:ins w:id="592" w:author="421904072277" w:date="2021-10-13T19:20:00Z">
              <w:rPr>
                <w:rFonts w:ascii="Cambria Math" w:hAnsi="Cambria Math"/>
                <w:sz w:val="24"/>
                <w:lang w:val="sk-SK"/>
              </w:rPr>
              <m:t>↑</m:t>
            </w:ins>
          </m:r>
          <m:d>
            <m:dPr>
              <m:ctrlPr>
                <w:ins w:id="593" w:author="421904072277" w:date="2021-10-13T19:20:00Z">
                  <w:rPr>
                    <w:rFonts w:ascii="Cambria Math" w:hAnsi="Cambria Math"/>
                    <w:i/>
                    <w:sz w:val="24"/>
                    <w:lang w:val="sk-SK"/>
                  </w:rPr>
                </w:ins>
              </m:ctrlPr>
            </m:dPr>
            <m:e>
              <m:r>
                <w:ins w:id="594" w:author="421904072277" w:date="2021-10-13T19:20:00Z">
                  <w:rPr>
                    <w:rFonts w:ascii="Cambria Math" w:hAnsi="Cambria Math"/>
                    <w:sz w:val="24"/>
                    <w:lang w:val="sk-SK"/>
                  </w:rPr>
                  <m:t>d↑</m:t>
                </w:ins>
              </m:r>
            </m:e>
          </m:d>
          <m:r>
            <w:ins w:id="595" w:author="421904072277" w:date="2021-10-13T19:20:00Z">
              <w:rPr>
                <w:rFonts w:ascii="Cambria Math" w:hAnsi="Cambria Math"/>
                <w:sz w:val="24"/>
                <w:lang w:val="sk-SK"/>
              </w:rPr>
              <m:t>.(</m:t>
            </w:ins>
          </m:r>
          <m:d>
            <m:dPr>
              <m:ctrlPr>
                <w:ins w:id="596" w:author="421904072277" w:date="2021-10-13T19:20:00Z">
                  <w:rPr>
                    <w:rFonts w:ascii="Cambria Math" w:hAnsi="Cambria Math"/>
                    <w:i/>
                    <w:sz w:val="24"/>
                    <w:lang w:val="sk-SK"/>
                  </w:rPr>
                </w:ins>
              </m:ctrlPr>
            </m:dPr>
            <m:e>
              <m:r>
                <w:ins w:id="597" w:author="421904072277" w:date="2021-10-13T19:20:00Z">
                  <w:rPr>
                    <w:rFonts w:ascii="Cambria Math" w:hAnsi="Cambria Math"/>
                    <w:sz w:val="24"/>
                    <w:lang w:val="sk-SK"/>
                  </w:rPr>
                  <m:t>b↑</m:t>
                </w:ins>
              </m:r>
            </m:e>
          </m:d>
          <m:r>
            <w:ins w:id="598" w:author="421904072277" w:date="2021-10-13T19:20:00Z">
              <w:rPr>
                <w:rFonts w:ascii="Cambria Math" w:hAnsi="Cambria Math"/>
                <w:sz w:val="24"/>
                <w:lang w:val="sk-SK"/>
              </w:rPr>
              <m:t>↑c</m:t>
            </w:ins>
          </m:r>
          <m:r>
            <w:ins w:id="599" w:author="421904072277" w:date="2021-10-13T19:21:00Z">
              <w:rPr>
                <w:rFonts w:ascii="Cambria Math" w:hAnsi="Cambria Math"/>
                <w:sz w:val="24"/>
                <w:lang w:val="sk-SK"/>
              </w:rPr>
              <m:t>↑</m:t>
            </w:ins>
          </m:r>
          <m:d>
            <m:dPr>
              <m:ctrlPr>
                <w:ins w:id="600" w:author="421904072277" w:date="2021-10-13T19:21:00Z">
                  <w:rPr>
                    <w:rFonts w:ascii="Cambria Math" w:hAnsi="Cambria Math"/>
                    <w:i/>
                    <w:sz w:val="24"/>
                    <w:lang w:val="sk-SK"/>
                  </w:rPr>
                </w:ins>
              </m:ctrlPr>
            </m:dPr>
            <m:e>
              <m:r>
                <w:ins w:id="601" w:author="421904072277" w:date="2021-10-13T19:21:00Z">
                  <w:rPr>
                    <w:rFonts w:ascii="Cambria Math" w:hAnsi="Cambria Math"/>
                    <w:sz w:val="24"/>
                    <w:lang w:val="sk-SK"/>
                  </w:rPr>
                  <m:t>d↑</m:t>
                </w:ins>
              </m:r>
            </m:e>
          </m:d>
          <m:r>
            <w:ins w:id="602" w:author="421904072277" w:date="2021-10-13T19:21:00Z">
              <w:rPr>
                <w:rFonts w:ascii="Cambria Math" w:hAnsi="Cambria Math"/>
                <w:sz w:val="24"/>
                <w:lang w:val="sk-SK"/>
              </w:rPr>
              <m:t>)↑((b↑)↑d)</m:t>
            </w:ins>
          </m:r>
          <m:r>
            <w:del w:id="603" w:author="421904072277" w:date="2021-10-13T19:19:00Z">
              <w:rPr>
                <w:rFonts w:ascii="Cambria Math" w:hAnsi="Cambria Math"/>
                <w:sz w:val="24"/>
                <w:lang w:val="sk-SK"/>
              </w:rPr>
              <m:t>(a↑)↑</m:t>
            </w:del>
          </m:r>
          <m:d>
            <m:dPr>
              <m:ctrlPr>
                <w:del w:id="604" w:author="421904072277" w:date="2021-10-13T19:19:00Z">
                  <w:rPr>
                    <w:rFonts w:ascii="Cambria Math" w:hAnsi="Cambria Math"/>
                    <w:i/>
                    <w:sz w:val="24"/>
                    <w:lang w:val="sk-SK"/>
                  </w:rPr>
                </w:del>
              </m:ctrlPr>
            </m:dPr>
            <m:e>
              <m:r>
                <w:del w:id="605" w:author="421904072277" w:date="2021-10-13T19:19:00Z">
                  <w:rPr>
                    <w:rFonts w:ascii="Cambria Math" w:hAnsi="Cambria Math"/>
                    <w:sz w:val="24"/>
                    <w:lang w:val="sk-SK"/>
                  </w:rPr>
                  <m:t>b↑</m:t>
                </w:del>
              </m:r>
              <m:d>
                <m:dPr>
                  <m:ctrlPr>
                    <w:del w:id="606" w:author="421904072277" w:date="2021-10-13T19:19:00Z">
                      <w:rPr>
                        <w:rFonts w:ascii="Cambria Math" w:hAnsi="Cambria Math"/>
                        <w:i/>
                        <w:sz w:val="24"/>
                        <w:lang w:val="sk-SK"/>
                      </w:rPr>
                    </w:del>
                  </m:ctrlPr>
                </m:dPr>
                <m:e>
                  <m:r>
                    <w:del w:id="607" w:author="421904072277" w:date="2021-10-13T19:19:00Z">
                      <w:rPr>
                        <w:rFonts w:ascii="Cambria Math" w:hAnsi="Cambria Math"/>
                        <w:sz w:val="24"/>
                        <w:lang w:val="sk-SK"/>
                      </w:rPr>
                      <m:t>d↑</m:t>
                    </w:del>
                  </m:r>
                </m:e>
              </m:d>
            </m:e>
          </m:d>
          <m:r>
            <w:del w:id="608" w:author="421904072277" w:date="2021-10-13T19:19:00Z">
              <w:rPr>
                <w:rFonts w:ascii="Cambria Math" w:hAnsi="Cambria Math"/>
                <w:sz w:val="24"/>
                <w:lang w:val="sk-SK"/>
              </w:rPr>
              <m:t>↑(b↑c)</m:t>
            </w:del>
          </m:r>
        </m:oMath>
      </m:oMathPara>
    </w:p>
    <w:p w14:paraId="4317A96E" w14:textId="703AB0C5" w:rsidR="004F38BE" w:rsidRPr="004F38BE"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C=</m:t>
          </m:r>
          <m:r>
            <w:ins w:id="609" w:author="421904072277" w:date="2021-10-13T19:22:00Z">
              <w:rPr>
                <w:rFonts w:ascii="Cambria Math" w:hAnsi="Cambria Math"/>
                <w:sz w:val="24"/>
                <w:lang w:val="sk-SK"/>
              </w:rPr>
              <m:t>c.</m:t>
            </w:ins>
          </m:r>
          <m:acc>
            <m:accPr>
              <m:chr m:val="̅"/>
              <m:ctrlPr>
                <w:ins w:id="610" w:author="421904072277" w:date="2021-10-13T19:22:00Z">
                  <w:rPr>
                    <w:rFonts w:ascii="Cambria Math" w:hAnsi="Cambria Math"/>
                    <w:i/>
                    <w:sz w:val="24"/>
                    <w:lang w:val="sk-SK"/>
                  </w:rPr>
                </w:ins>
              </m:ctrlPr>
            </m:accPr>
            <m:e>
              <m:r>
                <w:ins w:id="611" w:author="421904072277" w:date="2021-10-13T19:22:00Z">
                  <w:rPr>
                    <w:rFonts w:ascii="Cambria Math" w:hAnsi="Cambria Math"/>
                    <w:sz w:val="24"/>
                    <w:lang w:val="sk-SK"/>
                  </w:rPr>
                  <m:t>d</m:t>
                </w:ins>
              </m:r>
            </m:e>
          </m:acc>
          <m:r>
            <w:ins w:id="612" w:author="421904072277" w:date="2021-10-13T19:22:00Z">
              <w:rPr>
                <w:rFonts w:ascii="Cambria Math" w:hAnsi="Cambria Math"/>
                <w:sz w:val="24"/>
                <w:lang w:val="sk-SK"/>
              </w:rPr>
              <m:t>+</m:t>
            </w:ins>
          </m:r>
          <m:acc>
            <m:accPr>
              <m:chr m:val="̅"/>
              <m:ctrlPr>
                <w:ins w:id="613" w:author="421904072277" w:date="2021-10-13T19:22:00Z">
                  <w:rPr>
                    <w:rFonts w:ascii="Cambria Math" w:hAnsi="Cambria Math"/>
                    <w:i/>
                    <w:sz w:val="24"/>
                    <w:lang w:val="sk-SK"/>
                  </w:rPr>
                </w:ins>
              </m:ctrlPr>
            </m:accPr>
            <m:e>
              <m:r>
                <w:ins w:id="614" w:author="421904072277" w:date="2021-10-13T19:22:00Z">
                  <w:rPr>
                    <w:rFonts w:ascii="Cambria Math" w:hAnsi="Cambria Math"/>
                    <w:sz w:val="24"/>
                    <w:lang w:val="sk-SK"/>
                  </w:rPr>
                  <m:t>c</m:t>
                </w:ins>
              </m:r>
            </m:e>
          </m:acc>
          <m:r>
            <w:ins w:id="615" w:author="421904072277" w:date="2021-10-13T19:22:00Z">
              <w:rPr>
                <w:rFonts w:ascii="Cambria Math" w:hAnsi="Cambria Math"/>
                <w:sz w:val="24"/>
                <w:lang w:val="sk-SK"/>
              </w:rPr>
              <m:t>.d</m:t>
            </w:ins>
          </m:r>
          <m:r>
            <w:del w:id="616" w:author="421904072277" w:date="2021-10-13T19:22:00Z">
              <w:rPr>
                <w:rFonts w:ascii="Cambria Math" w:hAnsi="Cambria Math"/>
                <w:sz w:val="24"/>
                <w:lang w:val="sk-SK"/>
              </w:rPr>
              <m:t>a+</m:t>
            </w:del>
          </m:r>
          <m:acc>
            <m:accPr>
              <m:chr m:val="̅"/>
              <m:ctrlPr>
                <w:del w:id="617" w:author="421904072277" w:date="2021-10-13T19:22:00Z">
                  <w:rPr>
                    <w:rFonts w:ascii="Cambria Math" w:hAnsi="Cambria Math"/>
                    <w:i/>
                    <w:sz w:val="24"/>
                    <w:lang w:val="sk-SK"/>
                  </w:rPr>
                </w:del>
              </m:ctrlPr>
            </m:accPr>
            <m:e>
              <m:r>
                <w:del w:id="618" w:author="421904072277" w:date="2021-10-13T19:22:00Z">
                  <w:rPr>
                    <w:rFonts w:ascii="Cambria Math" w:hAnsi="Cambria Math"/>
                    <w:sz w:val="24"/>
                    <w:lang w:val="sk-SK"/>
                  </w:rPr>
                  <m:t>b</m:t>
                </w:del>
              </m:r>
            </m:e>
          </m:acc>
          <m:r>
            <w:del w:id="619" w:author="421904072277" w:date="2021-10-13T19:22:00Z">
              <w:rPr>
                <w:rFonts w:ascii="Cambria Math" w:hAnsi="Cambria Math"/>
                <w:sz w:val="24"/>
                <w:lang w:val="sk-SK"/>
              </w:rPr>
              <m:t>.c+b.</m:t>
            </w:del>
          </m:r>
          <m:acc>
            <m:accPr>
              <m:chr m:val="̅"/>
              <m:ctrlPr>
                <w:del w:id="620" w:author="421904072277" w:date="2021-10-13T19:22:00Z">
                  <w:rPr>
                    <w:rFonts w:ascii="Cambria Math" w:hAnsi="Cambria Math"/>
                    <w:i/>
                    <w:sz w:val="24"/>
                    <w:lang w:val="sk-SK"/>
                  </w:rPr>
                </w:del>
              </m:ctrlPr>
            </m:accPr>
            <m:e>
              <m:r>
                <w:del w:id="621" w:author="421904072277" w:date="2021-10-13T19:22:00Z">
                  <w:rPr>
                    <w:rFonts w:ascii="Cambria Math" w:hAnsi="Cambria Math"/>
                    <w:sz w:val="24"/>
                    <w:lang w:val="sk-SK"/>
                  </w:rPr>
                  <m:t>c</m:t>
                </w:del>
              </m:r>
            </m:e>
          </m:acc>
          <m:r>
            <w:del w:id="622" w:author="421904072277" w:date="2021-10-13T19:22:00Z">
              <w:rPr>
                <w:rFonts w:ascii="Cambria Math" w:hAnsi="Cambria Math"/>
                <w:sz w:val="24"/>
                <w:lang w:val="sk-SK"/>
              </w:rPr>
              <m:t>.d</m:t>
            </w:del>
          </m:r>
        </m:oMath>
      </m:oMathPara>
    </w:p>
    <w:p w14:paraId="7DCBBEC5" w14:textId="52CEB3C1" w:rsidR="004F38BE" w:rsidRPr="004F38BE" w:rsidRDefault="00653377"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ins w:id="623" w:author="421904072277" w:date="2021-10-13T19:22:00Z">
                  <w:rPr>
                    <w:rFonts w:ascii="Cambria Math" w:hAnsi="Cambria Math"/>
                    <w:i/>
                    <w:sz w:val="24"/>
                    <w:lang w:val="sk-SK"/>
                  </w:rPr>
                </w:ins>
              </m:ctrlPr>
            </m:accPr>
            <m:e>
              <m:r>
                <w:ins w:id="624" w:author="421904072277" w:date="2021-10-13T19:22:00Z">
                  <w:rPr>
                    <w:rFonts w:ascii="Cambria Math" w:hAnsi="Cambria Math"/>
                    <w:sz w:val="24"/>
                    <w:lang w:val="sk-SK"/>
                  </w:rPr>
                  <m:t>c.</m:t>
                </w:ins>
              </m:r>
              <m:acc>
                <m:accPr>
                  <m:chr m:val="̅"/>
                  <m:ctrlPr>
                    <w:ins w:id="625" w:author="421904072277" w:date="2021-10-13T19:22:00Z">
                      <w:rPr>
                        <w:rFonts w:ascii="Cambria Math" w:hAnsi="Cambria Math"/>
                        <w:i/>
                        <w:sz w:val="24"/>
                        <w:lang w:val="sk-SK"/>
                      </w:rPr>
                    </w:ins>
                  </m:ctrlPr>
                </m:accPr>
                <m:e>
                  <m:r>
                    <w:ins w:id="626" w:author="421904072277" w:date="2021-10-13T19:22:00Z">
                      <w:rPr>
                        <w:rFonts w:ascii="Cambria Math" w:hAnsi="Cambria Math"/>
                        <w:sz w:val="24"/>
                        <w:lang w:val="sk-SK"/>
                      </w:rPr>
                      <m:t>d</m:t>
                    </w:ins>
                  </m:r>
                </m:e>
              </m:acc>
              <m:r>
                <w:ins w:id="627" w:author="421904072277" w:date="2021-10-13T19:22:00Z">
                  <w:rPr>
                    <w:rFonts w:ascii="Cambria Math" w:hAnsi="Cambria Math"/>
                    <w:sz w:val="24"/>
                    <w:lang w:val="sk-SK"/>
                  </w:rPr>
                  <m:t>+</m:t>
                </w:ins>
              </m:r>
              <m:acc>
                <m:accPr>
                  <m:chr m:val="̅"/>
                  <m:ctrlPr>
                    <w:ins w:id="628" w:author="421904072277" w:date="2021-10-13T19:22:00Z">
                      <w:rPr>
                        <w:rFonts w:ascii="Cambria Math" w:hAnsi="Cambria Math"/>
                        <w:i/>
                        <w:sz w:val="24"/>
                        <w:lang w:val="sk-SK"/>
                      </w:rPr>
                    </w:ins>
                  </m:ctrlPr>
                </m:accPr>
                <m:e>
                  <m:r>
                    <w:ins w:id="629" w:author="421904072277" w:date="2021-10-13T19:22:00Z">
                      <w:rPr>
                        <w:rFonts w:ascii="Cambria Math" w:hAnsi="Cambria Math"/>
                        <w:sz w:val="24"/>
                        <w:lang w:val="sk-SK"/>
                      </w:rPr>
                      <m:t>c</m:t>
                    </w:ins>
                  </m:r>
                </m:e>
              </m:acc>
              <m:r>
                <w:ins w:id="630" w:author="421904072277" w:date="2021-10-13T19:22:00Z">
                  <w:rPr>
                    <w:rFonts w:ascii="Cambria Math" w:hAnsi="Cambria Math"/>
                    <w:sz w:val="24"/>
                    <w:lang w:val="sk-SK"/>
                  </w:rPr>
                  <m:t>.d</m:t>
                </w:ins>
              </m:r>
            </m:e>
          </m:acc>
          <m:acc>
            <m:accPr>
              <m:chr m:val="̅"/>
              <m:ctrlPr>
                <w:del w:id="631" w:author="421904072277" w:date="2021-10-13T19:22:00Z">
                  <w:rPr>
                    <w:rFonts w:ascii="Cambria Math" w:hAnsi="Cambria Math"/>
                    <w:i/>
                    <w:sz w:val="24"/>
                    <w:lang w:val="sk-SK"/>
                  </w:rPr>
                </w:del>
              </m:ctrlPr>
            </m:accPr>
            <m:e>
              <m:acc>
                <m:accPr>
                  <m:chr m:val="̅"/>
                  <m:ctrlPr>
                    <w:del w:id="632" w:author="421904072277" w:date="2021-10-13T19:22:00Z">
                      <w:rPr>
                        <w:rFonts w:ascii="Cambria Math" w:hAnsi="Cambria Math"/>
                        <w:i/>
                        <w:sz w:val="24"/>
                        <w:lang w:val="sk-SK"/>
                      </w:rPr>
                    </w:del>
                  </m:ctrlPr>
                </m:accPr>
                <m:e>
                  <m:r>
                    <w:del w:id="633" w:author="421904072277" w:date="2021-10-13T19:22:00Z">
                      <w:rPr>
                        <w:rFonts w:ascii="Cambria Math" w:hAnsi="Cambria Math"/>
                        <w:sz w:val="24"/>
                        <w:lang w:val="sk-SK"/>
                      </w:rPr>
                      <m:t>a+</m:t>
                    </w:del>
                  </m:r>
                  <m:acc>
                    <m:accPr>
                      <m:chr m:val="̅"/>
                      <m:ctrlPr>
                        <w:del w:id="634" w:author="421904072277" w:date="2021-10-13T19:22:00Z">
                          <w:rPr>
                            <w:rFonts w:ascii="Cambria Math" w:hAnsi="Cambria Math"/>
                            <w:i/>
                            <w:sz w:val="24"/>
                            <w:lang w:val="sk-SK"/>
                          </w:rPr>
                        </w:del>
                      </m:ctrlPr>
                    </m:accPr>
                    <m:e>
                      <m:r>
                        <w:del w:id="635" w:author="421904072277" w:date="2021-10-13T19:22:00Z">
                          <w:rPr>
                            <w:rFonts w:ascii="Cambria Math" w:hAnsi="Cambria Math"/>
                            <w:sz w:val="24"/>
                            <w:lang w:val="sk-SK"/>
                          </w:rPr>
                          <m:t>b</m:t>
                        </w:del>
                      </m:r>
                    </m:e>
                  </m:acc>
                  <m:r>
                    <w:del w:id="636" w:author="421904072277" w:date="2021-10-13T19:22:00Z">
                      <w:rPr>
                        <w:rFonts w:ascii="Cambria Math" w:hAnsi="Cambria Math"/>
                        <w:sz w:val="24"/>
                        <w:lang w:val="sk-SK"/>
                      </w:rPr>
                      <m:t>.c+b.</m:t>
                    </w:del>
                  </m:r>
                  <m:acc>
                    <m:accPr>
                      <m:chr m:val="̅"/>
                      <m:ctrlPr>
                        <w:del w:id="637" w:author="421904072277" w:date="2021-10-13T19:22:00Z">
                          <w:rPr>
                            <w:rFonts w:ascii="Cambria Math" w:hAnsi="Cambria Math"/>
                            <w:i/>
                            <w:sz w:val="24"/>
                            <w:lang w:val="sk-SK"/>
                          </w:rPr>
                        </w:del>
                      </m:ctrlPr>
                    </m:accPr>
                    <m:e>
                      <m:r>
                        <w:del w:id="638" w:author="421904072277" w:date="2021-10-13T19:22:00Z">
                          <w:rPr>
                            <w:rFonts w:ascii="Cambria Math" w:hAnsi="Cambria Math"/>
                            <w:sz w:val="24"/>
                            <w:lang w:val="sk-SK"/>
                          </w:rPr>
                          <m:t>c</m:t>
                        </w:del>
                      </m:r>
                    </m:e>
                  </m:acc>
                  <m:r>
                    <w:del w:id="639" w:author="421904072277" w:date="2021-10-13T19:22:00Z">
                      <w:rPr>
                        <w:rFonts w:ascii="Cambria Math" w:hAnsi="Cambria Math"/>
                        <w:sz w:val="24"/>
                        <w:lang w:val="sk-SK"/>
                      </w:rPr>
                      <m:t>.d</m:t>
                    </w:del>
                  </m:r>
                </m:e>
              </m:acc>
            </m:e>
          </m:acc>
        </m:oMath>
      </m:oMathPara>
    </w:p>
    <w:p w14:paraId="0C62754B" w14:textId="7B0E2B12" w:rsidR="004F38BE" w:rsidRPr="004F38BE"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ins w:id="640" w:author="421904072277" w:date="2021-10-13T19:23:00Z">
                  <w:rPr>
                    <w:rFonts w:ascii="Cambria Math" w:hAnsi="Cambria Math"/>
                    <w:i/>
                    <w:sz w:val="24"/>
                    <w:lang w:val="sk-SK"/>
                  </w:rPr>
                </w:ins>
              </m:ctrlPr>
            </m:accPr>
            <m:e>
              <m:d>
                <m:dPr>
                  <m:ctrlPr>
                    <w:ins w:id="641" w:author="421904072277" w:date="2021-10-13T19:23:00Z">
                      <w:rPr>
                        <w:rFonts w:ascii="Cambria Math" w:hAnsi="Cambria Math"/>
                        <w:i/>
                        <w:sz w:val="24"/>
                        <w:lang w:val="sk-SK"/>
                      </w:rPr>
                    </w:ins>
                  </m:ctrlPr>
                </m:dPr>
                <m:e>
                  <m:acc>
                    <m:accPr>
                      <m:chr m:val="̅"/>
                      <m:ctrlPr>
                        <w:ins w:id="642" w:author="421904072277" w:date="2021-10-13T19:23:00Z">
                          <w:rPr>
                            <w:rFonts w:ascii="Cambria Math" w:hAnsi="Cambria Math"/>
                            <w:i/>
                            <w:sz w:val="24"/>
                            <w:lang w:val="sk-SK"/>
                          </w:rPr>
                        </w:ins>
                      </m:ctrlPr>
                    </m:accPr>
                    <m:e>
                      <m:r>
                        <w:ins w:id="643" w:author="421904072277" w:date="2021-10-13T19:23:00Z">
                          <w:rPr>
                            <w:rFonts w:ascii="Cambria Math" w:hAnsi="Cambria Math"/>
                            <w:sz w:val="24"/>
                            <w:lang w:val="sk-SK"/>
                          </w:rPr>
                          <m:t>c.</m:t>
                        </w:ins>
                      </m:r>
                      <m:acc>
                        <m:accPr>
                          <m:chr m:val="̅"/>
                          <m:ctrlPr>
                            <w:ins w:id="644" w:author="421904072277" w:date="2021-10-13T19:23:00Z">
                              <w:rPr>
                                <w:rFonts w:ascii="Cambria Math" w:hAnsi="Cambria Math"/>
                                <w:i/>
                                <w:sz w:val="24"/>
                                <w:lang w:val="sk-SK"/>
                              </w:rPr>
                            </w:ins>
                          </m:ctrlPr>
                        </m:accPr>
                        <m:e>
                          <m:r>
                            <w:ins w:id="645" w:author="421904072277" w:date="2021-10-13T19:23:00Z">
                              <w:rPr>
                                <w:rFonts w:ascii="Cambria Math" w:hAnsi="Cambria Math"/>
                                <w:sz w:val="24"/>
                                <w:lang w:val="sk-SK"/>
                              </w:rPr>
                              <m:t>d</m:t>
                            </w:ins>
                          </m:r>
                        </m:e>
                      </m:acc>
                    </m:e>
                  </m:acc>
                </m:e>
              </m:d>
              <m:r>
                <w:ins w:id="646" w:author="421904072277" w:date="2021-10-13T19:23:00Z">
                  <w:rPr>
                    <w:rFonts w:ascii="Cambria Math" w:hAnsi="Cambria Math"/>
                    <w:sz w:val="24"/>
                    <w:lang w:val="sk-SK"/>
                  </w:rPr>
                  <m:t>.(</m:t>
                </w:ins>
              </m:r>
              <m:acc>
                <m:accPr>
                  <m:chr m:val="̅"/>
                  <m:ctrlPr>
                    <w:ins w:id="647" w:author="421904072277" w:date="2021-10-13T19:23:00Z">
                      <w:rPr>
                        <w:rFonts w:ascii="Cambria Math" w:hAnsi="Cambria Math"/>
                        <w:i/>
                        <w:sz w:val="24"/>
                        <w:lang w:val="sk-SK"/>
                      </w:rPr>
                    </w:ins>
                  </m:ctrlPr>
                </m:accPr>
                <m:e>
                  <m:acc>
                    <m:accPr>
                      <m:chr m:val="̅"/>
                      <m:ctrlPr>
                        <w:ins w:id="648" w:author="421904072277" w:date="2021-10-13T19:23:00Z">
                          <w:rPr>
                            <w:rFonts w:ascii="Cambria Math" w:hAnsi="Cambria Math"/>
                            <w:i/>
                            <w:sz w:val="24"/>
                            <w:lang w:val="sk-SK"/>
                          </w:rPr>
                        </w:ins>
                      </m:ctrlPr>
                    </m:accPr>
                    <m:e>
                      <m:r>
                        <w:ins w:id="649" w:author="421904072277" w:date="2021-10-13T19:23:00Z">
                          <w:rPr>
                            <w:rFonts w:ascii="Cambria Math" w:hAnsi="Cambria Math"/>
                            <w:sz w:val="24"/>
                            <w:lang w:val="sk-SK"/>
                          </w:rPr>
                          <m:t>c</m:t>
                        </w:ins>
                      </m:r>
                    </m:e>
                  </m:acc>
                  <m:r>
                    <w:ins w:id="650" w:author="421904072277" w:date="2021-10-13T19:23:00Z">
                      <w:rPr>
                        <w:rFonts w:ascii="Cambria Math" w:hAnsi="Cambria Math"/>
                        <w:sz w:val="24"/>
                        <w:lang w:val="sk-SK"/>
                      </w:rPr>
                      <m:t>.d</m:t>
                    </w:ins>
                  </m:r>
                </m:e>
              </m:acc>
              <m:r>
                <w:ins w:id="651" w:author="421904072277" w:date="2021-10-13T19:23:00Z">
                  <w:rPr>
                    <w:rFonts w:ascii="Cambria Math" w:hAnsi="Cambria Math"/>
                    <w:sz w:val="24"/>
                    <w:lang w:val="sk-SK"/>
                  </w:rPr>
                  <m:t>)</m:t>
                </w:ins>
              </m:r>
            </m:e>
          </m:acc>
          <m:acc>
            <m:accPr>
              <m:chr m:val="̅"/>
              <m:ctrlPr>
                <w:del w:id="652" w:author="421904072277" w:date="2021-10-13T19:22:00Z">
                  <w:rPr>
                    <w:rFonts w:ascii="Cambria Math" w:hAnsi="Cambria Math"/>
                    <w:i/>
                    <w:sz w:val="24"/>
                    <w:lang w:val="sk-SK"/>
                  </w:rPr>
                </w:del>
              </m:ctrlPr>
            </m:accPr>
            <m:e>
              <m:acc>
                <m:accPr>
                  <m:chr m:val="̅"/>
                  <m:ctrlPr>
                    <w:del w:id="653" w:author="421904072277" w:date="2021-10-13T19:22:00Z">
                      <w:rPr>
                        <w:rFonts w:ascii="Cambria Math" w:hAnsi="Cambria Math"/>
                        <w:i/>
                        <w:sz w:val="24"/>
                        <w:lang w:val="sk-SK"/>
                      </w:rPr>
                    </w:del>
                  </m:ctrlPr>
                </m:accPr>
                <m:e>
                  <m:r>
                    <w:del w:id="654" w:author="421904072277" w:date="2021-10-13T19:22:00Z">
                      <w:rPr>
                        <w:rFonts w:ascii="Cambria Math" w:hAnsi="Cambria Math"/>
                        <w:sz w:val="24"/>
                        <w:lang w:val="sk-SK"/>
                      </w:rPr>
                      <m:t>a</m:t>
                    </w:del>
                  </m:r>
                </m:e>
              </m:acc>
              <m:r>
                <w:del w:id="655" w:author="421904072277" w:date="2021-10-13T19:22:00Z">
                  <w:rPr>
                    <w:rFonts w:ascii="Cambria Math" w:hAnsi="Cambria Math"/>
                    <w:sz w:val="24"/>
                    <w:lang w:val="sk-SK"/>
                  </w:rPr>
                  <m:t>.</m:t>
                </w:del>
              </m:r>
              <m:d>
                <m:dPr>
                  <m:ctrlPr>
                    <w:del w:id="656" w:author="421904072277" w:date="2021-10-13T19:22:00Z">
                      <w:rPr>
                        <w:rFonts w:ascii="Cambria Math" w:hAnsi="Cambria Math"/>
                        <w:i/>
                        <w:sz w:val="24"/>
                        <w:lang w:val="sk-SK"/>
                      </w:rPr>
                    </w:del>
                  </m:ctrlPr>
                </m:dPr>
                <m:e>
                  <m:acc>
                    <m:accPr>
                      <m:chr m:val="̅"/>
                      <m:ctrlPr>
                        <w:del w:id="657" w:author="421904072277" w:date="2021-10-13T19:22:00Z">
                          <w:rPr>
                            <w:rFonts w:ascii="Cambria Math" w:hAnsi="Cambria Math"/>
                            <w:i/>
                            <w:sz w:val="24"/>
                            <w:lang w:val="sk-SK"/>
                          </w:rPr>
                        </w:del>
                      </m:ctrlPr>
                    </m:accPr>
                    <m:e>
                      <m:acc>
                        <m:accPr>
                          <m:chr m:val="̅"/>
                          <m:ctrlPr>
                            <w:del w:id="658" w:author="421904072277" w:date="2021-10-13T19:22:00Z">
                              <w:rPr>
                                <w:rFonts w:ascii="Cambria Math" w:hAnsi="Cambria Math"/>
                                <w:i/>
                                <w:sz w:val="24"/>
                                <w:lang w:val="sk-SK"/>
                              </w:rPr>
                            </w:del>
                          </m:ctrlPr>
                        </m:accPr>
                        <m:e>
                          <m:r>
                            <w:del w:id="659" w:author="421904072277" w:date="2021-10-13T19:22:00Z">
                              <w:rPr>
                                <w:rFonts w:ascii="Cambria Math" w:hAnsi="Cambria Math"/>
                                <w:sz w:val="24"/>
                                <w:lang w:val="sk-SK"/>
                              </w:rPr>
                              <m:t>b</m:t>
                            </w:del>
                          </m:r>
                        </m:e>
                      </m:acc>
                      <m:r>
                        <w:del w:id="660" w:author="421904072277" w:date="2021-10-13T19:22:00Z">
                          <w:rPr>
                            <w:rFonts w:ascii="Cambria Math" w:hAnsi="Cambria Math"/>
                            <w:sz w:val="24"/>
                            <w:lang w:val="sk-SK"/>
                          </w:rPr>
                          <m:t>.c</m:t>
                        </w:del>
                      </m:r>
                    </m:e>
                  </m:acc>
                </m:e>
              </m:d>
              <m:r>
                <w:del w:id="661" w:author="421904072277" w:date="2021-10-13T19:22:00Z">
                  <w:rPr>
                    <w:rFonts w:ascii="Cambria Math" w:hAnsi="Cambria Math"/>
                    <w:sz w:val="24"/>
                    <w:lang w:val="sk-SK"/>
                  </w:rPr>
                  <m:t>.(</m:t>
                </w:del>
              </m:r>
              <m:acc>
                <m:accPr>
                  <m:chr m:val="̅"/>
                  <m:ctrlPr>
                    <w:del w:id="662" w:author="421904072277" w:date="2021-10-13T19:22:00Z">
                      <w:rPr>
                        <w:rFonts w:ascii="Cambria Math" w:hAnsi="Cambria Math"/>
                        <w:i/>
                        <w:sz w:val="24"/>
                        <w:lang w:val="sk-SK"/>
                      </w:rPr>
                    </w:del>
                  </m:ctrlPr>
                </m:accPr>
                <m:e>
                  <m:r>
                    <w:del w:id="663" w:author="421904072277" w:date="2021-10-13T19:22:00Z">
                      <w:rPr>
                        <w:rFonts w:ascii="Cambria Math" w:hAnsi="Cambria Math"/>
                        <w:sz w:val="24"/>
                        <w:lang w:val="sk-SK"/>
                      </w:rPr>
                      <m:t>b.</m:t>
                    </w:del>
                  </m:r>
                  <m:acc>
                    <m:accPr>
                      <m:chr m:val="̅"/>
                      <m:ctrlPr>
                        <w:del w:id="664" w:author="421904072277" w:date="2021-10-13T19:22:00Z">
                          <w:rPr>
                            <w:rFonts w:ascii="Cambria Math" w:hAnsi="Cambria Math"/>
                            <w:i/>
                            <w:sz w:val="24"/>
                            <w:lang w:val="sk-SK"/>
                          </w:rPr>
                        </w:del>
                      </m:ctrlPr>
                    </m:accPr>
                    <m:e>
                      <m:r>
                        <w:del w:id="665" w:author="421904072277" w:date="2021-10-13T19:22:00Z">
                          <w:rPr>
                            <w:rFonts w:ascii="Cambria Math" w:hAnsi="Cambria Math"/>
                            <w:sz w:val="24"/>
                            <w:lang w:val="sk-SK"/>
                          </w:rPr>
                          <m:t>c</m:t>
                        </w:del>
                      </m:r>
                    </m:e>
                  </m:acc>
                  <m:r>
                    <w:del w:id="666" w:author="421904072277" w:date="2021-10-13T19:22:00Z">
                      <w:rPr>
                        <w:rFonts w:ascii="Cambria Math" w:hAnsi="Cambria Math"/>
                        <w:sz w:val="24"/>
                        <w:lang w:val="sk-SK"/>
                      </w:rPr>
                      <m:t>.d</m:t>
                    </w:del>
                  </m:r>
                </m:e>
              </m:acc>
              <m:r>
                <w:del w:id="667" w:author="421904072277" w:date="2021-10-13T19:22:00Z">
                  <w:rPr>
                    <w:rFonts w:ascii="Cambria Math" w:hAnsi="Cambria Math"/>
                    <w:sz w:val="24"/>
                    <w:lang w:val="sk-SK"/>
                  </w:rPr>
                  <m:t>)</m:t>
                </w:del>
              </m:r>
            </m:e>
          </m:acc>
        </m:oMath>
      </m:oMathPara>
    </w:p>
    <w:p w14:paraId="383A7D1D" w14:textId="029EADA5" w:rsidR="002B23E3" w:rsidRPr="00FF5616" w:rsidRDefault="004F38BE"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r>
            <w:ins w:id="668" w:author="421904072277" w:date="2021-10-13T19:24:00Z">
              <w:rPr>
                <w:rFonts w:ascii="Cambria Math" w:hAnsi="Cambria Math"/>
                <w:sz w:val="24"/>
                <w:lang w:val="sk-SK"/>
              </w:rPr>
              <m:t>(c↑</m:t>
            </w:ins>
          </m:r>
          <m:d>
            <m:dPr>
              <m:ctrlPr>
                <w:ins w:id="669" w:author="421904072277" w:date="2021-10-13T19:24:00Z">
                  <w:rPr>
                    <w:rFonts w:ascii="Cambria Math" w:hAnsi="Cambria Math"/>
                    <w:i/>
                    <w:sz w:val="24"/>
                    <w:lang w:val="sk-SK"/>
                  </w:rPr>
                </w:ins>
              </m:ctrlPr>
            </m:dPr>
            <m:e>
              <m:r>
                <w:ins w:id="670" w:author="421904072277" w:date="2021-10-13T19:24:00Z">
                  <w:rPr>
                    <w:rFonts w:ascii="Cambria Math" w:hAnsi="Cambria Math"/>
                    <w:sz w:val="24"/>
                    <w:lang w:val="sk-SK"/>
                  </w:rPr>
                  <m:t>d↑</m:t>
                </w:ins>
              </m:r>
            </m:e>
          </m:d>
          <m:r>
            <w:ins w:id="671" w:author="421904072277" w:date="2021-10-13T19:24:00Z">
              <w:rPr>
                <w:rFonts w:ascii="Cambria Math" w:hAnsi="Cambria Math"/>
                <w:sz w:val="24"/>
                <w:lang w:val="sk-SK"/>
              </w:rPr>
              <m:t>)↑((c↑)↑d)</m:t>
            </w:ins>
          </m:r>
          <m:r>
            <w:del w:id="672" w:author="421904072277" w:date="2021-10-13T19:24:00Z">
              <w:rPr>
                <w:rFonts w:ascii="Cambria Math" w:hAnsi="Cambria Math"/>
                <w:sz w:val="24"/>
                <w:lang w:val="sk-SK"/>
              </w:rPr>
              <m:t>(a↑)↑</m:t>
            </w:del>
          </m:r>
          <m:d>
            <m:dPr>
              <m:ctrlPr>
                <w:del w:id="673" w:author="421904072277" w:date="2021-10-13T19:24:00Z">
                  <w:rPr>
                    <w:rFonts w:ascii="Cambria Math" w:hAnsi="Cambria Math"/>
                    <w:i/>
                    <w:sz w:val="24"/>
                    <w:lang w:val="sk-SK"/>
                  </w:rPr>
                </w:del>
              </m:ctrlPr>
            </m:dPr>
            <m:e>
              <m:d>
                <m:dPr>
                  <m:ctrlPr>
                    <w:del w:id="674" w:author="421904072277" w:date="2021-10-13T19:24:00Z">
                      <w:rPr>
                        <w:rFonts w:ascii="Cambria Math" w:hAnsi="Cambria Math"/>
                        <w:i/>
                        <w:sz w:val="24"/>
                        <w:lang w:val="sk-SK"/>
                      </w:rPr>
                    </w:del>
                  </m:ctrlPr>
                </m:dPr>
                <m:e>
                  <m:r>
                    <w:del w:id="675" w:author="421904072277" w:date="2021-10-13T19:24:00Z">
                      <w:rPr>
                        <w:rFonts w:ascii="Cambria Math" w:hAnsi="Cambria Math"/>
                        <w:sz w:val="24"/>
                        <w:lang w:val="sk-SK"/>
                      </w:rPr>
                      <m:t>b↑</m:t>
                    </w:del>
                  </m:r>
                </m:e>
              </m:d>
              <m:r>
                <w:del w:id="676" w:author="421904072277" w:date="2021-10-13T19:24:00Z">
                  <w:rPr>
                    <w:rFonts w:ascii="Cambria Math" w:hAnsi="Cambria Math"/>
                    <w:sz w:val="24"/>
                    <w:lang w:val="sk-SK"/>
                  </w:rPr>
                  <m:t>↑c</m:t>
                </w:del>
              </m:r>
            </m:e>
          </m:d>
          <m:r>
            <w:del w:id="677" w:author="421904072277" w:date="2021-10-13T19:24:00Z">
              <w:rPr>
                <w:rFonts w:ascii="Cambria Math" w:hAnsi="Cambria Math"/>
                <w:sz w:val="24"/>
                <w:lang w:val="sk-SK"/>
              </w:rPr>
              <m:t>↑(b↑(c↑)↑d)</m:t>
            </w:del>
          </m:r>
        </m:oMath>
      </m:oMathPara>
    </w:p>
    <w:p w14:paraId="36DE8439" w14:textId="77777777" w:rsidR="002B23E3" w:rsidRPr="00FF5616"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14:paraId="11834B83" w14:textId="77777777" w:rsidR="00BD472A" w:rsidRPr="00C05A9A" w:rsidRDefault="00653377" w:rsidP="00BD472A">
      <w:pPr>
        <w:pStyle w:val="PlainText"/>
        <w:rPr>
          <w:rFonts w:ascii="Times New Roman" w:hAnsi="Times New Roman"/>
          <w:i/>
          <w:iCs/>
          <w:sz w:val="24"/>
          <w:lang w:val="sk-SK"/>
        </w:rPr>
      </w:pPr>
      <m:oMath>
        <m:r>
          <w:rPr>
            <w:rFonts w:ascii="Cambria Math" w:hAnsi="Cambria Math"/>
            <w:sz w:val="24"/>
            <w:lang w:val="sk-SK"/>
          </w:rPr>
          <m:t>↑</m:t>
        </m:r>
      </m:oMath>
      <w:r w:rsidR="00BD472A" w:rsidRPr="00C05A9A">
        <w:rPr>
          <w:rFonts w:ascii="Times New Roman" w:hAnsi="Times New Roman"/>
          <w:i/>
          <w:iCs/>
          <w:sz w:val="24"/>
          <w:lang w:val="sk-SK"/>
        </w:rPr>
        <w:t xml:space="preserve"> - Shefferova operácia (NAND)</w:t>
      </w:r>
    </w:p>
    <w:p w14:paraId="74F49B08" w14:textId="77777777" w:rsidR="00BD472A" w:rsidRPr="00C05A9A" w:rsidRDefault="00BD472A" w:rsidP="00420890">
      <w:pPr>
        <w:pStyle w:val="PlainText"/>
        <w:rPr>
          <w:rFonts w:ascii="Times New Roman" w:hAnsi="Times New Roman"/>
          <w:sz w:val="24"/>
          <w:lang w:val="sk-SK"/>
        </w:rPr>
      </w:pPr>
    </w:p>
    <w:p w14:paraId="66EC75D1" w14:textId="77777777" w:rsidR="005C5905"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w:t>
      </w:r>
      <w:r w:rsidR="00CD542C">
        <w:rPr>
          <w:rFonts w:ascii="Times New Roman" w:hAnsi="Times New Roman"/>
          <w:sz w:val="24"/>
          <w:lang w:val="sk-SK"/>
        </w:rPr>
        <w:t xml:space="preserve">logických </w:t>
      </w:r>
      <w:r w:rsidR="00EF48E8">
        <w:rPr>
          <w:rFonts w:ascii="Times New Roman" w:hAnsi="Times New Roman"/>
          <w:sz w:val="24"/>
          <w:lang w:val="sk-SK"/>
        </w:rPr>
        <w:t xml:space="preserve">členov obvodu: </w:t>
      </w:r>
      <w:r w:rsidR="0059613A">
        <w:rPr>
          <w:rFonts w:ascii="Times New Roman" w:hAnsi="Times New Roman"/>
          <w:sz w:val="24"/>
          <w:lang w:val="sk-SK"/>
        </w:rPr>
        <w:t>11</w:t>
      </w:r>
    </w:p>
    <w:p w14:paraId="1870D321" w14:textId="77777777" w:rsidR="00EF48E8" w:rsidRPr="00C05A9A"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F48E8">
        <w:rPr>
          <w:rFonts w:ascii="Times New Roman" w:hAnsi="Times New Roman"/>
          <w:sz w:val="24"/>
          <w:lang w:val="sk-SK"/>
        </w:rPr>
        <w:t>obvodu:</w:t>
      </w:r>
      <w:r w:rsidR="0059613A">
        <w:rPr>
          <w:rFonts w:ascii="Times New Roman" w:hAnsi="Times New Roman"/>
          <w:sz w:val="24"/>
          <w:lang w:val="sk-SK"/>
        </w:rPr>
        <w:t xml:space="preserve"> 26</w:t>
      </w:r>
    </w:p>
    <w:p w14:paraId="3B606AA9" w14:textId="77777777" w:rsidR="006A218A" w:rsidRDefault="006A218A" w:rsidP="006A218A">
      <w:pPr>
        <w:pStyle w:val="PlainText"/>
        <w:rPr>
          <w:rFonts w:ascii="Times New Roman" w:hAnsi="Times New Roman"/>
          <w:b/>
          <w:sz w:val="24"/>
          <w:szCs w:val="24"/>
          <w:lang w:val="sk-SK"/>
        </w:rPr>
      </w:pPr>
    </w:p>
    <w:p w14:paraId="7CE8AEC8" w14:textId="77777777" w:rsidR="006A218A" w:rsidRPr="00952D84" w:rsidRDefault="006A218A" w:rsidP="006A218A">
      <w:pPr>
        <w:pStyle w:val="PlainText"/>
        <w:rPr>
          <w:rFonts w:ascii="Times New Roman" w:hAnsi="Times New Roman"/>
          <w:b/>
          <w:sz w:val="24"/>
          <w:szCs w:val="24"/>
          <w:lang w:val="sk-SK"/>
        </w:rPr>
      </w:pPr>
      <w:proofErr w:type="spellStart"/>
      <w:r w:rsidRPr="00952D84">
        <w:rPr>
          <w:rFonts w:ascii="Times New Roman" w:hAnsi="Times New Roman"/>
          <w:b/>
          <w:sz w:val="24"/>
          <w:szCs w:val="24"/>
          <w:lang w:val="sk-SK"/>
        </w:rPr>
        <w:t>Kaurgnaughove</w:t>
      </w:r>
      <w:proofErr w:type="spellEnd"/>
      <w:r w:rsidRPr="00952D84">
        <w:rPr>
          <w:rFonts w:ascii="Times New Roman" w:hAnsi="Times New Roman"/>
          <w:b/>
          <w:sz w:val="24"/>
          <w:szCs w:val="24"/>
          <w:lang w:val="sk-SK"/>
        </w:rPr>
        <w:t xml:space="preserve"> mapy</w:t>
      </w:r>
      <w:r>
        <w:rPr>
          <w:rFonts w:ascii="Times New Roman" w:hAnsi="Times New Roman"/>
          <w:b/>
          <w:sz w:val="24"/>
          <w:szCs w:val="24"/>
          <w:lang w:val="sk-SK"/>
        </w:rPr>
        <w:t xml:space="preserve"> a KNF</w:t>
      </w:r>
    </w:p>
    <w:p w14:paraId="05862340" w14:textId="6D9705FA" w:rsidR="006A218A" w:rsidRPr="00C832BE" w:rsidDel="001C3BA7" w:rsidRDefault="00C832BE" w:rsidP="00C832BE">
      <w:pPr>
        <w:pStyle w:val="PlainText"/>
        <w:jc w:val="both"/>
        <w:rPr>
          <w:del w:id="678" w:author="421904072277" w:date="2021-10-13T23:52:00Z"/>
          <w:rFonts w:ascii="Times New Roman" w:hAnsi="Times New Roman"/>
          <w:i/>
          <w:sz w:val="24"/>
          <w:lang w:val="sk-SK"/>
        </w:rPr>
      </w:pPr>
      <w:del w:id="679" w:author="421904072277" w:date="2021-10-13T23:52:00Z">
        <w:r w:rsidRPr="00C832BE" w:rsidDel="001C3BA7">
          <w:rPr>
            <w:rFonts w:ascii="Times New Roman" w:hAnsi="Times New Roman"/>
            <w:i/>
            <w:sz w:val="24"/>
            <w:highlight w:val="yellow"/>
            <w:lang w:val="sk-SK"/>
          </w:rPr>
          <w:lastRenderedPageBreak/>
          <w:delText xml:space="preserve">Poznámka: Pri vytváraní KNF z </w:delText>
        </w:r>
        <w:r w:rsidRPr="00C832BE" w:rsidDel="001C3BA7">
          <w:rPr>
            <w:rFonts w:ascii="Times New Roman" w:hAnsi="Times New Roman"/>
            <w:i/>
            <w:sz w:val="24"/>
            <w:szCs w:val="24"/>
            <w:highlight w:val="yellow"/>
            <w:lang w:val="sk-SK"/>
          </w:rPr>
          <w:delText>Karnaughových máp je postup trochu iný ako pri vytváraní DNF. Vytvárate oblasti tak, aby ste pokrývali štvorčeky s hodnotou 0</w:delText>
        </w:r>
        <w:r w:rsidR="007679CB" w:rsidDel="001C3BA7">
          <w:rPr>
            <w:rFonts w:ascii="Times New Roman" w:hAnsi="Times New Roman"/>
            <w:i/>
            <w:sz w:val="24"/>
            <w:szCs w:val="24"/>
            <w:highlight w:val="yellow"/>
            <w:lang w:val="sk-SK"/>
          </w:rPr>
          <w:delText>. Keď máte vybratú túto oblasť, tak opäť vyberáme premenné, ktoré túto oblasť pokrývajú. Rozdiel je v tom, že premenné pre jednu oblasť píšeme vo výraze vo forme logického súčtu (OR)</w:delText>
        </w:r>
        <w:r w:rsidR="004A7F37" w:rsidDel="001C3BA7">
          <w:rPr>
            <w:rFonts w:ascii="Times New Roman" w:hAnsi="Times New Roman"/>
            <w:i/>
            <w:sz w:val="24"/>
            <w:szCs w:val="24"/>
            <w:highlight w:val="yellow"/>
            <w:lang w:val="sk-SK"/>
          </w:rPr>
          <w:delText xml:space="preserve"> a premenné sa píšu v negovanej forme oproti tomu ako pokrývajú zvolenú oblasť (premenná je nad oblasťou v priamej forme, do výrazu napíšeme jej negáciu a opačne). Medzi jednotlivými oblasťami používame logický súčin (Pozor na správne používanie zátvoriek)</w:delText>
        </w:r>
        <w:r w:rsidR="00E94C87" w:rsidDel="001C3BA7">
          <w:rPr>
            <w:rFonts w:ascii="Times New Roman" w:hAnsi="Times New Roman"/>
            <w:i/>
            <w:sz w:val="24"/>
            <w:szCs w:val="24"/>
            <w:highlight w:val="yellow"/>
            <w:lang w:val="sk-SK"/>
          </w:rPr>
          <w:delText>. Pravidlá pre veľkosť oblasti a počet premenných, ktoré ju vyjadrujú sú rovnaké ako pri DNF. Totožný je aj postup pri minimalizácii jednotlivých funkcií ako aj skupinovej minimalizácii (len sa zameriavame na hodnoty 0 a nie na hodnoty 1)</w:delText>
        </w:r>
        <w:r w:rsidRPr="00C832BE" w:rsidDel="001C3BA7">
          <w:rPr>
            <w:rFonts w:ascii="Times New Roman" w:hAnsi="Times New Roman"/>
            <w:i/>
            <w:sz w:val="24"/>
            <w:szCs w:val="24"/>
            <w:highlight w:val="yellow"/>
            <w:lang w:val="sk-SK"/>
          </w:rPr>
          <w:delText>.</w:delText>
        </w:r>
        <w:r w:rsidDel="001C3BA7">
          <w:rPr>
            <w:rFonts w:ascii="Times New Roman" w:hAnsi="Times New Roman"/>
            <w:i/>
            <w:sz w:val="24"/>
            <w:szCs w:val="24"/>
            <w:lang w:val="sk-SK"/>
          </w:rPr>
          <w:delText xml:space="preserve"> </w:delText>
        </w:r>
      </w:del>
    </w:p>
    <w:p w14:paraId="0602F3A5" w14:textId="5D0D6EAA" w:rsidR="006A218A" w:rsidRDefault="00B87726" w:rsidP="00420890">
      <w:pPr>
        <w:pStyle w:val="PlainText"/>
        <w:rPr>
          <w:rFonts w:ascii="Times New Roman" w:hAnsi="Times New Roman"/>
          <w:sz w:val="24"/>
          <w:szCs w:val="24"/>
          <w:lang w:val="sk-SK"/>
        </w:rPr>
      </w:pPr>
      <w:ins w:id="680" w:author="421904072277" w:date="2021-10-13T19:53:00Z">
        <w:r>
          <w:rPr>
            <w:rFonts w:ascii="Times New Roman" w:hAnsi="Times New Roman"/>
            <w:b/>
            <w:noProof/>
            <w:sz w:val="24"/>
            <w:szCs w:val="24"/>
          </w:rPr>
          <mc:AlternateContent>
            <mc:Choice Requires="wpi">
              <w:drawing>
                <wp:anchor distT="0" distB="0" distL="114300" distR="114300" simplePos="0" relativeHeight="251702272" behindDoc="0" locked="0" layoutInCell="1" allowOverlap="1" wp14:anchorId="675B6146" wp14:editId="42A1CC36">
                  <wp:simplePos x="0" y="0"/>
                  <wp:positionH relativeFrom="column">
                    <wp:posOffset>4214365</wp:posOffset>
                  </wp:positionH>
                  <wp:positionV relativeFrom="paragraph">
                    <wp:posOffset>1364800</wp:posOffset>
                  </wp:positionV>
                  <wp:extent cx="801000" cy="818280"/>
                  <wp:effectExtent l="38100" t="38100" r="56515" b="58420"/>
                  <wp:wrapNone/>
                  <wp:docPr id="36" name="Ink 36"/>
                  <wp:cNvGraphicFramePr/>
                  <a:graphic xmlns:a="http://schemas.openxmlformats.org/drawingml/2006/main">
                    <a:graphicData uri="http://schemas.microsoft.com/office/word/2010/wordprocessingInk">
                      <w14:contentPart bwMode="auto" r:id="rId32">
                        <w14:nvContentPartPr>
                          <w14:cNvContentPartPr/>
                        </w14:nvContentPartPr>
                        <w14:xfrm>
                          <a:off x="0" y="0"/>
                          <a:ext cx="801000" cy="818280"/>
                        </w14:xfrm>
                      </w14:contentPart>
                    </a:graphicData>
                  </a:graphic>
                </wp:anchor>
              </w:drawing>
            </mc:Choice>
            <mc:Fallback>
              <w:pict>
                <v:shape w14:anchorId="3D7A2FF4" id="Ink 36" o:spid="_x0000_s1026" type="#_x0000_t75" style="position:absolute;margin-left:331.15pt;margin-top:106.75pt;width:64.45pt;height:65.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">
                  <v:imagedata r:id="rId33" o:title=""/>
                </v:shape>
              </w:pict>
            </mc:Fallback>
          </mc:AlternateContent>
        </w:r>
      </w:ins>
      <w:ins w:id="681" w:author="421904072277" w:date="2021-10-13T19:52:00Z">
        <w:r>
          <w:rPr>
            <w:rFonts w:ascii="Times New Roman" w:hAnsi="Times New Roman"/>
            <w:b/>
            <w:noProof/>
            <w:sz w:val="24"/>
            <w:szCs w:val="24"/>
          </w:rPr>
          <mc:AlternateContent>
            <mc:Choice Requires="wpi">
              <w:drawing>
                <wp:anchor distT="0" distB="0" distL="114300" distR="114300" simplePos="0" relativeHeight="251701248" behindDoc="0" locked="0" layoutInCell="1" allowOverlap="1" wp14:anchorId="6AF5ECAE" wp14:editId="2DB63503">
                  <wp:simplePos x="0" y="0"/>
                  <wp:positionH relativeFrom="column">
                    <wp:posOffset>4670125</wp:posOffset>
                  </wp:positionH>
                  <wp:positionV relativeFrom="paragraph">
                    <wp:posOffset>1400440</wp:posOffset>
                  </wp:positionV>
                  <wp:extent cx="822240" cy="849240"/>
                  <wp:effectExtent l="38100" t="57150" r="54610" b="46355"/>
                  <wp:wrapNone/>
                  <wp:docPr id="35" name="Ink 35"/>
                  <wp:cNvGraphicFramePr/>
                  <a:graphic xmlns:a="http://schemas.openxmlformats.org/drawingml/2006/main">
                    <a:graphicData uri="http://schemas.microsoft.com/office/word/2010/wordprocessingInk">
                      <w14:contentPart bwMode="auto" r:id="rId34">
                        <w14:nvContentPartPr>
                          <w14:cNvContentPartPr/>
                        </w14:nvContentPartPr>
                        <w14:xfrm>
                          <a:off x="0" y="0"/>
                          <a:ext cx="822240" cy="849240"/>
                        </w14:xfrm>
                      </w14:contentPart>
                    </a:graphicData>
                  </a:graphic>
                </wp:anchor>
              </w:drawing>
            </mc:Choice>
            <mc:Fallback>
              <w:pict>
                <v:shape w14:anchorId="65269C93" id="Ink 35" o:spid="_x0000_s1026" type="#_x0000_t75" style="position:absolute;margin-left:367.05pt;margin-top:109.55pt;width:66.2pt;height:68.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">
                  <v:imagedata r:id="rId35" o:title=""/>
                </v:shape>
              </w:pict>
            </mc:Fallback>
          </mc:AlternateContent>
        </w:r>
      </w:ins>
      <w:ins w:id="682" w:author="421904072277" w:date="2021-10-13T19:51:00Z">
        <w:r>
          <w:rPr>
            <w:rFonts w:ascii="Times New Roman" w:hAnsi="Times New Roman"/>
            <w:b/>
            <w:noProof/>
            <w:sz w:val="24"/>
            <w:szCs w:val="24"/>
          </w:rPr>
          <mc:AlternateContent>
            <mc:Choice Requires="wpi">
              <w:drawing>
                <wp:anchor distT="0" distB="0" distL="114300" distR="114300" simplePos="0" relativeHeight="251700224" behindDoc="0" locked="0" layoutInCell="1" allowOverlap="1" wp14:anchorId="46F87737" wp14:editId="192241FB">
                  <wp:simplePos x="0" y="0"/>
                  <wp:positionH relativeFrom="column">
                    <wp:posOffset>3738505</wp:posOffset>
                  </wp:positionH>
                  <wp:positionV relativeFrom="paragraph">
                    <wp:posOffset>2305000</wp:posOffset>
                  </wp:positionV>
                  <wp:extent cx="244440" cy="385200"/>
                  <wp:effectExtent l="57150" t="57150" r="41910" b="53340"/>
                  <wp:wrapNone/>
                  <wp:docPr id="34"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244440" cy="385200"/>
                        </w14:xfrm>
                      </w14:contentPart>
                    </a:graphicData>
                  </a:graphic>
                </wp:anchor>
              </w:drawing>
            </mc:Choice>
            <mc:Fallback>
              <w:pict>
                <v:shape w14:anchorId="5179FB16" id="Ink 34" o:spid="_x0000_s1026" type="#_x0000_t75" style="position:absolute;margin-left:293.65pt;margin-top:180.8pt;width:20.7pt;height:31.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">
                  <v:imagedata r:id="rId37" o:title=""/>
                </v:shape>
              </w:pict>
            </mc:Fallback>
          </mc:AlternateContent>
        </w:r>
        <w:r>
          <w:rPr>
            <w:rFonts w:ascii="Times New Roman" w:hAnsi="Times New Roman"/>
            <w:b/>
            <w:noProof/>
            <w:sz w:val="24"/>
            <w:szCs w:val="24"/>
          </w:rPr>
          <mc:AlternateContent>
            <mc:Choice Requires="wpi">
              <w:drawing>
                <wp:anchor distT="0" distB="0" distL="114300" distR="114300" simplePos="0" relativeHeight="251699200" behindDoc="0" locked="0" layoutInCell="1" allowOverlap="1" wp14:anchorId="61D26ED1" wp14:editId="4FE7820D">
                  <wp:simplePos x="0" y="0"/>
                  <wp:positionH relativeFrom="column">
                    <wp:posOffset>3689185</wp:posOffset>
                  </wp:positionH>
                  <wp:positionV relativeFrom="paragraph">
                    <wp:posOffset>858160</wp:posOffset>
                  </wp:positionV>
                  <wp:extent cx="365040" cy="495720"/>
                  <wp:effectExtent l="38100" t="38100" r="35560" b="57150"/>
                  <wp:wrapNone/>
                  <wp:docPr id="33" name="Ink 33"/>
                  <wp:cNvGraphicFramePr/>
                  <a:graphic xmlns:a="http://schemas.openxmlformats.org/drawingml/2006/main">
                    <a:graphicData uri="http://schemas.microsoft.com/office/word/2010/wordprocessingInk">
                      <w14:contentPart bwMode="auto" r:id="rId38">
                        <w14:nvContentPartPr>
                          <w14:cNvContentPartPr/>
                        </w14:nvContentPartPr>
                        <w14:xfrm>
                          <a:off x="0" y="0"/>
                          <a:ext cx="365040" cy="495720"/>
                        </w14:xfrm>
                      </w14:contentPart>
                    </a:graphicData>
                  </a:graphic>
                </wp:anchor>
              </w:drawing>
            </mc:Choice>
            <mc:Fallback>
              <w:pict>
                <v:shape w14:anchorId="06EA192C" id="Ink 33" o:spid="_x0000_s1026" type="#_x0000_t75" style="position:absolute;margin-left:289.8pt;margin-top:66.85pt;width:30.2pt;height:40.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">
                  <v:imagedata r:id="rId39" o:title=""/>
                </v:shape>
              </w:pict>
            </mc:Fallback>
          </mc:AlternateContent>
        </w:r>
        <w:r>
          <w:rPr>
            <w:rFonts w:ascii="Times New Roman" w:hAnsi="Times New Roman"/>
            <w:b/>
            <w:noProof/>
            <w:sz w:val="24"/>
            <w:szCs w:val="24"/>
          </w:rPr>
          <mc:AlternateContent>
            <mc:Choice Requires="wpi">
              <w:drawing>
                <wp:anchor distT="0" distB="0" distL="114300" distR="114300" simplePos="0" relativeHeight="251698176" behindDoc="0" locked="0" layoutInCell="1" allowOverlap="1" wp14:anchorId="5CCD61CA" wp14:editId="3CA22C4A">
                  <wp:simplePos x="0" y="0"/>
                  <wp:positionH relativeFrom="column">
                    <wp:posOffset>898465</wp:posOffset>
                  </wp:positionH>
                  <wp:positionV relativeFrom="paragraph">
                    <wp:posOffset>837280</wp:posOffset>
                  </wp:positionV>
                  <wp:extent cx="364680" cy="860400"/>
                  <wp:effectExtent l="38100" t="38100" r="54610" b="54610"/>
                  <wp:wrapNone/>
                  <wp:docPr id="32" name="Ink 32"/>
                  <wp:cNvGraphicFramePr/>
                  <a:graphic xmlns:a="http://schemas.openxmlformats.org/drawingml/2006/main">
                    <a:graphicData uri="http://schemas.microsoft.com/office/word/2010/wordprocessingInk">
                      <w14:contentPart bwMode="auto" r:id="rId40">
                        <w14:nvContentPartPr>
                          <w14:cNvContentPartPr/>
                        </w14:nvContentPartPr>
                        <w14:xfrm>
                          <a:off x="0" y="0"/>
                          <a:ext cx="364680" cy="860400"/>
                        </w14:xfrm>
                      </w14:contentPart>
                    </a:graphicData>
                  </a:graphic>
                </wp:anchor>
              </w:drawing>
            </mc:Choice>
            <mc:Fallback>
              <w:pict>
                <v:shape w14:anchorId="460CBB8B" id="Ink 32" o:spid="_x0000_s1026" type="#_x0000_t75" style="position:absolute;margin-left:70.05pt;margin-top:65.25pt;width:30.1pt;height:69.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">
                  <v:imagedata r:id="rId41" o:title=""/>
                </v:shape>
              </w:pict>
            </mc:Fallback>
          </mc:AlternateContent>
        </w:r>
        <w:r>
          <w:rPr>
            <w:rFonts w:ascii="Times New Roman" w:hAnsi="Times New Roman"/>
            <w:b/>
            <w:noProof/>
            <w:sz w:val="24"/>
            <w:szCs w:val="24"/>
          </w:rPr>
          <mc:AlternateContent>
            <mc:Choice Requires="wpi">
              <w:drawing>
                <wp:anchor distT="0" distB="0" distL="114300" distR="114300" simplePos="0" relativeHeight="251697152" behindDoc="0" locked="0" layoutInCell="1" allowOverlap="1" wp14:anchorId="440A1322" wp14:editId="01BC2D4E">
                  <wp:simplePos x="0" y="0"/>
                  <wp:positionH relativeFrom="column">
                    <wp:posOffset>964705</wp:posOffset>
                  </wp:positionH>
                  <wp:positionV relativeFrom="paragraph">
                    <wp:posOffset>933760</wp:posOffset>
                  </wp:positionV>
                  <wp:extent cx="1671840" cy="372600"/>
                  <wp:effectExtent l="38100" t="38100" r="43180" b="46990"/>
                  <wp:wrapNone/>
                  <wp:docPr id="31" name="Ink 31"/>
                  <wp:cNvGraphicFramePr/>
                  <a:graphic xmlns:a="http://schemas.openxmlformats.org/drawingml/2006/main">
                    <a:graphicData uri="http://schemas.microsoft.com/office/word/2010/wordprocessingInk">
                      <w14:contentPart bwMode="auto" r:id="rId42">
                        <w14:nvContentPartPr>
                          <w14:cNvContentPartPr/>
                        </w14:nvContentPartPr>
                        <w14:xfrm>
                          <a:off x="0" y="0"/>
                          <a:ext cx="1671840" cy="372600"/>
                        </w14:xfrm>
                      </w14:contentPart>
                    </a:graphicData>
                  </a:graphic>
                </wp:anchor>
              </w:drawing>
            </mc:Choice>
            <mc:Fallback>
              <w:pict>
                <v:shape w14:anchorId="145F76D7" id="Ink 31" o:spid="_x0000_s1026" type="#_x0000_t75" style="position:absolute;margin-left:75.25pt;margin-top:72.8pt;width:133.1pt;height:30.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">
                  <v:imagedata r:id="rId43" o:title=""/>
                </v:shape>
              </w:pict>
            </mc:Fallback>
          </mc:AlternateContent>
        </w:r>
      </w:ins>
      <w:del w:id="683" w:author="421904072277" w:date="2021-10-13T19:44:00Z">
        <w:r w:rsidR="003C70C8" w:rsidDel="00B87726">
          <w:rPr>
            <w:rFonts w:ascii="Times New Roman" w:hAnsi="Times New Roman"/>
            <w:b/>
            <w:noProof/>
            <w:sz w:val="24"/>
            <w:szCs w:val="24"/>
          </w:rPr>
          <mc:AlternateContent>
            <mc:Choice Requires="wps">
              <w:drawing>
                <wp:anchor distT="0" distB="0" distL="114300" distR="114300" simplePos="0" relativeHeight="251676672" behindDoc="0" locked="0" layoutInCell="1" allowOverlap="1" wp14:anchorId="71230641" wp14:editId="1161747D">
                  <wp:simplePos x="0" y="0"/>
                  <wp:positionH relativeFrom="column">
                    <wp:posOffset>4097655</wp:posOffset>
                  </wp:positionH>
                  <wp:positionV relativeFrom="paragraph">
                    <wp:posOffset>956310</wp:posOffset>
                  </wp:positionV>
                  <wp:extent cx="339725" cy="729615"/>
                  <wp:effectExtent l="15875" t="15875" r="25400" b="16510"/>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tx2">
                                <a:lumMod val="20000"/>
                                <a:lumOff val="8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81FFFF" id="AutoShape 48" o:spid="_x0000_s1026" style="position:absolute;margin-left:322.65pt;margin-top:75.3pt;width:26.75pt;height:5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" fillcolor="white [3201]" strokecolor="#c6d9f1 [671]" strokeweight="2.5pt">
                  <v:fill opacity="0"/>
                  <v:shadow color="#868686"/>
                </v:roundrect>
              </w:pict>
            </mc:Fallback>
          </mc:AlternateContent>
        </w:r>
        <w:r w:rsidR="003C70C8" w:rsidDel="00B87726">
          <w:rPr>
            <w:rFonts w:ascii="Times New Roman" w:hAnsi="Times New Roman"/>
            <w:b/>
            <w:noProof/>
            <w:sz w:val="24"/>
            <w:szCs w:val="24"/>
          </w:rPr>
          <mc:AlternateContent>
            <mc:Choice Requires="wps">
              <w:drawing>
                <wp:anchor distT="0" distB="0" distL="114300" distR="114300" simplePos="0" relativeHeight="251675648" behindDoc="0" locked="0" layoutInCell="1" allowOverlap="1" wp14:anchorId="78E9AB05" wp14:editId="78127F17">
                  <wp:simplePos x="0" y="0"/>
                  <wp:positionH relativeFrom="column">
                    <wp:posOffset>3625850</wp:posOffset>
                  </wp:positionH>
                  <wp:positionV relativeFrom="paragraph">
                    <wp:posOffset>901065</wp:posOffset>
                  </wp:positionV>
                  <wp:extent cx="1697355" cy="386715"/>
                  <wp:effectExtent l="20320" t="17780" r="15875" b="2413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C30DD0" id="AutoShape 47" o:spid="_x0000_s1026" style="position:absolute;margin-left:285.5pt;margin-top:70.95pt;width:133.65pt;height:3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" fillcolor="white [3201]" strokecolor="#8064a2 [3207]" strokeweight="2.5pt">
                  <v:fill opacity="0"/>
                  <v:shadow color="#868686"/>
                </v:roundrect>
              </w:pict>
            </mc:Fallback>
          </mc:AlternateContent>
        </w:r>
        <w:r w:rsidR="003C70C8" w:rsidDel="00B87726">
          <w:rPr>
            <w:rFonts w:ascii="Times New Roman" w:hAnsi="Times New Roman"/>
            <w:noProof/>
            <w:sz w:val="24"/>
          </w:rPr>
          <mc:AlternateContent>
            <mc:Choice Requires="wps">
              <w:drawing>
                <wp:anchor distT="0" distB="0" distL="114300" distR="114300" simplePos="0" relativeHeight="251674624" behindDoc="0" locked="0" layoutInCell="1" allowOverlap="1" wp14:anchorId="7F73C975" wp14:editId="44F0564F">
                  <wp:simplePos x="0" y="0"/>
                  <wp:positionH relativeFrom="column">
                    <wp:posOffset>914400</wp:posOffset>
                  </wp:positionH>
                  <wp:positionV relativeFrom="paragraph">
                    <wp:posOffset>901065</wp:posOffset>
                  </wp:positionV>
                  <wp:extent cx="1697355" cy="386715"/>
                  <wp:effectExtent l="23495" t="17780" r="22225" b="2413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384D49" id="AutoShape 46" o:spid="_x0000_s1026" style="position:absolute;margin-left:1in;margin-top:70.95pt;width:133.65pt;height:3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" fillcolor="white [3201]" strokecolor="#8064a2 [3207]" strokeweight="2.5pt">
                  <v:fill opacity="0"/>
                  <v:shadow color="#868686"/>
                </v:roundrect>
              </w:pict>
            </mc:Fallback>
          </mc:AlternateContent>
        </w:r>
        <w:r w:rsidR="003C70C8" w:rsidDel="00B87726">
          <w:rPr>
            <w:rFonts w:ascii="Times New Roman" w:hAnsi="Times New Roman"/>
            <w:b/>
            <w:noProof/>
            <w:sz w:val="24"/>
            <w:szCs w:val="24"/>
          </w:rPr>
          <mc:AlternateContent>
            <mc:Choice Requires="wps">
              <w:drawing>
                <wp:anchor distT="0" distB="0" distL="114300" distR="114300" simplePos="0" relativeHeight="251672576" behindDoc="0" locked="0" layoutInCell="1" allowOverlap="1" wp14:anchorId="7FB4E1FB" wp14:editId="56684171">
                  <wp:simplePos x="0" y="0"/>
                  <wp:positionH relativeFrom="column">
                    <wp:posOffset>844550</wp:posOffset>
                  </wp:positionH>
                  <wp:positionV relativeFrom="paragraph">
                    <wp:posOffset>956310</wp:posOffset>
                  </wp:positionV>
                  <wp:extent cx="339725" cy="729615"/>
                  <wp:effectExtent l="20320" t="15875" r="20955" b="16510"/>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1AF2CF" id="AutoShape 44" o:spid="_x0000_s1026" style="position:absolute;margin-left:66.5pt;margin-top:75.3pt;width:26.75pt;height:5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" fillcolor="white [3201]" strokecolor="#c4bc96 [2414]" strokeweight="2.5pt">
                  <v:fill opacity="0"/>
                  <v:shadow color="#868686"/>
                </v:roundrect>
              </w:pict>
            </mc:Fallback>
          </mc:AlternateContent>
        </w:r>
      </w:del>
      <w:r w:rsidR="003C70C8">
        <w:rPr>
          <w:rFonts w:ascii="Times New Roman" w:hAnsi="Times New Roman"/>
          <w:noProof/>
          <w:sz w:val="24"/>
          <w:szCs w:val="24"/>
        </w:rPr>
        <mc:AlternateContent>
          <mc:Choice Requires="wps">
            <w:drawing>
              <wp:inline distT="0" distB="0" distL="0" distR="0" wp14:anchorId="2CC0875E" wp14:editId="7115ECD3">
                <wp:extent cx="2779395" cy="3105150"/>
                <wp:effectExtent l="4445" t="2540" r="0" b="0"/>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D7770"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5B348590" w14:textId="77777777" w:rsidTr="003C3DA3">
                              <w:trPr>
                                <w:trHeight w:val="202"/>
                              </w:trPr>
                              <w:tc>
                                <w:tcPr>
                                  <w:tcW w:w="534" w:type="dxa"/>
                                  <w:tcBorders>
                                    <w:top w:val="nil"/>
                                    <w:left w:val="nil"/>
                                    <w:bottom w:val="nil"/>
                                    <w:right w:val="nil"/>
                                  </w:tcBorders>
                                </w:tcPr>
                                <w:p w14:paraId="214BCB8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3CC74C0"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5A7E11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473D6A7"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3AFE723A"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4E70DF54" w14:textId="77777777" w:rsidR="00EC446A" w:rsidRPr="00256E0C" w:rsidRDefault="00EC446A" w:rsidP="003C3DA3">
                                  <w:pPr>
                                    <w:jc w:val="center"/>
                                    <w:rPr>
                                      <w:sz w:val="28"/>
                                      <w:szCs w:val="28"/>
                                    </w:rPr>
                                  </w:pPr>
                                  <w:r>
                                    <w:rPr>
                                      <w:sz w:val="28"/>
                                      <w:szCs w:val="28"/>
                                    </w:rPr>
                                    <w:t>c</w:t>
                                  </w:r>
                                </w:p>
                              </w:tc>
                            </w:tr>
                            <w:tr w:rsidR="00EC446A" w:rsidRPr="00256E0C" w14:paraId="0537DD30" w14:textId="77777777" w:rsidTr="003C3DA3">
                              <w:trPr>
                                <w:trHeight w:val="134"/>
                              </w:trPr>
                              <w:tc>
                                <w:tcPr>
                                  <w:tcW w:w="534" w:type="dxa"/>
                                  <w:tcBorders>
                                    <w:top w:val="nil"/>
                                    <w:left w:val="nil"/>
                                    <w:bottom w:val="nil"/>
                                    <w:right w:val="nil"/>
                                  </w:tcBorders>
                                </w:tcPr>
                                <w:p w14:paraId="08F4BC4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FE8D1C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1C3B5A7"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C1C87A9"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0D8D1685"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8A5A1AA" w14:textId="77777777" w:rsidR="00EC446A" w:rsidRPr="00256E0C" w:rsidRDefault="00EC446A" w:rsidP="003C3DA3">
                                  <w:pPr>
                                    <w:rPr>
                                      <w:sz w:val="28"/>
                                      <w:szCs w:val="28"/>
                                    </w:rPr>
                                  </w:pPr>
                                </w:p>
                              </w:tc>
                            </w:tr>
                            <w:tr w:rsidR="00EC446A" w:rsidRPr="00256E0C" w14:paraId="10A3F180" w14:textId="77777777" w:rsidTr="003C3DA3">
                              <w:trPr>
                                <w:trHeight w:val="196"/>
                              </w:trPr>
                              <w:tc>
                                <w:tcPr>
                                  <w:tcW w:w="534" w:type="dxa"/>
                                  <w:tcBorders>
                                    <w:top w:val="nil"/>
                                    <w:left w:val="nil"/>
                                    <w:bottom w:val="nil"/>
                                    <w:right w:val="nil"/>
                                  </w:tcBorders>
                                </w:tcPr>
                                <w:p w14:paraId="4B2D399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107A782"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DB1E28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6C4CD0C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9F32E4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6144141E"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BC49C11" w14:textId="77777777" w:rsidR="00EC446A" w:rsidRPr="00256E0C" w:rsidRDefault="00EC446A" w:rsidP="003C3DA3">
                                  <w:pPr>
                                    <w:rPr>
                                      <w:sz w:val="28"/>
                                      <w:szCs w:val="28"/>
                                    </w:rPr>
                                  </w:pPr>
                                </w:p>
                              </w:tc>
                            </w:tr>
                            <w:tr w:rsidR="00EC446A" w:rsidRPr="00256E0C" w14:paraId="0EBA2798" w14:textId="77777777" w:rsidTr="003C3DA3">
                              <w:trPr>
                                <w:cantSplit/>
                                <w:trHeight w:hRule="exact" w:val="737"/>
                              </w:trPr>
                              <w:tc>
                                <w:tcPr>
                                  <w:tcW w:w="534" w:type="dxa"/>
                                  <w:tcBorders>
                                    <w:top w:val="nil"/>
                                    <w:left w:val="nil"/>
                                    <w:bottom w:val="nil"/>
                                    <w:right w:val="nil"/>
                                  </w:tcBorders>
                                </w:tcPr>
                                <w:p w14:paraId="7C746D40"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19902178"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4960BDC1" w14:textId="77777777" w:rsidR="00EC446A" w:rsidRPr="00256E0C" w:rsidRDefault="00EC446A" w:rsidP="003C3DA3">
                                  <w:pPr>
                                    <w:rPr>
                                      <w:sz w:val="28"/>
                                      <w:szCs w:val="28"/>
                                    </w:rPr>
                                  </w:pPr>
                                </w:p>
                              </w:tc>
                              <w:tc>
                                <w:tcPr>
                                  <w:tcW w:w="737" w:type="dxa"/>
                                  <w:shd w:val="clear" w:color="auto" w:fill="auto"/>
                                  <w:vAlign w:val="center"/>
                                </w:tcPr>
                                <w:p w14:paraId="1F5C61B1"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361C8F34"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00AE97CF" w14:textId="77777777" w:rsidR="00EC446A" w:rsidRPr="00DD1140" w:rsidRDefault="00EC446A" w:rsidP="003C3DA3">
                                  <w:pPr>
                                    <w:jc w:val="center"/>
                                  </w:pPr>
                                  <w:r>
                                    <w:t>0</w:t>
                                  </w:r>
                                </w:p>
                              </w:tc>
                              <w:tc>
                                <w:tcPr>
                                  <w:tcW w:w="737" w:type="dxa"/>
                                  <w:shd w:val="clear" w:color="auto" w:fill="auto"/>
                                  <w:vAlign w:val="center"/>
                                </w:tcPr>
                                <w:p w14:paraId="4502927A" w14:textId="77777777" w:rsidR="00EC446A" w:rsidRPr="00DD1140" w:rsidRDefault="00EC446A" w:rsidP="003C3DA3">
                                  <w:pPr>
                                    <w:jc w:val="center"/>
                                  </w:pPr>
                                  <w:r>
                                    <w:t>0</w:t>
                                  </w:r>
                                </w:p>
                              </w:tc>
                            </w:tr>
                            <w:tr w:rsidR="00EC446A" w:rsidRPr="00256E0C" w14:paraId="6450B649" w14:textId="77777777" w:rsidTr="003C3DA3">
                              <w:trPr>
                                <w:cantSplit/>
                                <w:trHeight w:hRule="exact" w:val="737"/>
                              </w:trPr>
                              <w:tc>
                                <w:tcPr>
                                  <w:tcW w:w="534" w:type="dxa"/>
                                  <w:tcBorders>
                                    <w:top w:val="nil"/>
                                    <w:left w:val="nil"/>
                                    <w:bottom w:val="nil"/>
                                    <w:right w:val="nil"/>
                                  </w:tcBorders>
                                </w:tcPr>
                                <w:p w14:paraId="168DA5E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3230EF2"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03014D4F" w14:textId="77777777" w:rsidR="00EC446A" w:rsidRPr="00256E0C" w:rsidRDefault="00EC446A" w:rsidP="003C3DA3">
                                  <w:pPr>
                                    <w:rPr>
                                      <w:sz w:val="28"/>
                                      <w:szCs w:val="28"/>
                                    </w:rPr>
                                  </w:pPr>
                                </w:p>
                              </w:tc>
                              <w:tc>
                                <w:tcPr>
                                  <w:tcW w:w="737" w:type="dxa"/>
                                  <w:shd w:val="clear" w:color="auto" w:fill="auto"/>
                                  <w:vAlign w:val="center"/>
                                </w:tcPr>
                                <w:p w14:paraId="63FF78AF" w14:textId="77777777" w:rsidR="00EC446A" w:rsidRPr="00DD1140" w:rsidRDefault="00EC446A" w:rsidP="003C3DA3">
                                  <w:pPr>
                                    <w:jc w:val="center"/>
                                  </w:pPr>
                                  <w:r>
                                    <w:t>0</w:t>
                                  </w:r>
                                </w:p>
                              </w:tc>
                              <w:tc>
                                <w:tcPr>
                                  <w:tcW w:w="737" w:type="dxa"/>
                                  <w:shd w:val="clear" w:color="auto" w:fill="auto"/>
                                  <w:vAlign w:val="center"/>
                                </w:tcPr>
                                <w:p w14:paraId="5AC5B920" w14:textId="77777777" w:rsidR="00EC446A" w:rsidRPr="00DD1140" w:rsidRDefault="00EC446A" w:rsidP="003C3DA3">
                                  <w:pPr>
                                    <w:jc w:val="center"/>
                                  </w:pPr>
                                  <w:r>
                                    <w:t>1</w:t>
                                  </w:r>
                                </w:p>
                              </w:tc>
                              <w:tc>
                                <w:tcPr>
                                  <w:tcW w:w="737" w:type="dxa"/>
                                  <w:shd w:val="clear" w:color="auto" w:fill="auto"/>
                                  <w:vAlign w:val="center"/>
                                </w:tcPr>
                                <w:p w14:paraId="6E5BF283" w14:textId="77777777" w:rsidR="00EC446A" w:rsidRPr="00DD1140" w:rsidRDefault="00EC446A" w:rsidP="003C3DA3">
                                  <w:pPr>
                                    <w:jc w:val="center"/>
                                  </w:pPr>
                                  <w:r>
                                    <w:t>1</w:t>
                                  </w:r>
                                </w:p>
                              </w:tc>
                              <w:tc>
                                <w:tcPr>
                                  <w:tcW w:w="737" w:type="dxa"/>
                                  <w:shd w:val="clear" w:color="auto" w:fill="auto"/>
                                  <w:vAlign w:val="center"/>
                                </w:tcPr>
                                <w:p w14:paraId="58738F63" w14:textId="77777777" w:rsidR="00EC446A" w:rsidRPr="00DD1140" w:rsidRDefault="00EC446A" w:rsidP="003C3DA3">
                                  <w:pPr>
                                    <w:jc w:val="center"/>
                                  </w:pPr>
                                  <w:r>
                                    <w:t>1</w:t>
                                  </w:r>
                                </w:p>
                              </w:tc>
                            </w:tr>
                            <w:tr w:rsidR="00EC446A" w:rsidRPr="00256E0C" w14:paraId="5B686B5B" w14:textId="77777777" w:rsidTr="003C3DA3">
                              <w:trPr>
                                <w:cantSplit/>
                                <w:trHeight w:hRule="exact" w:val="737"/>
                              </w:trPr>
                              <w:tc>
                                <w:tcPr>
                                  <w:tcW w:w="534" w:type="dxa"/>
                                  <w:tcBorders>
                                    <w:top w:val="nil"/>
                                    <w:left w:val="nil"/>
                                    <w:bottom w:val="nil"/>
                                    <w:right w:val="single" w:sz="8" w:space="0" w:color="auto"/>
                                  </w:tcBorders>
                                </w:tcPr>
                                <w:p w14:paraId="076DE8E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1E8C0231"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7C3CCE57" w14:textId="77777777" w:rsidR="00EC446A" w:rsidRPr="00256E0C" w:rsidRDefault="00EC446A" w:rsidP="003C3DA3">
                                  <w:pPr>
                                    <w:rPr>
                                      <w:sz w:val="28"/>
                                      <w:szCs w:val="28"/>
                                    </w:rPr>
                                  </w:pPr>
                                </w:p>
                              </w:tc>
                              <w:tc>
                                <w:tcPr>
                                  <w:tcW w:w="737" w:type="dxa"/>
                                  <w:shd w:val="clear" w:color="auto" w:fill="auto"/>
                                  <w:vAlign w:val="center"/>
                                </w:tcPr>
                                <w:p w14:paraId="43C4D6D1" w14:textId="77777777" w:rsidR="00EC446A" w:rsidRPr="00DD1140" w:rsidRDefault="00EC446A" w:rsidP="003C3DA3">
                                  <w:pPr>
                                    <w:jc w:val="center"/>
                                  </w:pPr>
                                  <w:r>
                                    <w:t>X</w:t>
                                  </w:r>
                                </w:p>
                              </w:tc>
                              <w:tc>
                                <w:tcPr>
                                  <w:tcW w:w="737" w:type="dxa"/>
                                  <w:shd w:val="clear" w:color="auto" w:fill="auto"/>
                                  <w:vAlign w:val="center"/>
                                </w:tcPr>
                                <w:p w14:paraId="7171E976" w14:textId="77777777" w:rsidR="00EC446A" w:rsidRPr="00DD1140" w:rsidRDefault="00EC446A" w:rsidP="003C3DA3">
                                  <w:pPr>
                                    <w:jc w:val="center"/>
                                  </w:pPr>
                                  <w:r>
                                    <w:t>X</w:t>
                                  </w:r>
                                </w:p>
                              </w:tc>
                              <w:tc>
                                <w:tcPr>
                                  <w:tcW w:w="737" w:type="dxa"/>
                                  <w:shd w:val="clear" w:color="auto" w:fill="auto"/>
                                  <w:vAlign w:val="center"/>
                                </w:tcPr>
                                <w:p w14:paraId="3A165665" w14:textId="77777777" w:rsidR="00EC446A" w:rsidRPr="00DD1140" w:rsidRDefault="00EC446A" w:rsidP="003C3DA3">
                                  <w:pPr>
                                    <w:jc w:val="center"/>
                                  </w:pPr>
                                  <w:r>
                                    <w:t>X</w:t>
                                  </w:r>
                                </w:p>
                              </w:tc>
                              <w:tc>
                                <w:tcPr>
                                  <w:tcW w:w="737" w:type="dxa"/>
                                  <w:shd w:val="clear" w:color="auto" w:fill="auto"/>
                                  <w:vAlign w:val="center"/>
                                </w:tcPr>
                                <w:p w14:paraId="05FD245B" w14:textId="77777777" w:rsidR="00EC446A" w:rsidRPr="00DD1140" w:rsidRDefault="00EC446A" w:rsidP="003C3DA3">
                                  <w:pPr>
                                    <w:jc w:val="center"/>
                                  </w:pPr>
                                  <w:r>
                                    <w:t>X</w:t>
                                  </w:r>
                                </w:p>
                              </w:tc>
                            </w:tr>
                            <w:tr w:rsidR="00EC446A" w:rsidRPr="00256E0C" w14:paraId="1F818620" w14:textId="77777777" w:rsidTr="003C3DA3">
                              <w:trPr>
                                <w:cantSplit/>
                                <w:trHeight w:hRule="exact" w:val="737"/>
                              </w:trPr>
                              <w:tc>
                                <w:tcPr>
                                  <w:tcW w:w="534" w:type="dxa"/>
                                  <w:tcBorders>
                                    <w:top w:val="nil"/>
                                    <w:left w:val="nil"/>
                                    <w:bottom w:val="nil"/>
                                    <w:right w:val="single" w:sz="8" w:space="0" w:color="auto"/>
                                  </w:tcBorders>
                                </w:tcPr>
                                <w:p w14:paraId="4FEB7A05"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7B4E43E"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11A4CA82" w14:textId="77777777" w:rsidR="00EC446A" w:rsidRPr="00256E0C" w:rsidRDefault="00EC446A" w:rsidP="003C3DA3">
                                  <w:pPr>
                                    <w:rPr>
                                      <w:sz w:val="28"/>
                                      <w:szCs w:val="28"/>
                                    </w:rPr>
                                  </w:pPr>
                                </w:p>
                              </w:tc>
                              <w:tc>
                                <w:tcPr>
                                  <w:tcW w:w="737" w:type="dxa"/>
                                  <w:shd w:val="clear" w:color="auto" w:fill="auto"/>
                                  <w:vAlign w:val="center"/>
                                </w:tcPr>
                                <w:p w14:paraId="79F9A89A" w14:textId="77777777" w:rsidR="00EC446A" w:rsidRPr="00DD1140" w:rsidRDefault="00EC446A" w:rsidP="003C3DA3">
                                  <w:pPr>
                                    <w:jc w:val="center"/>
                                  </w:pPr>
                                  <w:r>
                                    <w:t>1</w:t>
                                  </w:r>
                                </w:p>
                              </w:tc>
                              <w:tc>
                                <w:tcPr>
                                  <w:tcW w:w="737" w:type="dxa"/>
                                  <w:shd w:val="clear" w:color="auto" w:fill="auto"/>
                                  <w:vAlign w:val="center"/>
                                </w:tcPr>
                                <w:p w14:paraId="79C611CE" w14:textId="77777777" w:rsidR="00EC446A" w:rsidRPr="00DD1140" w:rsidRDefault="00EC446A" w:rsidP="003C3DA3">
                                  <w:pPr>
                                    <w:jc w:val="center"/>
                                  </w:pPr>
                                  <w:r>
                                    <w:t>1</w:t>
                                  </w:r>
                                </w:p>
                              </w:tc>
                              <w:tc>
                                <w:tcPr>
                                  <w:tcW w:w="737" w:type="dxa"/>
                                  <w:shd w:val="clear" w:color="auto" w:fill="auto"/>
                                  <w:vAlign w:val="center"/>
                                </w:tcPr>
                                <w:p w14:paraId="3EA60166" w14:textId="77777777" w:rsidR="00EC446A" w:rsidRPr="00DD1140" w:rsidRDefault="00EC446A" w:rsidP="003C3DA3">
                                  <w:pPr>
                                    <w:jc w:val="center"/>
                                  </w:pPr>
                                  <w:r>
                                    <w:t>X</w:t>
                                  </w:r>
                                </w:p>
                              </w:tc>
                              <w:tc>
                                <w:tcPr>
                                  <w:tcW w:w="737" w:type="dxa"/>
                                  <w:shd w:val="clear" w:color="auto" w:fill="auto"/>
                                  <w:vAlign w:val="center"/>
                                </w:tcPr>
                                <w:p w14:paraId="01907FBF" w14:textId="77777777" w:rsidR="00EC446A" w:rsidRPr="00DD1140" w:rsidRDefault="00EC446A" w:rsidP="003C3DA3">
                                  <w:pPr>
                                    <w:jc w:val="center"/>
                                  </w:pPr>
                                  <w:r>
                                    <w:t>X</w:t>
                                  </w:r>
                                </w:p>
                              </w:tc>
                            </w:tr>
                          </w:tbl>
                          <w:p w14:paraId="470334E5" w14:textId="77777777" w:rsidR="00EC446A" w:rsidRDefault="00EC446A" w:rsidP="006A218A"/>
                          <w:p w14:paraId="61110E2B"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 w14:anchorId="2CC0875E" id="Text Box 54" o:spid="_x0000_s1030"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" stroked="f">
                <v:textbox style="mso-fit-shape-to-text:t">
                  <w:txbxContent>
                    <w:p w14:paraId="2E2D7770"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5B348590" w14:textId="77777777" w:rsidTr="003C3DA3">
                        <w:trPr>
                          <w:trHeight w:val="202"/>
                        </w:trPr>
                        <w:tc>
                          <w:tcPr>
                            <w:tcW w:w="534" w:type="dxa"/>
                            <w:tcBorders>
                              <w:top w:val="nil"/>
                              <w:left w:val="nil"/>
                              <w:bottom w:val="nil"/>
                              <w:right w:val="nil"/>
                            </w:tcBorders>
                          </w:tcPr>
                          <w:p w14:paraId="214BCB8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3CC74C0"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5A7E11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473D6A7"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3AFE723A"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4E70DF54" w14:textId="77777777" w:rsidR="00EC446A" w:rsidRPr="00256E0C" w:rsidRDefault="00EC446A" w:rsidP="003C3DA3">
                            <w:pPr>
                              <w:jc w:val="center"/>
                              <w:rPr>
                                <w:sz w:val="28"/>
                                <w:szCs w:val="28"/>
                              </w:rPr>
                            </w:pPr>
                            <w:r>
                              <w:rPr>
                                <w:sz w:val="28"/>
                                <w:szCs w:val="28"/>
                              </w:rPr>
                              <w:t>c</w:t>
                            </w:r>
                          </w:p>
                        </w:tc>
                      </w:tr>
                      <w:tr w:rsidR="00EC446A" w:rsidRPr="00256E0C" w14:paraId="0537DD30" w14:textId="77777777" w:rsidTr="003C3DA3">
                        <w:trPr>
                          <w:trHeight w:val="134"/>
                        </w:trPr>
                        <w:tc>
                          <w:tcPr>
                            <w:tcW w:w="534" w:type="dxa"/>
                            <w:tcBorders>
                              <w:top w:val="nil"/>
                              <w:left w:val="nil"/>
                              <w:bottom w:val="nil"/>
                              <w:right w:val="nil"/>
                            </w:tcBorders>
                          </w:tcPr>
                          <w:p w14:paraId="08F4BC4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FE8D1C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11C3B5A7"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1C1C87A9" w14:textId="77777777"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14:paraId="0D8D1685"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78A5A1AA" w14:textId="77777777" w:rsidR="00EC446A" w:rsidRPr="00256E0C" w:rsidRDefault="00EC446A" w:rsidP="003C3DA3">
                            <w:pPr>
                              <w:rPr>
                                <w:sz w:val="28"/>
                                <w:szCs w:val="28"/>
                              </w:rPr>
                            </w:pPr>
                          </w:p>
                        </w:tc>
                      </w:tr>
                      <w:tr w:rsidR="00EC446A" w:rsidRPr="00256E0C" w14:paraId="10A3F180" w14:textId="77777777" w:rsidTr="003C3DA3">
                        <w:trPr>
                          <w:trHeight w:val="196"/>
                        </w:trPr>
                        <w:tc>
                          <w:tcPr>
                            <w:tcW w:w="534" w:type="dxa"/>
                            <w:tcBorders>
                              <w:top w:val="nil"/>
                              <w:left w:val="nil"/>
                              <w:bottom w:val="nil"/>
                              <w:right w:val="nil"/>
                            </w:tcBorders>
                          </w:tcPr>
                          <w:p w14:paraId="4B2D399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107A782"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DB1E28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6C4CD0C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9F32E4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6144141E"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BC49C11" w14:textId="77777777" w:rsidR="00EC446A" w:rsidRPr="00256E0C" w:rsidRDefault="00EC446A" w:rsidP="003C3DA3">
                            <w:pPr>
                              <w:rPr>
                                <w:sz w:val="28"/>
                                <w:szCs w:val="28"/>
                              </w:rPr>
                            </w:pPr>
                          </w:p>
                        </w:tc>
                      </w:tr>
                      <w:tr w:rsidR="00EC446A" w:rsidRPr="00256E0C" w14:paraId="0EBA2798" w14:textId="77777777" w:rsidTr="003C3DA3">
                        <w:trPr>
                          <w:cantSplit/>
                          <w:trHeight w:hRule="exact" w:val="737"/>
                        </w:trPr>
                        <w:tc>
                          <w:tcPr>
                            <w:tcW w:w="534" w:type="dxa"/>
                            <w:tcBorders>
                              <w:top w:val="nil"/>
                              <w:left w:val="nil"/>
                              <w:bottom w:val="nil"/>
                              <w:right w:val="nil"/>
                            </w:tcBorders>
                          </w:tcPr>
                          <w:p w14:paraId="7C746D40"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19902178"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4960BDC1" w14:textId="77777777" w:rsidR="00EC446A" w:rsidRPr="00256E0C" w:rsidRDefault="00EC446A" w:rsidP="003C3DA3">
                            <w:pPr>
                              <w:rPr>
                                <w:sz w:val="28"/>
                                <w:szCs w:val="28"/>
                              </w:rPr>
                            </w:pPr>
                          </w:p>
                        </w:tc>
                        <w:tc>
                          <w:tcPr>
                            <w:tcW w:w="737" w:type="dxa"/>
                            <w:shd w:val="clear" w:color="auto" w:fill="auto"/>
                            <w:vAlign w:val="center"/>
                          </w:tcPr>
                          <w:p w14:paraId="1F5C61B1"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361C8F34"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00AE97CF" w14:textId="77777777" w:rsidR="00EC446A" w:rsidRPr="00DD1140" w:rsidRDefault="00EC446A" w:rsidP="003C3DA3">
                            <w:pPr>
                              <w:jc w:val="center"/>
                            </w:pPr>
                            <w:r>
                              <w:t>0</w:t>
                            </w:r>
                          </w:p>
                        </w:tc>
                        <w:tc>
                          <w:tcPr>
                            <w:tcW w:w="737" w:type="dxa"/>
                            <w:shd w:val="clear" w:color="auto" w:fill="auto"/>
                            <w:vAlign w:val="center"/>
                          </w:tcPr>
                          <w:p w14:paraId="4502927A" w14:textId="77777777" w:rsidR="00EC446A" w:rsidRPr="00DD1140" w:rsidRDefault="00EC446A" w:rsidP="003C3DA3">
                            <w:pPr>
                              <w:jc w:val="center"/>
                            </w:pPr>
                            <w:r>
                              <w:t>0</w:t>
                            </w:r>
                          </w:p>
                        </w:tc>
                      </w:tr>
                      <w:tr w:rsidR="00EC446A" w:rsidRPr="00256E0C" w14:paraId="6450B649" w14:textId="77777777" w:rsidTr="003C3DA3">
                        <w:trPr>
                          <w:cantSplit/>
                          <w:trHeight w:hRule="exact" w:val="737"/>
                        </w:trPr>
                        <w:tc>
                          <w:tcPr>
                            <w:tcW w:w="534" w:type="dxa"/>
                            <w:tcBorders>
                              <w:top w:val="nil"/>
                              <w:left w:val="nil"/>
                              <w:bottom w:val="nil"/>
                              <w:right w:val="nil"/>
                            </w:tcBorders>
                          </w:tcPr>
                          <w:p w14:paraId="168DA5E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3230EF2"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03014D4F" w14:textId="77777777" w:rsidR="00EC446A" w:rsidRPr="00256E0C" w:rsidRDefault="00EC446A" w:rsidP="003C3DA3">
                            <w:pPr>
                              <w:rPr>
                                <w:sz w:val="28"/>
                                <w:szCs w:val="28"/>
                              </w:rPr>
                            </w:pPr>
                          </w:p>
                        </w:tc>
                        <w:tc>
                          <w:tcPr>
                            <w:tcW w:w="737" w:type="dxa"/>
                            <w:shd w:val="clear" w:color="auto" w:fill="auto"/>
                            <w:vAlign w:val="center"/>
                          </w:tcPr>
                          <w:p w14:paraId="63FF78AF" w14:textId="77777777" w:rsidR="00EC446A" w:rsidRPr="00DD1140" w:rsidRDefault="00EC446A" w:rsidP="003C3DA3">
                            <w:pPr>
                              <w:jc w:val="center"/>
                            </w:pPr>
                            <w:r>
                              <w:t>0</w:t>
                            </w:r>
                          </w:p>
                        </w:tc>
                        <w:tc>
                          <w:tcPr>
                            <w:tcW w:w="737" w:type="dxa"/>
                            <w:shd w:val="clear" w:color="auto" w:fill="auto"/>
                            <w:vAlign w:val="center"/>
                          </w:tcPr>
                          <w:p w14:paraId="5AC5B920" w14:textId="77777777" w:rsidR="00EC446A" w:rsidRPr="00DD1140" w:rsidRDefault="00EC446A" w:rsidP="003C3DA3">
                            <w:pPr>
                              <w:jc w:val="center"/>
                            </w:pPr>
                            <w:r>
                              <w:t>1</w:t>
                            </w:r>
                          </w:p>
                        </w:tc>
                        <w:tc>
                          <w:tcPr>
                            <w:tcW w:w="737" w:type="dxa"/>
                            <w:shd w:val="clear" w:color="auto" w:fill="auto"/>
                            <w:vAlign w:val="center"/>
                          </w:tcPr>
                          <w:p w14:paraId="6E5BF283" w14:textId="77777777" w:rsidR="00EC446A" w:rsidRPr="00DD1140" w:rsidRDefault="00EC446A" w:rsidP="003C3DA3">
                            <w:pPr>
                              <w:jc w:val="center"/>
                            </w:pPr>
                            <w:r>
                              <w:t>1</w:t>
                            </w:r>
                          </w:p>
                        </w:tc>
                        <w:tc>
                          <w:tcPr>
                            <w:tcW w:w="737" w:type="dxa"/>
                            <w:shd w:val="clear" w:color="auto" w:fill="auto"/>
                            <w:vAlign w:val="center"/>
                          </w:tcPr>
                          <w:p w14:paraId="58738F63" w14:textId="77777777" w:rsidR="00EC446A" w:rsidRPr="00DD1140" w:rsidRDefault="00EC446A" w:rsidP="003C3DA3">
                            <w:pPr>
                              <w:jc w:val="center"/>
                            </w:pPr>
                            <w:r>
                              <w:t>1</w:t>
                            </w:r>
                          </w:p>
                        </w:tc>
                      </w:tr>
                      <w:tr w:rsidR="00EC446A" w:rsidRPr="00256E0C" w14:paraId="5B686B5B" w14:textId="77777777" w:rsidTr="003C3DA3">
                        <w:trPr>
                          <w:cantSplit/>
                          <w:trHeight w:hRule="exact" w:val="737"/>
                        </w:trPr>
                        <w:tc>
                          <w:tcPr>
                            <w:tcW w:w="534" w:type="dxa"/>
                            <w:tcBorders>
                              <w:top w:val="nil"/>
                              <w:left w:val="nil"/>
                              <w:bottom w:val="nil"/>
                              <w:right w:val="single" w:sz="8" w:space="0" w:color="auto"/>
                            </w:tcBorders>
                          </w:tcPr>
                          <w:p w14:paraId="076DE8E3"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1E8C0231"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7C3CCE57" w14:textId="77777777" w:rsidR="00EC446A" w:rsidRPr="00256E0C" w:rsidRDefault="00EC446A" w:rsidP="003C3DA3">
                            <w:pPr>
                              <w:rPr>
                                <w:sz w:val="28"/>
                                <w:szCs w:val="28"/>
                              </w:rPr>
                            </w:pPr>
                          </w:p>
                        </w:tc>
                        <w:tc>
                          <w:tcPr>
                            <w:tcW w:w="737" w:type="dxa"/>
                            <w:shd w:val="clear" w:color="auto" w:fill="auto"/>
                            <w:vAlign w:val="center"/>
                          </w:tcPr>
                          <w:p w14:paraId="43C4D6D1" w14:textId="77777777" w:rsidR="00EC446A" w:rsidRPr="00DD1140" w:rsidRDefault="00EC446A" w:rsidP="003C3DA3">
                            <w:pPr>
                              <w:jc w:val="center"/>
                            </w:pPr>
                            <w:r>
                              <w:t>X</w:t>
                            </w:r>
                          </w:p>
                        </w:tc>
                        <w:tc>
                          <w:tcPr>
                            <w:tcW w:w="737" w:type="dxa"/>
                            <w:shd w:val="clear" w:color="auto" w:fill="auto"/>
                            <w:vAlign w:val="center"/>
                          </w:tcPr>
                          <w:p w14:paraId="7171E976" w14:textId="77777777" w:rsidR="00EC446A" w:rsidRPr="00DD1140" w:rsidRDefault="00EC446A" w:rsidP="003C3DA3">
                            <w:pPr>
                              <w:jc w:val="center"/>
                            </w:pPr>
                            <w:r>
                              <w:t>X</w:t>
                            </w:r>
                          </w:p>
                        </w:tc>
                        <w:tc>
                          <w:tcPr>
                            <w:tcW w:w="737" w:type="dxa"/>
                            <w:shd w:val="clear" w:color="auto" w:fill="auto"/>
                            <w:vAlign w:val="center"/>
                          </w:tcPr>
                          <w:p w14:paraId="3A165665" w14:textId="77777777" w:rsidR="00EC446A" w:rsidRPr="00DD1140" w:rsidRDefault="00EC446A" w:rsidP="003C3DA3">
                            <w:pPr>
                              <w:jc w:val="center"/>
                            </w:pPr>
                            <w:r>
                              <w:t>X</w:t>
                            </w:r>
                          </w:p>
                        </w:tc>
                        <w:tc>
                          <w:tcPr>
                            <w:tcW w:w="737" w:type="dxa"/>
                            <w:shd w:val="clear" w:color="auto" w:fill="auto"/>
                            <w:vAlign w:val="center"/>
                          </w:tcPr>
                          <w:p w14:paraId="05FD245B" w14:textId="77777777" w:rsidR="00EC446A" w:rsidRPr="00DD1140" w:rsidRDefault="00EC446A" w:rsidP="003C3DA3">
                            <w:pPr>
                              <w:jc w:val="center"/>
                            </w:pPr>
                            <w:r>
                              <w:t>X</w:t>
                            </w:r>
                          </w:p>
                        </w:tc>
                      </w:tr>
                      <w:tr w:rsidR="00EC446A" w:rsidRPr="00256E0C" w14:paraId="1F818620" w14:textId="77777777" w:rsidTr="003C3DA3">
                        <w:trPr>
                          <w:cantSplit/>
                          <w:trHeight w:hRule="exact" w:val="737"/>
                        </w:trPr>
                        <w:tc>
                          <w:tcPr>
                            <w:tcW w:w="534" w:type="dxa"/>
                            <w:tcBorders>
                              <w:top w:val="nil"/>
                              <w:left w:val="nil"/>
                              <w:bottom w:val="nil"/>
                              <w:right w:val="single" w:sz="8" w:space="0" w:color="auto"/>
                            </w:tcBorders>
                          </w:tcPr>
                          <w:p w14:paraId="4FEB7A05"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7B4E43E"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11A4CA82" w14:textId="77777777" w:rsidR="00EC446A" w:rsidRPr="00256E0C" w:rsidRDefault="00EC446A" w:rsidP="003C3DA3">
                            <w:pPr>
                              <w:rPr>
                                <w:sz w:val="28"/>
                                <w:szCs w:val="28"/>
                              </w:rPr>
                            </w:pPr>
                          </w:p>
                        </w:tc>
                        <w:tc>
                          <w:tcPr>
                            <w:tcW w:w="737" w:type="dxa"/>
                            <w:shd w:val="clear" w:color="auto" w:fill="auto"/>
                            <w:vAlign w:val="center"/>
                          </w:tcPr>
                          <w:p w14:paraId="79F9A89A" w14:textId="77777777" w:rsidR="00EC446A" w:rsidRPr="00DD1140" w:rsidRDefault="00EC446A" w:rsidP="003C3DA3">
                            <w:pPr>
                              <w:jc w:val="center"/>
                            </w:pPr>
                            <w:r>
                              <w:t>1</w:t>
                            </w:r>
                          </w:p>
                        </w:tc>
                        <w:tc>
                          <w:tcPr>
                            <w:tcW w:w="737" w:type="dxa"/>
                            <w:shd w:val="clear" w:color="auto" w:fill="auto"/>
                            <w:vAlign w:val="center"/>
                          </w:tcPr>
                          <w:p w14:paraId="79C611CE" w14:textId="77777777" w:rsidR="00EC446A" w:rsidRPr="00DD1140" w:rsidRDefault="00EC446A" w:rsidP="003C3DA3">
                            <w:pPr>
                              <w:jc w:val="center"/>
                            </w:pPr>
                            <w:r>
                              <w:t>1</w:t>
                            </w:r>
                          </w:p>
                        </w:tc>
                        <w:tc>
                          <w:tcPr>
                            <w:tcW w:w="737" w:type="dxa"/>
                            <w:shd w:val="clear" w:color="auto" w:fill="auto"/>
                            <w:vAlign w:val="center"/>
                          </w:tcPr>
                          <w:p w14:paraId="3EA60166" w14:textId="77777777" w:rsidR="00EC446A" w:rsidRPr="00DD1140" w:rsidRDefault="00EC446A" w:rsidP="003C3DA3">
                            <w:pPr>
                              <w:jc w:val="center"/>
                            </w:pPr>
                            <w:r>
                              <w:t>X</w:t>
                            </w:r>
                          </w:p>
                        </w:tc>
                        <w:tc>
                          <w:tcPr>
                            <w:tcW w:w="737" w:type="dxa"/>
                            <w:shd w:val="clear" w:color="auto" w:fill="auto"/>
                            <w:vAlign w:val="center"/>
                          </w:tcPr>
                          <w:p w14:paraId="01907FBF" w14:textId="77777777" w:rsidR="00EC446A" w:rsidRPr="00DD1140" w:rsidRDefault="00EC446A" w:rsidP="003C3DA3">
                            <w:pPr>
                              <w:jc w:val="center"/>
                            </w:pPr>
                            <w:r>
                              <w:t>X</w:t>
                            </w:r>
                          </w:p>
                        </w:tc>
                      </w:tr>
                    </w:tbl>
                    <w:p w14:paraId="470334E5" w14:textId="77777777" w:rsidR="00EC446A" w:rsidRDefault="00EC446A" w:rsidP="006A218A"/>
                    <w:p w14:paraId="61110E2B"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sidR="003C70C8">
        <w:rPr>
          <w:rFonts w:ascii="Times New Roman" w:hAnsi="Times New Roman"/>
          <w:noProof/>
          <w:sz w:val="24"/>
          <w:szCs w:val="24"/>
        </w:rPr>
        <mc:AlternateContent>
          <mc:Choice Requires="wps">
            <w:drawing>
              <wp:inline distT="0" distB="0" distL="0" distR="0" wp14:anchorId="712B4606" wp14:editId="242A3943">
                <wp:extent cx="2779395" cy="3105150"/>
                <wp:effectExtent l="4445" t="2540" r="0" b="0"/>
                <wp:docPr id="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107B"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7F294937" w14:textId="77777777" w:rsidTr="00DD1140">
                              <w:trPr>
                                <w:trHeight w:val="202"/>
                              </w:trPr>
                              <w:tc>
                                <w:tcPr>
                                  <w:tcW w:w="534" w:type="dxa"/>
                                  <w:tcBorders>
                                    <w:top w:val="nil"/>
                                    <w:left w:val="nil"/>
                                    <w:bottom w:val="nil"/>
                                    <w:right w:val="nil"/>
                                  </w:tcBorders>
                                </w:tcPr>
                                <w:p w14:paraId="35C7F77B"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536DF762"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CB8524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63A3CC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33B3C60"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1287CF52" w14:textId="77777777" w:rsidR="00EC446A" w:rsidRPr="00256E0C" w:rsidRDefault="00EC446A" w:rsidP="003C3DA3">
                                  <w:pPr>
                                    <w:jc w:val="center"/>
                                    <w:rPr>
                                      <w:sz w:val="28"/>
                                      <w:szCs w:val="28"/>
                                    </w:rPr>
                                  </w:pPr>
                                  <w:r>
                                    <w:rPr>
                                      <w:sz w:val="28"/>
                                      <w:szCs w:val="28"/>
                                    </w:rPr>
                                    <w:t>c</w:t>
                                  </w:r>
                                </w:p>
                              </w:tc>
                            </w:tr>
                            <w:tr w:rsidR="00EC446A" w:rsidRPr="00256E0C" w14:paraId="5AA76701" w14:textId="77777777" w:rsidTr="00DD1140">
                              <w:trPr>
                                <w:trHeight w:val="134"/>
                              </w:trPr>
                              <w:tc>
                                <w:tcPr>
                                  <w:tcW w:w="534" w:type="dxa"/>
                                  <w:tcBorders>
                                    <w:top w:val="nil"/>
                                    <w:left w:val="nil"/>
                                    <w:bottom w:val="nil"/>
                                    <w:right w:val="nil"/>
                                  </w:tcBorders>
                                </w:tcPr>
                                <w:p w14:paraId="6DEABE4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193DC4D"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0775CB4"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E2C19FD"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7CEDEC61"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4E923927" w14:textId="77777777" w:rsidR="00EC446A" w:rsidRPr="00256E0C" w:rsidRDefault="00EC446A" w:rsidP="003C3DA3">
                                  <w:pPr>
                                    <w:rPr>
                                      <w:sz w:val="28"/>
                                      <w:szCs w:val="28"/>
                                    </w:rPr>
                                  </w:pPr>
                                </w:p>
                              </w:tc>
                            </w:tr>
                            <w:tr w:rsidR="00EC446A" w:rsidRPr="00256E0C" w14:paraId="3DEE3CAF" w14:textId="77777777" w:rsidTr="003C3DA3">
                              <w:trPr>
                                <w:trHeight w:val="196"/>
                              </w:trPr>
                              <w:tc>
                                <w:tcPr>
                                  <w:tcW w:w="534" w:type="dxa"/>
                                  <w:tcBorders>
                                    <w:top w:val="nil"/>
                                    <w:left w:val="nil"/>
                                    <w:bottom w:val="nil"/>
                                    <w:right w:val="nil"/>
                                  </w:tcBorders>
                                </w:tcPr>
                                <w:p w14:paraId="6327896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ECEE77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291CEA3"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EB1355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3F57C9DB"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5E7B771"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45753E92" w14:textId="77777777" w:rsidR="00EC446A" w:rsidRPr="00256E0C" w:rsidRDefault="00EC446A" w:rsidP="003C3DA3">
                                  <w:pPr>
                                    <w:rPr>
                                      <w:sz w:val="28"/>
                                      <w:szCs w:val="28"/>
                                    </w:rPr>
                                  </w:pPr>
                                </w:p>
                              </w:tc>
                            </w:tr>
                            <w:tr w:rsidR="00EC446A" w:rsidRPr="00256E0C" w14:paraId="28F227E6" w14:textId="77777777" w:rsidTr="003C3DA3">
                              <w:trPr>
                                <w:cantSplit/>
                                <w:trHeight w:hRule="exact" w:val="737"/>
                              </w:trPr>
                              <w:tc>
                                <w:tcPr>
                                  <w:tcW w:w="534" w:type="dxa"/>
                                  <w:tcBorders>
                                    <w:top w:val="nil"/>
                                    <w:left w:val="nil"/>
                                    <w:bottom w:val="nil"/>
                                    <w:right w:val="nil"/>
                                  </w:tcBorders>
                                </w:tcPr>
                                <w:p w14:paraId="779AD0A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94370A9"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B45BCB6" w14:textId="77777777" w:rsidR="00EC446A" w:rsidRPr="00256E0C" w:rsidRDefault="00EC446A" w:rsidP="003C3DA3">
                                  <w:pPr>
                                    <w:rPr>
                                      <w:sz w:val="28"/>
                                      <w:szCs w:val="28"/>
                                    </w:rPr>
                                  </w:pPr>
                                </w:p>
                              </w:tc>
                              <w:tc>
                                <w:tcPr>
                                  <w:tcW w:w="737" w:type="dxa"/>
                                  <w:shd w:val="clear" w:color="auto" w:fill="auto"/>
                                  <w:vAlign w:val="center"/>
                                </w:tcPr>
                                <w:p w14:paraId="3D659099"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7C69086F" w14:textId="6D6AF2CA" w:rsidR="00EC446A" w:rsidRPr="00DD1140" w:rsidRDefault="00B87726" w:rsidP="003C3DA3">
                                  <w:pPr>
                                    <w:jc w:val="center"/>
                                  </w:pPr>
                                  <w:ins w:id="684" w:author="421904072277" w:date="2021-10-13T19:45:00Z">
                                    <w:r>
                                      <w:t>1</w:t>
                                    </w:r>
                                  </w:ins>
                                  <w:del w:id="685" w:author="421904072277" w:date="2021-10-13T19:45:00Z">
                                    <w:r w:rsidR="00EC446A" w:rsidDel="00B87726">
                                      <w:delText>0</w:delText>
                                    </w:r>
                                  </w:del>
                                </w:p>
                              </w:tc>
                              <w:tc>
                                <w:tcPr>
                                  <w:tcW w:w="737" w:type="dxa"/>
                                  <w:tcBorders>
                                    <w:top w:val="single" w:sz="8" w:space="0" w:color="auto"/>
                                  </w:tcBorders>
                                  <w:shd w:val="clear" w:color="auto" w:fill="auto"/>
                                  <w:vAlign w:val="center"/>
                                </w:tcPr>
                                <w:p w14:paraId="647575C5" w14:textId="35936A2C" w:rsidR="00EC446A" w:rsidRPr="00DD1140" w:rsidRDefault="00EC446A" w:rsidP="003C3DA3">
                                  <w:pPr>
                                    <w:jc w:val="center"/>
                                  </w:pPr>
                                  <w:del w:id="686" w:author="421904072277" w:date="2021-10-13T19:45:00Z">
                                    <w:r w:rsidDel="00B87726">
                                      <w:delText>0</w:delText>
                                    </w:r>
                                  </w:del>
                                  <w:ins w:id="687" w:author="421904072277" w:date="2021-10-13T19:45:00Z">
                                    <w:r w:rsidR="00B87726">
                                      <w:t>1</w:t>
                                    </w:r>
                                  </w:ins>
                                </w:p>
                              </w:tc>
                              <w:tc>
                                <w:tcPr>
                                  <w:tcW w:w="737" w:type="dxa"/>
                                  <w:shd w:val="clear" w:color="auto" w:fill="auto"/>
                                  <w:vAlign w:val="center"/>
                                </w:tcPr>
                                <w:p w14:paraId="0933F2B1" w14:textId="735CDD58" w:rsidR="00EC446A" w:rsidRPr="00DD1140" w:rsidRDefault="00B87726" w:rsidP="003C3DA3">
                                  <w:pPr>
                                    <w:jc w:val="center"/>
                                  </w:pPr>
                                  <w:ins w:id="688" w:author="421904072277" w:date="2021-10-13T19:45:00Z">
                                    <w:r>
                                      <w:t>1</w:t>
                                    </w:r>
                                  </w:ins>
                                  <w:del w:id="689" w:author="421904072277" w:date="2021-10-13T19:45:00Z">
                                    <w:r w:rsidR="00EC446A" w:rsidDel="00B87726">
                                      <w:delText>0</w:delText>
                                    </w:r>
                                  </w:del>
                                </w:p>
                              </w:tc>
                            </w:tr>
                            <w:tr w:rsidR="00EC446A" w:rsidRPr="00256E0C" w14:paraId="2FF0D538" w14:textId="77777777" w:rsidTr="003C3DA3">
                              <w:trPr>
                                <w:cantSplit/>
                                <w:trHeight w:hRule="exact" w:val="737"/>
                              </w:trPr>
                              <w:tc>
                                <w:tcPr>
                                  <w:tcW w:w="534" w:type="dxa"/>
                                  <w:tcBorders>
                                    <w:top w:val="nil"/>
                                    <w:left w:val="nil"/>
                                    <w:bottom w:val="nil"/>
                                    <w:right w:val="nil"/>
                                  </w:tcBorders>
                                </w:tcPr>
                                <w:p w14:paraId="6CF173D9"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5F64F1C"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5545A1A3" w14:textId="77777777" w:rsidR="00EC446A" w:rsidRPr="00256E0C" w:rsidRDefault="00EC446A" w:rsidP="003C3DA3">
                                  <w:pPr>
                                    <w:rPr>
                                      <w:sz w:val="28"/>
                                      <w:szCs w:val="28"/>
                                    </w:rPr>
                                  </w:pPr>
                                </w:p>
                              </w:tc>
                              <w:tc>
                                <w:tcPr>
                                  <w:tcW w:w="737" w:type="dxa"/>
                                  <w:shd w:val="clear" w:color="auto" w:fill="auto"/>
                                  <w:vAlign w:val="center"/>
                                </w:tcPr>
                                <w:p w14:paraId="6B56DA75" w14:textId="77777777" w:rsidR="00EC446A" w:rsidRPr="00DD1140" w:rsidRDefault="00EC446A" w:rsidP="003C3DA3">
                                  <w:pPr>
                                    <w:jc w:val="center"/>
                                  </w:pPr>
                                  <w:r>
                                    <w:t>1</w:t>
                                  </w:r>
                                </w:p>
                              </w:tc>
                              <w:tc>
                                <w:tcPr>
                                  <w:tcW w:w="737" w:type="dxa"/>
                                  <w:shd w:val="clear" w:color="auto" w:fill="auto"/>
                                  <w:vAlign w:val="center"/>
                                </w:tcPr>
                                <w:p w14:paraId="7E079816" w14:textId="77777777" w:rsidR="00EC446A" w:rsidRPr="00DD1140" w:rsidRDefault="00EC446A" w:rsidP="003C3DA3">
                                  <w:pPr>
                                    <w:jc w:val="center"/>
                                  </w:pPr>
                                  <w:r>
                                    <w:t>0</w:t>
                                  </w:r>
                                </w:p>
                              </w:tc>
                              <w:tc>
                                <w:tcPr>
                                  <w:tcW w:w="737" w:type="dxa"/>
                                  <w:shd w:val="clear" w:color="auto" w:fill="auto"/>
                                  <w:vAlign w:val="center"/>
                                </w:tcPr>
                                <w:p w14:paraId="04627F41" w14:textId="58BBAD7E" w:rsidR="00EC446A" w:rsidRPr="00DD1140" w:rsidRDefault="00B87726" w:rsidP="003C3DA3">
                                  <w:pPr>
                                    <w:jc w:val="center"/>
                                  </w:pPr>
                                  <w:ins w:id="690" w:author="421904072277" w:date="2021-10-13T19:46:00Z">
                                    <w:r>
                                      <w:t>0</w:t>
                                    </w:r>
                                  </w:ins>
                                  <w:del w:id="691" w:author="421904072277" w:date="2021-10-13T19:46:00Z">
                                    <w:r w:rsidR="00EC446A" w:rsidDel="00B87726">
                                      <w:delText>1</w:delText>
                                    </w:r>
                                  </w:del>
                                </w:p>
                              </w:tc>
                              <w:tc>
                                <w:tcPr>
                                  <w:tcW w:w="737" w:type="dxa"/>
                                  <w:shd w:val="clear" w:color="auto" w:fill="auto"/>
                                  <w:vAlign w:val="center"/>
                                </w:tcPr>
                                <w:p w14:paraId="51B88C72" w14:textId="4CA45E1F" w:rsidR="00EC446A" w:rsidRPr="00DD1140" w:rsidRDefault="00B87726" w:rsidP="003C3DA3">
                                  <w:pPr>
                                    <w:jc w:val="center"/>
                                  </w:pPr>
                                  <w:ins w:id="692" w:author="421904072277" w:date="2021-10-13T19:46:00Z">
                                    <w:r>
                                      <w:t>0</w:t>
                                    </w:r>
                                  </w:ins>
                                  <w:del w:id="693" w:author="421904072277" w:date="2021-10-13T19:46:00Z">
                                    <w:r w:rsidR="00EC446A" w:rsidDel="00B87726">
                                      <w:delText>1</w:delText>
                                    </w:r>
                                  </w:del>
                                </w:p>
                              </w:tc>
                            </w:tr>
                            <w:tr w:rsidR="00EC446A" w:rsidRPr="00256E0C" w14:paraId="7776AAC8" w14:textId="77777777" w:rsidTr="003C3DA3">
                              <w:trPr>
                                <w:cantSplit/>
                                <w:trHeight w:hRule="exact" w:val="737"/>
                              </w:trPr>
                              <w:tc>
                                <w:tcPr>
                                  <w:tcW w:w="534" w:type="dxa"/>
                                  <w:tcBorders>
                                    <w:top w:val="nil"/>
                                    <w:left w:val="nil"/>
                                    <w:bottom w:val="nil"/>
                                    <w:right w:val="single" w:sz="8" w:space="0" w:color="auto"/>
                                  </w:tcBorders>
                                </w:tcPr>
                                <w:p w14:paraId="45309D16"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7507235D"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2DE4A6D7" w14:textId="77777777" w:rsidR="00EC446A" w:rsidRPr="00256E0C" w:rsidRDefault="00EC446A" w:rsidP="003C3DA3">
                                  <w:pPr>
                                    <w:rPr>
                                      <w:sz w:val="28"/>
                                      <w:szCs w:val="28"/>
                                    </w:rPr>
                                  </w:pPr>
                                </w:p>
                              </w:tc>
                              <w:tc>
                                <w:tcPr>
                                  <w:tcW w:w="737" w:type="dxa"/>
                                  <w:shd w:val="clear" w:color="auto" w:fill="auto"/>
                                  <w:vAlign w:val="center"/>
                                </w:tcPr>
                                <w:p w14:paraId="37E149EB" w14:textId="77777777" w:rsidR="00EC446A" w:rsidRPr="00DD1140" w:rsidRDefault="00EC446A" w:rsidP="003C3DA3">
                                  <w:pPr>
                                    <w:jc w:val="center"/>
                                  </w:pPr>
                                  <w:r>
                                    <w:t>X</w:t>
                                  </w:r>
                                </w:p>
                              </w:tc>
                              <w:tc>
                                <w:tcPr>
                                  <w:tcW w:w="737" w:type="dxa"/>
                                  <w:shd w:val="clear" w:color="auto" w:fill="auto"/>
                                  <w:vAlign w:val="center"/>
                                </w:tcPr>
                                <w:p w14:paraId="58DD7E9B" w14:textId="77777777" w:rsidR="00EC446A" w:rsidRPr="00DD1140" w:rsidRDefault="00EC446A" w:rsidP="003C3DA3">
                                  <w:pPr>
                                    <w:jc w:val="center"/>
                                  </w:pPr>
                                  <w:r>
                                    <w:t>X</w:t>
                                  </w:r>
                                </w:p>
                              </w:tc>
                              <w:tc>
                                <w:tcPr>
                                  <w:tcW w:w="737" w:type="dxa"/>
                                  <w:shd w:val="clear" w:color="auto" w:fill="auto"/>
                                  <w:vAlign w:val="center"/>
                                </w:tcPr>
                                <w:p w14:paraId="444EF007" w14:textId="77777777" w:rsidR="00EC446A" w:rsidRPr="00DD1140" w:rsidRDefault="00EC446A" w:rsidP="003C3DA3">
                                  <w:pPr>
                                    <w:jc w:val="center"/>
                                  </w:pPr>
                                  <w:r>
                                    <w:t>X</w:t>
                                  </w:r>
                                </w:p>
                              </w:tc>
                              <w:tc>
                                <w:tcPr>
                                  <w:tcW w:w="737" w:type="dxa"/>
                                  <w:shd w:val="clear" w:color="auto" w:fill="auto"/>
                                  <w:vAlign w:val="center"/>
                                </w:tcPr>
                                <w:p w14:paraId="235B0FB7" w14:textId="77777777" w:rsidR="00EC446A" w:rsidRPr="00DD1140" w:rsidRDefault="00EC446A" w:rsidP="003C3DA3">
                                  <w:pPr>
                                    <w:jc w:val="center"/>
                                  </w:pPr>
                                  <w:r>
                                    <w:t>X</w:t>
                                  </w:r>
                                </w:p>
                              </w:tc>
                            </w:tr>
                            <w:tr w:rsidR="00EC446A" w:rsidRPr="00256E0C" w14:paraId="5F9F58A6" w14:textId="77777777" w:rsidTr="003C3DA3">
                              <w:trPr>
                                <w:cantSplit/>
                                <w:trHeight w:hRule="exact" w:val="737"/>
                              </w:trPr>
                              <w:tc>
                                <w:tcPr>
                                  <w:tcW w:w="534" w:type="dxa"/>
                                  <w:tcBorders>
                                    <w:top w:val="nil"/>
                                    <w:left w:val="nil"/>
                                    <w:bottom w:val="nil"/>
                                    <w:right w:val="single" w:sz="8" w:space="0" w:color="auto"/>
                                  </w:tcBorders>
                                </w:tcPr>
                                <w:p w14:paraId="1E82A98D"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5AF5979"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030822DE" w14:textId="77777777" w:rsidR="00EC446A" w:rsidRPr="00256E0C" w:rsidRDefault="00EC446A" w:rsidP="003C3DA3">
                                  <w:pPr>
                                    <w:rPr>
                                      <w:sz w:val="28"/>
                                      <w:szCs w:val="28"/>
                                    </w:rPr>
                                  </w:pPr>
                                </w:p>
                              </w:tc>
                              <w:tc>
                                <w:tcPr>
                                  <w:tcW w:w="737" w:type="dxa"/>
                                  <w:shd w:val="clear" w:color="auto" w:fill="auto"/>
                                  <w:vAlign w:val="center"/>
                                </w:tcPr>
                                <w:p w14:paraId="6A2E630E" w14:textId="32FB99A2" w:rsidR="00EC446A" w:rsidRPr="00DD1140" w:rsidRDefault="00B87726" w:rsidP="003C3DA3">
                                  <w:pPr>
                                    <w:jc w:val="center"/>
                                  </w:pPr>
                                  <w:ins w:id="694" w:author="421904072277" w:date="2021-10-13T19:46:00Z">
                                    <w:r>
                                      <w:t>0</w:t>
                                    </w:r>
                                  </w:ins>
                                  <w:del w:id="695" w:author="421904072277" w:date="2021-10-13T19:46:00Z">
                                    <w:r w:rsidR="00EC446A" w:rsidDel="00B87726">
                                      <w:delText>1</w:delText>
                                    </w:r>
                                  </w:del>
                                </w:p>
                              </w:tc>
                              <w:tc>
                                <w:tcPr>
                                  <w:tcW w:w="737" w:type="dxa"/>
                                  <w:shd w:val="clear" w:color="auto" w:fill="auto"/>
                                  <w:vAlign w:val="center"/>
                                </w:tcPr>
                                <w:p w14:paraId="109B0A13" w14:textId="77777777" w:rsidR="00EC446A" w:rsidRPr="00DD1140" w:rsidRDefault="00EC446A" w:rsidP="003C3DA3">
                                  <w:pPr>
                                    <w:jc w:val="center"/>
                                  </w:pPr>
                                  <w:r>
                                    <w:t>1</w:t>
                                  </w:r>
                                </w:p>
                              </w:tc>
                              <w:tc>
                                <w:tcPr>
                                  <w:tcW w:w="737" w:type="dxa"/>
                                  <w:shd w:val="clear" w:color="auto" w:fill="auto"/>
                                  <w:vAlign w:val="center"/>
                                </w:tcPr>
                                <w:p w14:paraId="26DE3A4B" w14:textId="77777777" w:rsidR="00EC446A" w:rsidRPr="00DD1140" w:rsidRDefault="00EC446A" w:rsidP="003C3DA3">
                                  <w:pPr>
                                    <w:jc w:val="center"/>
                                  </w:pPr>
                                  <w:r>
                                    <w:t>X</w:t>
                                  </w:r>
                                </w:p>
                              </w:tc>
                              <w:tc>
                                <w:tcPr>
                                  <w:tcW w:w="737" w:type="dxa"/>
                                  <w:shd w:val="clear" w:color="auto" w:fill="auto"/>
                                  <w:vAlign w:val="center"/>
                                </w:tcPr>
                                <w:p w14:paraId="366F1C59" w14:textId="77777777" w:rsidR="00EC446A" w:rsidRPr="00DD1140" w:rsidRDefault="00EC446A" w:rsidP="003C3DA3">
                                  <w:pPr>
                                    <w:jc w:val="center"/>
                                  </w:pPr>
                                  <w:r>
                                    <w:t>X</w:t>
                                  </w:r>
                                </w:p>
                              </w:tc>
                            </w:tr>
                          </w:tbl>
                          <w:p w14:paraId="7F18BBBB" w14:textId="77777777" w:rsidR="00EC446A" w:rsidRDefault="00EC446A" w:rsidP="006A218A"/>
                          <w:p w14:paraId="72E6F68F"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w14:anchorId="712B4606" id="Text Box 53" o:spid="_x0000_s1031"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" stroked="f">
                <v:textbox style="mso-fit-shape-to-text:t">
                  <w:txbxContent>
                    <w:p w14:paraId="0F1F107B"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7F294937" w14:textId="77777777" w:rsidTr="00DD1140">
                        <w:trPr>
                          <w:trHeight w:val="202"/>
                        </w:trPr>
                        <w:tc>
                          <w:tcPr>
                            <w:tcW w:w="534" w:type="dxa"/>
                            <w:tcBorders>
                              <w:top w:val="nil"/>
                              <w:left w:val="nil"/>
                              <w:bottom w:val="nil"/>
                              <w:right w:val="nil"/>
                            </w:tcBorders>
                          </w:tcPr>
                          <w:p w14:paraId="35C7F77B"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536DF762"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CB8524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63A3CC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33B3C60"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1287CF52" w14:textId="77777777" w:rsidR="00EC446A" w:rsidRPr="00256E0C" w:rsidRDefault="00EC446A" w:rsidP="003C3DA3">
                            <w:pPr>
                              <w:jc w:val="center"/>
                              <w:rPr>
                                <w:sz w:val="28"/>
                                <w:szCs w:val="28"/>
                              </w:rPr>
                            </w:pPr>
                            <w:r>
                              <w:rPr>
                                <w:sz w:val="28"/>
                                <w:szCs w:val="28"/>
                              </w:rPr>
                              <w:t>c</w:t>
                            </w:r>
                          </w:p>
                        </w:tc>
                      </w:tr>
                      <w:tr w:rsidR="00EC446A" w:rsidRPr="00256E0C" w14:paraId="5AA76701" w14:textId="77777777" w:rsidTr="00DD1140">
                        <w:trPr>
                          <w:trHeight w:val="134"/>
                        </w:trPr>
                        <w:tc>
                          <w:tcPr>
                            <w:tcW w:w="534" w:type="dxa"/>
                            <w:tcBorders>
                              <w:top w:val="nil"/>
                              <w:left w:val="nil"/>
                              <w:bottom w:val="nil"/>
                              <w:right w:val="nil"/>
                            </w:tcBorders>
                          </w:tcPr>
                          <w:p w14:paraId="6DEABE4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6193DC4D"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0775CB4"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7E2C19FD"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7CEDEC61"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4E923927" w14:textId="77777777" w:rsidR="00EC446A" w:rsidRPr="00256E0C" w:rsidRDefault="00EC446A" w:rsidP="003C3DA3">
                            <w:pPr>
                              <w:rPr>
                                <w:sz w:val="28"/>
                                <w:szCs w:val="28"/>
                              </w:rPr>
                            </w:pPr>
                          </w:p>
                        </w:tc>
                      </w:tr>
                      <w:tr w:rsidR="00EC446A" w:rsidRPr="00256E0C" w14:paraId="3DEE3CAF" w14:textId="77777777" w:rsidTr="003C3DA3">
                        <w:trPr>
                          <w:trHeight w:val="196"/>
                        </w:trPr>
                        <w:tc>
                          <w:tcPr>
                            <w:tcW w:w="534" w:type="dxa"/>
                            <w:tcBorders>
                              <w:top w:val="nil"/>
                              <w:left w:val="nil"/>
                              <w:bottom w:val="nil"/>
                              <w:right w:val="nil"/>
                            </w:tcBorders>
                          </w:tcPr>
                          <w:p w14:paraId="6327896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ECEE771"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291CEA3"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EB1355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3F57C9DB"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5E7B771"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45753E92" w14:textId="77777777" w:rsidR="00EC446A" w:rsidRPr="00256E0C" w:rsidRDefault="00EC446A" w:rsidP="003C3DA3">
                            <w:pPr>
                              <w:rPr>
                                <w:sz w:val="28"/>
                                <w:szCs w:val="28"/>
                              </w:rPr>
                            </w:pPr>
                          </w:p>
                        </w:tc>
                      </w:tr>
                      <w:tr w:rsidR="00EC446A" w:rsidRPr="00256E0C" w14:paraId="28F227E6" w14:textId="77777777" w:rsidTr="003C3DA3">
                        <w:trPr>
                          <w:cantSplit/>
                          <w:trHeight w:hRule="exact" w:val="737"/>
                        </w:trPr>
                        <w:tc>
                          <w:tcPr>
                            <w:tcW w:w="534" w:type="dxa"/>
                            <w:tcBorders>
                              <w:top w:val="nil"/>
                              <w:left w:val="nil"/>
                              <w:bottom w:val="nil"/>
                              <w:right w:val="nil"/>
                            </w:tcBorders>
                          </w:tcPr>
                          <w:p w14:paraId="779AD0A6"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94370A9"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B45BCB6" w14:textId="77777777" w:rsidR="00EC446A" w:rsidRPr="00256E0C" w:rsidRDefault="00EC446A" w:rsidP="003C3DA3">
                            <w:pPr>
                              <w:rPr>
                                <w:sz w:val="28"/>
                                <w:szCs w:val="28"/>
                              </w:rPr>
                            </w:pPr>
                          </w:p>
                        </w:tc>
                        <w:tc>
                          <w:tcPr>
                            <w:tcW w:w="737" w:type="dxa"/>
                            <w:shd w:val="clear" w:color="auto" w:fill="auto"/>
                            <w:vAlign w:val="center"/>
                          </w:tcPr>
                          <w:p w14:paraId="3D659099"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7C69086F" w14:textId="6D6AF2CA" w:rsidR="00EC446A" w:rsidRPr="00DD1140" w:rsidRDefault="00B87726" w:rsidP="003C3DA3">
                            <w:pPr>
                              <w:jc w:val="center"/>
                            </w:pPr>
                            <w:ins w:id="696" w:author="421904072277" w:date="2021-10-13T19:45:00Z">
                              <w:r>
                                <w:t>1</w:t>
                              </w:r>
                            </w:ins>
                            <w:del w:id="697" w:author="421904072277" w:date="2021-10-13T19:45:00Z">
                              <w:r w:rsidR="00EC446A" w:rsidDel="00B87726">
                                <w:delText>0</w:delText>
                              </w:r>
                            </w:del>
                          </w:p>
                        </w:tc>
                        <w:tc>
                          <w:tcPr>
                            <w:tcW w:w="737" w:type="dxa"/>
                            <w:tcBorders>
                              <w:top w:val="single" w:sz="8" w:space="0" w:color="auto"/>
                            </w:tcBorders>
                            <w:shd w:val="clear" w:color="auto" w:fill="auto"/>
                            <w:vAlign w:val="center"/>
                          </w:tcPr>
                          <w:p w14:paraId="647575C5" w14:textId="35936A2C" w:rsidR="00EC446A" w:rsidRPr="00DD1140" w:rsidRDefault="00EC446A" w:rsidP="003C3DA3">
                            <w:pPr>
                              <w:jc w:val="center"/>
                            </w:pPr>
                            <w:del w:id="698" w:author="421904072277" w:date="2021-10-13T19:45:00Z">
                              <w:r w:rsidDel="00B87726">
                                <w:delText>0</w:delText>
                              </w:r>
                            </w:del>
                            <w:ins w:id="699" w:author="421904072277" w:date="2021-10-13T19:45:00Z">
                              <w:r w:rsidR="00B87726">
                                <w:t>1</w:t>
                              </w:r>
                            </w:ins>
                          </w:p>
                        </w:tc>
                        <w:tc>
                          <w:tcPr>
                            <w:tcW w:w="737" w:type="dxa"/>
                            <w:shd w:val="clear" w:color="auto" w:fill="auto"/>
                            <w:vAlign w:val="center"/>
                          </w:tcPr>
                          <w:p w14:paraId="0933F2B1" w14:textId="735CDD58" w:rsidR="00EC446A" w:rsidRPr="00DD1140" w:rsidRDefault="00B87726" w:rsidP="003C3DA3">
                            <w:pPr>
                              <w:jc w:val="center"/>
                            </w:pPr>
                            <w:ins w:id="700" w:author="421904072277" w:date="2021-10-13T19:45:00Z">
                              <w:r>
                                <w:t>1</w:t>
                              </w:r>
                            </w:ins>
                            <w:del w:id="701" w:author="421904072277" w:date="2021-10-13T19:45:00Z">
                              <w:r w:rsidR="00EC446A" w:rsidDel="00B87726">
                                <w:delText>0</w:delText>
                              </w:r>
                            </w:del>
                          </w:p>
                        </w:tc>
                      </w:tr>
                      <w:tr w:rsidR="00EC446A" w:rsidRPr="00256E0C" w14:paraId="2FF0D538" w14:textId="77777777" w:rsidTr="003C3DA3">
                        <w:trPr>
                          <w:cantSplit/>
                          <w:trHeight w:hRule="exact" w:val="737"/>
                        </w:trPr>
                        <w:tc>
                          <w:tcPr>
                            <w:tcW w:w="534" w:type="dxa"/>
                            <w:tcBorders>
                              <w:top w:val="nil"/>
                              <w:left w:val="nil"/>
                              <w:bottom w:val="nil"/>
                              <w:right w:val="nil"/>
                            </w:tcBorders>
                          </w:tcPr>
                          <w:p w14:paraId="6CF173D9"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05F64F1C"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5545A1A3" w14:textId="77777777" w:rsidR="00EC446A" w:rsidRPr="00256E0C" w:rsidRDefault="00EC446A" w:rsidP="003C3DA3">
                            <w:pPr>
                              <w:rPr>
                                <w:sz w:val="28"/>
                                <w:szCs w:val="28"/>
                              </w:rPr>
                            </w:pPr>
                          </w:p>
                        </w:tc>
                        <w:tc>
                          <w:tcPr>
                            <w:tcW w:w="737" w:type="dxa"/>
                            <w:shd w:val="clear" w:color="auto" w:fill="auto"/>
                            <w:vAlign w:val="center"/>
                          </w:tcPr>
                          <w:p w14:paraId="6B56DA75" w14:textId="77777777" w:rsidR="00EC446A" w:rsidRPr="00DD1140" w:rsidRDefault="00EC446A" w:rsidP="003C3DA3">
                            <w:pPr>
                              <w:jc w:val="center"/>
                            </w:pPr>
                            <w:r>
                              <w:t>1</w:t>
                            </w:r>
                          </w:p>
                        </w:tc>
                        <w:tc>
                          <w:tcPr>
                            <w:tcW w:w="737" w:type="dxa"/>
                            <w:shd w:val="clear" w:color="auto" w:fill="auto"/>
                            <w:vAlign w:val="center"/>
                          </w:tcPr>
                          <w:p w14:paraId="7E079816" w14:textId="77777777" w:rsidR="00EC446A" w:rsidRPr="00DD1140" w:rsidRDefault="00EC446A" w:rsidP="003C3DA3">
                            <w:pPr>
                              <w:jc w:val="center"/>
                            </w:pPr>
                            <w:r>
                              <w:t>0</w:t>
                            </w:r>
                          </w:p>
                        </w:tc>
                        <w:tc>
                          <w:tcPr>
                            <w:tcW w:w="737" w:type="dxa"/>
                            <w:shd w:val="clear" w:color="auto" w:fill="auto"/>
                            <w:vAlign w:val="center"/>
                          </w:tcPr>
                          <w:p w14:paraId="04627F41" w14:textId="58BBAD7E" w:rsidR="00EC446A" w:rsidRPr="00DD1140" w:rsidRDefault="00B87726" w:rsidP="003C3DA3">
                            <w:pPr>
                              <w:jc w:val="center"/>
                            </w:pPr>
                            <w:ins w:id="702" w:author="421904072277" w:date="2021-10-13T19:46:00Z">
                              <w:r>
                                <w:t>0</w:t>
                              </w:r>
                            </w:ins>
                            <w:del w:id="703" w:author="421904072277" w:date="2021-10-13T19:46:00Z">
                              <w:r w:rsidR="00EC446A" w:rsidDel="00B87726">
                                <w:delText>1</w:delText>
                              </w:r>
                            </w:del>
                          </w:p>
                        </w:tc>
                        <w:tc>
                          <w:tcPr>
                            <w:tcW w:w="737" w:type="dxa"/>
                            <w:shd w:val="clear" w:color="auto" w:fill="auto"/>
                            <w:vAlign w:val="center"/>
                          </w:tcPr>
                          <w:p w14:paraId="51B88C72" w14:textId="4CA45E1F" w:rsidR="00EC446A" w:rsidRPr="00DD1140" w:rsidRDefault="00B87726" w:rsidP="003C3DA3">
                            <w:pPr>
                              <w:jc w:val="center"/>
                            </w:pPr>
                            <w:ins w:id="704" w:author="421904072277" w:date="2021-10-13T19:46:00Z">
                              <w:r>
                                <w:t>0</w:t>
                              </w:r>
                            </w:ins>
                            <w:del w:id="705" w:author="421904072277" w:date="2021-10-13T19:46:00Z">
                              <w:r w:rsidR="00EC446A" w:rsidDel="00B87726">
                                <w:delText>1</w:delText>
                              </w:r>
                            </w:del>
                          </w:p>
                        </w:tc>
                      </w:tr>
                      <w:tr w:rsidR="00EC446A" w:rsidRPr="00256E0C" w14:paraId="7776AAC8" w14:textId="77777777" w:rsidTr="003C3DA3">
                        <w:trPr>
                          <w:cantSplit/>
                          <w:trHeight w:hRule="exact" w:val="737"/>
                        </w:trPr>
                        <w:tc>
                          <w:tcPr>
                            <w:tcW w:w="534" w:type="dxa"/>
                            <w:tcBorders>
                              <w:top w:val="nil"/>
                              <w:left w:val="nil"/>
                              <w:bottom w:val="nil"/>
                              <w:right w:val="single" w:sz="8" w:space="0" w:color="auto"/>
                            </w:tcBorders>
                          </w:tcPr>
                          <w:p w14:paraId="45309D16"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7507235D"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2DE4A6D7" w14:textId="77777777" w:rsidR="00EC446A" w:rsidRPr="00256E0C" w:rsidRDefault="00EC446A" w:rsidP="003C3DA3">
                            <w:pPr>
                              <w:rPr>
                                <w:sz w:val="28"/>
                                <w:szCs w:val="28"/>
                              </w:rPr>
                            </w:pPr>
                          </w:p>
                        </w:tc>
                        <w:tc>
                          <w:tcPr>
                            <w:tcW w:w="737" w:type="dxa"/>
                            <w:shd w:val="clear" w:color="auto" w:fill="auto"/>
                            <w:vAlign w:val="center"/>
                          </w:tcPr>
                          <w:p w14:paraId="37E149EB" w14:textId="77777777" w:rsidR="00EC446A" w:rsidRPr="00DD1140" w:rsidRDefault="00EC446A" w:rsidP="003C3DA3">
                            <w:pPr>
                              <w:jc w:val="center"/>
                            </w:pPr>
                            <w:r>
                              <w:t>X</w:t>
                            </w:r>
                          </w:p>
                        </w:tc>
                        <w:tc>
                          <w:tcPr>
                            <w:tcW w:w="737" w:type="dxa"/>
                            <w:shd w:val="clear" w:color="auto" w:fill="auto"/>
                            <w:vAlign w:val="center"/>
                          </w:tcPr>
                          <w:p w14:paraId="58DD7E9B" w14:textId="77777777" w:rsidR="00EC446A" w:rsidRPr="00DD1140" w:rsidRDefault="00EC446A" w:rsidP="003C3DA3">
                            <w:pPr>
                              <w:jc w:val="center"/>
                            </w:pPr>
                            <w:r>
                              <w:t>X</w:t>
                            </w:r>
                          </w:p>
                        </w:tc>
                        <w:tc>
                          <w:tcPr>
                            <w:tcW w:w="737" w:type="dxa"/>
                            <w:shd w:val="clear" w:color="auto" w:fill="auto"/>
                            <w:vAlign w:val="center"/>
                          </w:tcPr>
                          <w:p w14:paraId="444EF007" w14:textId="77777777" w:rsidR="00EC446A" w:rsidRPr="00DD1140" w:rsidRDefault="00EC446A" w:rsidP="003C3DA3">
                            <w:pPr>
                              <w:jc w:val="center"/>
                            </w:pPr>
                            <w:r>
                              <w:t>X</w:t>
                            </w:r>
                          </w:p>
                        </w:tc>
                        <w:tc>
                          <w:tcPr>
                            <w:tcW w:w="737" w:type="dxa"/>
                            <w:shd w:val="clear" w:color="auto" w:fill="auto"/>
                            <w:vAlign w:val="center"/>
                          </w:tcPr>
                          <w:p w14:paraId="235B0FB7" w14:textId="77777777" w:rsidR="00EC446A" w:rsidRPr="00DD1140" w:rsidRDefault="00EC446A" w:rsidP="003C3DA3">
                            <w:pPr>
                              <w:jc w:val="center"/>
                            </w:pPr>
                            <w:r>
                              <w:t>X</w:t>
                            </w:r>
                          </w:p>
                        </w:tc>
                      </w:tr>
                      <w:tr w:rsidR="00EC446A" w:rsidRPr="00256E0C" w14:paraId="5F9F58A6" w14:textId="77777777" w:rsidTr="003C3DA3">
                        <w:trPr>
                          <w:cantSplit/>
                          <w:trHeight w:hRule="exact" w:val="737"/>
                        </w:trPr>
                        <w:tc>
                          <w:tcPr>
                            <w:tcW w:w="534" w:type="dxa"/>
                            <w:tcBorders>
                              <w:top w:val="nil"/>
                              <w:left w:val="nil"/>
                              <w:bottom w:val="nil"/>
                              <w:right w:val="single" w:sz="8" w:space="0" w:color="auto"/>
                            </w:tcBorders>
                          </w:tcPr>
                          <w:p w14:paraId="1E82A98D"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5AF5979"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030822DE" w14:textId="77777777" w:rsidR="00EC446A" w:rsidRPr="00256E0C" w:rsidRDefault="00EC446A" w:rsidP="003C3DA3">
                            <w:pPr>
                              <w:rPr>
                                <w:sz w:val="28"/>
                                <w:szCs w:val="28"/>
                              </w:rPr>
                            </w:pPr>
                          </w:p>
                        </w:tc>
                        <w:tc>
                          <w:tcPr>
                            <w:tcW w:w="737" w:type="dxa"/>
                            <w:shd w:val="clear" w:color="auto" w:fill="auto"/>
                            <w:vAlign w:val="center"/>
                          </w:tcPr>
                          <w:p w14:paraId="6A2E630E" w14:textId="32FB99A2" w:rsidR="00EC446A" w:rsidRPr="00DD1140" w:rsidRDefault="00B87726" w:rsidP="003C3DA3">
                            <w:pPr>
                              <w:jc w:val="center"/>
                            </w:pPr>
                            <w:ins w:id="706" w:author="421904072277" w:date="2021-10-13T19:46:00Z">
                              <w:r>
                                <w:t>0</w:t>
                              </w:r>
                            </w:ins>
                            <w:del w:id="707" w:author="421904072277" w:date="2021-10-13T19:46:00Z">
                              <w:r w:rsidR="00EC446A" w:rsidDel="00B87726">
                                <w:delText>1</w:delText>
                              </w:r>
                            </w:del>
                          </w:p>
                        </w:tc>
                        <w:tc>
                          <w:tcPr>
                            <w:tcW w:w="737" w:type="dxa"/>
                            <w:shd w:val="clear" w:color="auto" w:fill="auto"/>
                            <w:vAlign w:val="center"/>
                          </w:tcPr>
                          <w:p w14:paraId="109B0A13" w14:textId="77777777" w:rsidR="00EC446A" w:rsidRPr="00DD1140" w:rsidRDefault="00EC446A" w:rsidP="003C3DA3">
                            <w:pPr>
                              <w:jc w:val="center"/>
                            </w:pPr>
                            <w:r>
                              <w:t>1</w:t>
                            </w:r>
                          </w:p>
                        </w:tc>
                        <w:tc>
                          <w:tcPr>
                            <w:tcW w:w="737" w:type="dxa"/>
                            <w:shd w:val="clear" w:color="auto" w:fill="auto"/>
                            <w:vAlign w:val="center"/>
                          </w:tcPr>
                          <w:p w14:paraId="26DE3A4B" w14:textId="77777777" w:rsidR="00EC446A" w:rsidRPr="00DD1140" w:rsidRDefault="00EC446A" w:rsidP="003C3DA3">
                            <w:pPr>
                              <w:jc w:val="center"/>
                            </w:pPr>
                            <w:r>
                              <w:t>X</w:t>
                            </w:r>
                          </w:p>
                        </w:tc>
                        <w:tc>
                          <w:tcPr>
                            <w:tcW w:w="737" w:type="dxa"/>
                            <w:shd w:val="clear" w:color="auto" w:fill="auto"/>
                            <w:vAlign w:val="center"/>
                          </w:tcPr>
                          <w:p w14:paraId="366F1C59" w14:textId="77777777" w:rsidR="00EC446A" w:rsidRPr="00DD1140" w:rsidRDefault="00EC446A" w:rsidP="003C3DA3">
                            <w:pPr>
                              <w:jc w:val="center"/>
                            </w:pPr>
                            <w:r>
                              <w:t>X</w:t>
                            </w:r>
                          </w:p>
                        </w:tc>
                      </w:tr>
                    </w:tbl>
                    <w:p w14:paraId="7F18BBBB" w14:textId="77777777" w:rsidR="00EC446A" w:rsidRDefault="00EC446A" w:rsidP="006A218A"/>
                    <w:p w14:paraId="72E6F68F"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14:paraId="3A49A68E" w14:textId="65C72E2B" w:rsidR="006A218A" w:rsidRDefault="002F2ADC" w:rsidP="00420890">
      <w:pPr>
        <w:pStyle w:val="PlainText"/>
        <w:rPr>
          <w:rFonts w:ascii="Times New Roman" w:hAnsi="Times New Roman"/>
          <w:b/>
          <w:sz w:val="24"/>
          <w:lang w:val="sk-SK"/>
        </w:rPr>
      </w:pPr>
      <w:ins w:id="708" w:author="421904072277" w:date="2021-10-13T19:55:00Z">
        <w:r>
          <w:rPr>
            <w:rFonts w:ascii="Times New Roman" w:hAnsi="Times New Roman"/>
            <w:b/>
            <w:noProof/>
            <w:sz w:val="24"/>
          </w:rPr>
          <mc:AlternateContent>
            <mc:Choice Requires="wpi">
              <w:drawing>
                <wp:anchor distT="0" distB="0" distL="114300" distR="114300" simplePos="0" relativeHeight="251706368" behindDoc="0" locked="0" layoutInCell="1" allowOverlap="1" wp14:anchorId="25431325" wp14:editId="17A5851F">
                  <wp:simplePos x="0" y="0"/>
                  <wp:positionH relativeFrom="column">
                    <wp:posOffset>5070805</wp:posOffset>
                  </wp:positionH>
                  <wp:positionV relativeFrom="paragraph">
                    <wp:posOffset>976135</wp:posOffset>
                  </wp:positionV>
                  <wp:extent cx="383040" cy="1650240"/>
                  <wp:effectExtent l="57150" t="57150" r="55245" b="45720"/>
                  <wp:wrapNone/>
                  <wp:docPr id="41" name="Ink 41"/>
                  <wp:cNvGraphicFramePr/>
                  <a:graphic xmlns:a="http://schemas.openxmlformats.org/drawingml/2006/main">
                    <a:graphicData uri="http://schemas.microsoft.com/office/word/2010/wordprocessingInk">
                      <w14:contentPart bwMode="auto" r:id="rId44">
                        <w14:nvContentPartPr>
                          <w14:cNvContentPartPr/>
                        </w14:nvContentPartPr>
                        <w14:xfrm>
                          <a:off x="0" y="0"/>
                          <a:ext cx="383040" cy="1650240"/>
                        </w14:xfrm>
                      </w14:contentPart>
                    </a:graphicData>
                  </a:graphic>
                </wp:anchor>
              </w:drawing>
            </mc:Choice>
            <mc:Fallback>
              <w:pict>
                <v:shape w14:anchorId="1F483D73" id="Ink 41" o:spid="_x0000_s1026" type="#_x0000_t75" style="position:absolute;margin-left:398.6pt;margin-top:76.15pt;width:31.55pt;height:131.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">
                  <v:imagedata r:id="rId45" o:title=""/>
                </v:shape>
              </w:pict>
            </mc:Fallback>
          </mc:AlternateContent>
        </w:r>
        <w:r>
          <w:rPr>
            <w:rFonts w:ascii="Times New Roman" w:hAnsi="Times New Roman"/>
            <w:b/>
            <w:noProof/>
            <w:sz w:val="24"/>
          </w:rPr>
          <mc:AlternateContent>
            <mc:Choice Requires="wpi">
              <w:drawing>
                <wp:anchor distT="0" distB="0" distL="114300" distR="114300" simplePos="0" relativeHeight="251705344" behindDoc="0" locked="0" layoutInCell="1" allowOverlap="1" wp14:anchorId="2480F784" wp14:editId="61A8B414">
                  <wp:simplePos x="0" y="0"/>
                  <wp:positionH relativeFrom="column">
                    <wp:posOffset>3747445</wp:posOffset>
                  </wp:positionH>
                  <wp:positionV relativeFrom="paragraph">
                    <wp:posOffset>917680</wp:posOffset>
                  </wp:positionV>
                  <wp:extent cx="374040" cy="1697760"/>
                  <wp:effectExtent l="38100" t="38100" r="45085" b="55245"/>
                  <wp:wrapNone/>
                  <wp:docPr id="39" name="Ink 39"/>
                  <wp:cNvGraphicFramePr/>
                  <a:graphic xmlns:a="http://schemas.openxmlformats.org/drawingml/2006/main">
                    <a:graphicData uri="http://schemas.microsoft.com/office/word/2010/wordprocessingInk">
                      <w14:contentPart bwMode="auto" r:id="rId46">
                        <w14:nvContentPartPr>
                          <w14:cNvContentPartPr/>
                        </w14:nvContentPartPr>
                        <w14:xfrm>
                          <a:off x="0" y="0"/>
                          <a:ext cx="374040" cy="1697760"/>
                        </w14:xfrm>
                      </w14:contentPart>
                    </a:graphicData>
                  </a:graphic>
                </wp:anchor>
              </w:drawing>
            </mc:Choice>
            <mc:Fallback>
              <w:pict>
                <v:shape w14:anchorId="29224B7C" id="Ink 39" o:spid="_x0000_s1026" type="#_x0000_t75" style="position:absolute;margin-left:294.35pt;margin-top:71.55pt;width:30.85pt;height:135.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">
                  <v:imagedata r:id="rId47" o:title=""/>
                </v:shape>
              </w:pict>
            </mc:Fallback>
          </mc:AlternateContent>
        </w:r>
      </w:ins>
      <w:ins w:id="709" w:author="421904072277" w:date="2021-10-13T19:54:00Z">
        <w:r>
          <w:rPr>
            <w:rFonts w:ascii="Times New Roman" w:hAnsi="Times New Roman"/>
            <w:b/>
            <w:noProof/>
            <w:sz w:val="24"/>
          </w:rPr>
          <mc:AlternateContent>
            <mc:Choice Requires="wpi">
              <w:drawing>
                <wp:anchor distT="0" distB="0" distL="114300" distR="114300" simplePos="0" relativeHeight="251704320" behindDoc="0" locked="0" layoutInCell="1" allowOverlap="1" wp14:anchorId="5E10062C" wp14:editId="6072AC58">
                  <wp:simplePos x="0" y="0"/>
                  <wp:positionH relativeFrom="column">
                    <wp:posOffset>1861405</wp:posOffset>
                  </wp:positionH>
                  <wp:positionV relativeFrom="paragraph">
                    <wp:posOffset>955120</wp:posOffset>
                  </wp:positionV>
                  <wp:extent cx="306720" cy="1643760"/>
                  <wp:effectExtent l="57150" t="57150" r="55245" b="52070"/>
                  <wp:wrapNone/>
                  <wp:docPr id="38" name="Ink 38"/>
                  <wp:cNvGraphicFramePr/>
                  <a:graphic xmlns:a="http://schemas.openxmlformats.org/drawingml/2006/main">
                    <a:graphicData uri="http://schemas.microsoft.com/office/word/2010/wordprocessingInk">
                      <w14:contentPart bwMode="auto" r:id="rId48">
                        <w14:nvContentPartPr>
                          <w14:cNvContentPartPr/>
                        </w14:nvContentPartPr>
                        <w14:xfrm>
                          <a:off x="0" y="0"/>
                          <a:ext cx="306720" cy="1643760"/>
                        </w14:xfrm>
                      </w14:contentPart>
                    </a:graphicData>
                  </a:graphic>
                </wp:anchor>
              </w:drawing>
            </mc:Choice>
            <mc:Fallback>
              <w:pict>
                <v:shape w14:anchorId="3F582ABD" id="Ink 38" o:spid="_x0000_s1026" type="#_x0000_t75" style="position:absolute;margin-left:145.85pt;margin-top:74.5pt;width:25.55pt;height:130.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">
                  <v:imagedata r:id="rId49" o:title=""/>
                </v:shape>
              </w:pict>
            </mc:Fallback>
          </mc:AlternateContent>
        </w:r>
        <w:r>
          <w:rPr>
            <w:rFonts w:ascii="Times New Roman" w:hAnsi="Times New Roman"/>
            <w:b/>
            <w:noProof/>
            <w:sz w:val="24"/>
          </w:rPr>
          <mc:AlternateContent>
            <mc:Choice Requires="wpi">
              <w:drawing>
                <wp:anchor distT="0" distB="0" distL="114300" distR="114300" simplePos="0" relativeHeight="251703296" behindDoc="0" locked="0" layoutInCell="1" allowOverlap="1" wp14:anchorId="6CCB8B43" wp14:editId="50DA549B">
                  <wp:simplePos x="0" y="0"/>
                  <wp:positionH relativeFrom="column">
                    <wp:posOffset>851965</wp:posOffset>
                  </wp:positionH>
                  <wp:positionV relativeFrom="paragraph">
                    <wp:posOffset>938200</wp:posOffset>
                  </wp:positionV>
                  <wp:extent cx="478080" cy="1725840"/>
                  <wp:effectExtent l="38100" t="57150" r="55880" b="46355"/>
                  <wp:wrapNone/>
                  <wp:docPr id="37" name="Ink 37"/>
                  <wp:cNvGraphicFramePr/>
                  <a:graphic xmlns:a="http://schemas.openxmlformats.org/drawingml/2006/main">
                    <a:graphicData uri="http://schemas.microsoft.com/office/word/2010/wordprocessingInk">
                      <w14:contentPart bwMode="auto" r:id="rId50">
                        <w14:nvContentPartPr>
                          <w14:cNvContentPartPr/>
                        </w14:nvContentPartPr>
                        <w14:xfrm>
                          <a:off x="0" y="0"/>
                          <a:ext cx="478080" cy="1725840"/>
                        </w14:xfrm>
                      </w14:contentPart>
                    </a:graphicData>
                  </a:graphic>
                </wp:anchor>
              </w:drawing>
            </mc:Choice>
            <mc:Fallback>
              <w:pict>
                <v:shape w14:anchorId="21A3F951" id="Ink 37" o:spid="_x0000_s1026" type="#_x0000_t75" style="position:absolute;margin-left:66.4pt;margin-top:73.15pt;width:39.1pt;height:137.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">
                  <v:imagedata r:id="rId51" o:title=""/>
                </v:shape>
              </w:pict>
            </mc:Fallback>
          </mc:AlternateContent>
        </w:r>
      </w:ins>
      <w:del w:id="710" w:author="421904072277" w:date="2021-10-13T19:44:00Z">
        <w:r w:rsidR="003C70C8" w:rsidDel="00B87726">
          <w:rPr>
            <w:rFonts w:ascii="Times New Roman" w:hAnsi="Times New Roman"/>
            <w:b/>
            <w:noProof/>
            <w:sz w:val="24"/>
          </w:rPr>
          <mc:AlternateContent>
            <mc:Choice Requires="wps">
              <w:drawing>
                <wp:anchor distT="0" distB="0" distL="114300" distR="114300" simplePos="0" relativeHeight="251677696" behindDoc="0" locked="0" layoutInCell="1" allowOverlap="1" wp14:anchorId="02E3742B" wp14:editId="334E820C">
                  <wp:simplePos x="0" y="0"/>
                  <wp:positionH relativeFrom="column">
                    <wp:posOffset>861695</wp:posOffset>
                  </wp:positionH>
                  <wp:positionV relativeFrom="paragraph">
                    <wp:posOffset>911225</wp:posOffset>
                  </wp:positionV>
                  <wp:extent cx="762000" cy="386715"/>
                  <wp:effectExtent l="18415" t="20320" r="19685" b="21590"/>
                  <wp:wrapNone/>
                  <wp:docPr id="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86715"/>
                          </a:xfrm>
                          <a:prstGeom prst="roundRect">
                            <a:avLst>
                              <a:gd name="adj" fmla="val 16667"/>
                            </a:avLst>
                          </a:prstGeom>
                          <a:solidFill>
                            <a:schemeClr val="lt1">
                              <a:lumMod val="100000"/>
                              <a:lumOff val="0"/>
                              <a:alpha val="0"/>
                            </a:schemeClr>
                          </a:solidFill>
                          <a:ln w="31750">
                            <a:solidFill>
                              <a:schemeClr val="tx2">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FEB990" id="AutoShape 49" o:spid="_x0000_s1026" style="position:absolute;margin-left:67.85pt;margin-top:71.75pt;width:60pt;height:3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" fillcolor="white [3201]" strokecolor="#548dd4 [1951]" strokeweight="2.5pt">
                  <v:fill opacity="0"/>
                  <v:shadow color="#868686"/>
                </v:roundrect>
              </w:pict>
            </mc:Fallback>
          </mc:AlternateContent>
        </w:r>
        <w:r w:rsidR="003C70C8" w:rsidDel="00B87726">
          <w:rPr>
            <w:rFonts w:ascii="Times New Roman" w:hAnsi="Times New Roman"/>
            <w:b/>
            <w:noProof/>
            <w:sz w:val="24"/>
          </w:rPr>
          <mc:AlternateContent>
            <mc:Choice Requires="wps">
              <w:drawing>
                <wp:anchor distT="0" distB="0" distL="114300" distR="114300" simplePos="0" relativeHeight="251678720" behindDoc="0" locked="0" layoutInCell="1" allowOverlap="1" wp14:anchorId="06107202" wp14:editId="3D3D2A0E">
                  <wp:simplePos x="0" y="0"/>
                  <wp:positionH relativeFrom="column">
                    <wp:posOffset>1814195</wp:posOffset>
                  </wp:positionH>
                  <wp:positionV relativeFrom="paragraph">
                    <wp:posOffset>1403985</wp:posOffset>
                  </wp:positionV>
                  <wp:extent cx="762000" cy="782320"/>
                  <wp:effectExtent l="18415" t="17780" r="19685" b="1905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82320"/>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16A43" id="AutoShape 50" o:spid="_x0000_s1026" style="position:absolute;margin-left:142.85pt;margin-top:110.55pt;width:60pt;height:6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" fillcolor="white [3201]" strokecolor="yellow" strokeweight="2.5pt">
                  <v:fill opacity="0"/>
                  <v:shadow color="#868686"/>
                </v:roundrect>
              </w:pict>
            </mc:Fallback>
          </mc:AlternateContent>
        </w:r>
        <w:r w:rsidR="003C70C8" w:rsidDel="00B87726">
          <w:rPr>
            <w:rFonts w:ascii="Times New Roman" w:hAnsi="Times New Roman"/>
            <w:b/>
            <w:noProof/>
            <w:sz w:val="24"/>
            <w:szCs w:val="24"/>
          </w:rPr>
          <mc:AlternateContent>
            <mc:Choice Requires="wps">
              <w:drawing>
                <wp:anchor distT="0" distB="0" distL="114300" distR="114300" simplePos="0" relativeHeight="251673600" behindDoc="0" locked="0" layoutInCell="1" allowOverlap="1" wp14:anchorId="5498BF44" wp14:editId="58135CEC">
                  <wp:simplePos x="0" y="0"/>
                  <wp:positionH relativeFrom="column">
                    <wp:posOffset>852805</wp:posOffset>
                  </wp:positionH>
                  <wp:positionV relativeFrom="paragraph">
                    <wp:posOffset>1002665</wp:posOffset>
                  </wp:positionV>
                  <wp:extent cx="339725" cy="729615"/>
                  <wp:effectExtent l="19050" t="16510" r="22225" b="1587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0CAB0D" id="AutoShape 45" o:spid="_x0000_s1026" style="position:absolute;margin-left:67.15pt;margin-top:78.95pt;width:26.7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" fillcolor="white [3201]" strokecolor="#c4bc96 [2414]" strokeweight="2.5pt">
                  <v:fill opacity="0"/>
                  <v:shadow color="#868686"/>
                </v:roundrect>
              </w:pict>
            </mc:Fallback>
          </mc:AlternateContent>
        </w:r>
        <w:r w:rsidR="003C70C8" w:rsidDel="00B87726">
          <w:rPr>
            <w:noProof/>
          </w:rPr>
          <mc:AlternateContent>
            <mc:Choice Requires="wps">
              <w:drawing>
                <wp:anchor distT="0" distB="0" distL="114300" distR="114300" simplePos="0" relativeHeight="251671552" behindDoc="0" locked="0" layoutInCell="1" allowOverlap="1" wp14:anchorId="0FE1BFB0" wp14:editId="50D3EE54">
                  <wp:simplePos x="0" y="0"/>
                  <wp:positionH relativeFrom="column">
                    <wp:posOffset>5069840</wp:posOffset>
                  </wp:positionH>
                  <wp:positionV relativeFrom="paragraph">
                    <wp:posOffset>929005</wp:posOffset>
                  </wp:positionV>
                  <wp:extent cx="325755" cy="1714500"/>
                  <wp:effectExtent l="16510" t="19050" r="19685" b="19050"/>
                  <wp:wrapNone/>
                  <wp:docPr id="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3DAA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3" o:spid="_x0000_s1026" type="#_x0000_t86" style="position:absolute;margin-left:399.2pt;margin-top:73.15pt;width:25.65pt;height:13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" filled="t" fillcolor="white [3201]" strokecolor="#d8d8d8 [2732]" strokeweight="2.5pt">
                  <v:fill opacity="0"/>
                  <v:shadow color="#868686"/>
                </v:shape>
              </w:pict>
            </mc:Fallback>
          </mc:AlternateContent>
        </w:r>
        <w:r w:rsidR="003C70C8" w:rsidDel="00B87726">
          <w:rPr>
            <w:noProof/>
          </w:rPr>
          <mc:AlternateContent>
            <mc:Choice Requires="wps">
              <w:drawing>
                <wp:anchor distT="0" distB="0" distL="114300" distR="114300" simplePos="0" relativeHeight="251670528" behindDoc="0" locked="0" layoutInCell="1" allowOverlap="1" wp14:anchorId="6AC9CD81" wp14:editId="37286116">
                  <wp:simplePos x="0" y="0"/>
                  <wp:positionH relativeFrom="column">
                    <wp:posOffset>3645535</wp:posOffset>
                  </wp:positionH>
                  <wp:positionV relativeFrom="paragraph">
                    <wp:posOffset>929005</wp:posOffset>
                  </wp:positionV>
                  <wp:extent cx="325755" cy="1714500"/>
                  <wp:effectExtent l="20955" t="19050" r="24765" b="1905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3193" id="AutoShape 42" o:spid="_x0000_s1026" type="#_x0000_t86" style="position:absolute;margin-left:287.05pt;margin-top:73.15pt;width:25.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" filled="t" fillcolor="white [3201]" strokecolor="#d8d8d8 [2732]" strokeweight="2.5pt">
                  <v:fill opacity="0"/>
                  <v:shadow color="#868686"/>
                </v:shape>
              </w:pict>
            </mc:Fallback>
          </mc:AlternateContent>
        </w:r>
      </w:del>
      <w:r w:rsidR="003C70C8">
        <w:rPr>
          <w:rFonts w:ascii="Times New Roman" w:hAnsi="Times New Roman"/>
          <w:noProof/>
          <w:sz w:val="24"/>
          <w:szCs w:val="24"/>
        </w:rPr>
        <mc:AlternateContent>
          <mc:Choice Requires="wps">
            <w:drawing>
              <wp:inline distT="0" distB="0" distL="0" distR="0" wp14:anchorId="08DB63A6" wp14:editId="638A9831">
                <wp:extent cx="2779395" cy="3105150"/>
                <wp:effectExtent l="4445" t="4445" r="0" b="3810"/>
                <wp:docPr id="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27818"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3D4B7451" w14:textId="77777777" w:rsidTr="00DD1140">
                              <w:trPr>
                                <w:trHeight w:val="202"/>
                              </w:trPr>
                              <w:tc>
                                <w:tcPr>
                                  <w:tcW w:w="534" w:type="dxa"/>
                                  <w:tcBorders>
                                    <w:top w:val="nil"/>
                                    <w:left w:val="nil"/>
                                    <w:bottom w:val="nil"/>
                                    <w:right w:val="nil"/>
                                  </w:tcBorders>
                                </w:tcPr>
                                <w:p w14:paraId="4F4604C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4C328B94"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A219092"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4B408C9"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9C1AF09"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66649F98" w14:textId="77777777" w:rsidR="00EC446A" w:rsidRPr="00256E0C" w:rsidRDefault="00EC446A" w:rsidP="003C3DA3">
                                  <w:pPr>
                                    <w:jc w:val="center"/>
                                    <w:rPr>
                                      <w:sz w:val="28"/>
                                      <w:szCs w:val="28"/>
                                    </w:rPr>
                                  </w:pPr>
                                  <w:r>
                                    <w:rPr>
                                      <w:sz w:val="28"/>
                                      <w:szCs w:val="28"/>
                                    </w:rPr>
                                    <w:t>c</w:t>
                                  </w:r>
                                </w:p>
                              </w:tc>
                            </w:tr>
                            <w:tr w:rsidR="00EC446A" w:rsidRPr="00256E0C" w14:paraId="33C997F3" w14:textId="77777777" w:rsidTr="00DD1140">
                              <w:trPr>
                                <w:trHeight w:val="134"/>
                              </w:trPr>
                              <w:tc>
                                <w:tcPr>
                                  <w:tcW w:w="534" w:type="dxa"/>
                                  <w:tcBorders>
                                    <w:top w:val="nil"/>
                                    <w:left w:val="nil"/>
                                    <w:bottom w:val="nil"/>
                                    <w:right w:val="nil"/>
                                  </w:tcBorders>
                                </w:tcPr>
                                <w:p w14:paraId="12BA290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AC5F1E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6DEE3E4"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FD99705"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9835197"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2DDDDF3B" w14:textId="77777777" w:rsidR="00EC446A" w:rsidRPr="00256E0C" w:rsidRDefault="00EC446A" w:rsidP="003C3DA3">
                                  <w:pPr>
                                    <w:rPr>
                                      <w:sz w:val="28"/>
                                      <w:szCs w:val="28"/>
                                    </w:rPr>
                                  </w:pPr>
                                </w:p>
                              </w:tc>
                            </w:tr>
                            <w:tr w:rsidR="00EC446A" w:rsidRPr="00256E0C" w14:paraId="712B5C1B" w14:textId="77777777" w:rsidTr="003C3DA3">
                              <w:trPr>
                                <w:trHeight w:val="196"/>
                              </w:trPr>
                              <w:tc>
                                <w:tcPr>
                                  <w:tcW w:w="534" w:type="dxa"/>
                                  <w:tcBorders>
                                    <w:top w:val="nil"/>
                                    <w:left w:val="nil"/>
                                    <w:bottom w:val="nil"/>
                                    <w:right w:val="nil"/>
                                  </w:tcBorders>
                                </w:tcPr>
                                <w:p w14:paraId="57D723F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38C6B29"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CF80452"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1CAA48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61636F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D487C5A"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0D75D83" w14:textId="77777777" w:rsidR="00EC446A" w:rsidRPr="00256E0C" w:rsidRDefault="00EC446A" w:rsidP="003C3DA3">
                                  <w:pPr>
                                    <w:rPr>
                                      <w:sz w:val="28"/>
                                      <w:szCs w:val="28"/>
                                    </w:rPr>
                                  </w:pPr>
                                </w:p>
                              </w:tc>
                            </w:tr>
                            <w:tr w:rsidR="00EC446A" w:rsidRPr="00256E0C" w14:paraId="519EC50B" w14:textId="77777777" w:rsidTr="003C3DA3">
                              <w:trPr>
                                <w:cantSplit/>
                                <w:trHeight w:hRule="exact" w:val="737"/>
                              </w:trPr>
                              <w:tc>
                                <w:tcPr>
                                  <w:tcW w:w="534" w:type="dxa"/>
                                  <w:tcBorders>
                                    <w:top w:val="nil"/>
                                    <w:left w:val="nil"/>
                                    <w:bottom w:val="nil"/>
                                    <w:right w:val="nil"/>
                                  </w:tcBorders>
                                </w:tcPr>
                                <w:p w14:paraId="277958C5"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54F32D6"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A5E4190" w14:textId="77777777" w:rsidR="00EC446A" w:rsidRPr="00256E0C" w:rsidRDefault="00EC446A" w:rsidP="003C3DA3">
                                  <w:pPr>
                                    <w:rPr>
                                      <w:sz w:val="28"/>
                                      <w:szCs w:val="28"/>
                                    </w:rPr>
                                  </w:pPr>
                                </w:p>
                              </w:tc>
                              <w:tc>
                                <w:tcPr>
                                  <w:tcW w:w="737" w:type="dxa"/>
                                  <w:shd w:val="clear" w:color="auto" w:fill="auto"/>
                                  <w:vAlign w:val="center"/>
                                </w:tcPr>
                                <w:p w14:paraId="0D061B0A"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3E480D80" w14:textId="7941B40A" w:rsidR="00EC446A" w:rsidRPr="00DD1140" w:rsidRDefault="00B87726" w:rsidP="003C3DA3">
                                  <w:pPr>
                                    <w:jc w:val="center"/>
                                  </w:pPr>
                                  <w:ins w:id="711" w:author="421904072277" w:date="2021-10-13T19:46:00Z">
                                    <w:r>
                                      <w:t>1</w:t>
                                    </w:r>
                                  </w:ins>
                                  <w:del w:id="712" w:author="421904072277" w:date="2021-10-13T19:46:00Z">
                                    <w:r w:rsidR="00EC446A" w:rsidDel="00B87726">
                                      <w:delText>0</w:delText>
                                    </w:r>
                                  </w:del>
                                </w:p>
                              </w:tc>
                              <w:tc>
                                <w:tcPr>
                                  <w:tcW w:w="737" w:type="dxa"/>
                                  <w:tcBorders>
                                    <w:top w:val="single" w:sz="8" w:space="0" w:color="auto"/>
                                  </w:tcBorders>
                                  <w:shd w:val="clear" w:color="auto" w:fill="auto"/>
                                  <w:vAlign w:val="center"/>
                                </w:tcPr>
                                <w:p w14:paraId="6D3AAA2F" w14:textId="68A4DBD1" w:rsidR="00EC446A" w:rsidRPr="00DD1140" w:rsidRDefault="00B87726" w:rsidP="003C3DA3">
                                  <w:pPr>
                                    <w:jc w:val="center"/>
                                  </w:pPr>
                                  <w:ins w:id="713" w:author="421904072277" w:date="2021-10-13T19:46:00Z">
                                    <w:r>
                                      <w:t>0</w:t>
                                    </w:r>
                                  </w:ins>
                                  <w:del w:id="714" w:author="421904072277" w:date="2021-10-13T19:46:00Z">
                                    <w:r w:rsidR="00EC446A" w:rsidDel="00B87726">
                                      <w:delText>1</w:delText>
                                    </w:r>
                                  </w:del>
                                </w:p>
                              </w:tc>
                              <w:tc>
                                <w:tcPr>
                                  <w:tcW w:w="737" w:type="dxa"/>
                                  <w:shd w:val="clear" w:color="auto" w:fill="auto"/>
                                  <w:vAlign w:val="center"/>
                                </w:tcPr>
                                <w:p w14:paraId="7E9FC03C" w14:textId="77777777" w:rsidR="00EC446A" w:rsidRPr="00DD1140" w:rsidRDefault="00EC446A" w:rsidP="003C3DA3">
                                  <w:pPr>
                                    <w:jc w:val="center"/>
                                  </w:pPr>
                                  <w:r>
                                    <w:t>1</w:t>
                                  </w:r>
                                </w:p>
                              </w:tc>
                            </w:tr>
                            <w:tr w:rsidR="00EC446A" w:rsidRPr="00256E0C" w14:paraId="7E5C5057" w14:textId="77777777" w:rsidTr="003C3DA3">
                              <w:trPr>
                                <w:cantSplit/>
                                <w:trHeight w:hRule="exact" w:val="737"/>
                              </w:trPr>
                              <w:tc>
                                <w:tcPr>
                                  <w:tcW w:w="534" w:type="dxa"/>
                                  <w:tcBorders>
                                    <w:top w:val="nil"/>
                                    <w:left w:val="nil"/>
                                    <w:bottom w:val="nil"/>
                                    <w:right w:val="nil"/>
                                  </w:tcBorders>
                                </w:tcPr>
                                <w:p w14:paraId="52FA0B97"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D9B7C77"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3102CE8D" w14:textId="77777777" w:rsidR="00EC446A" w:rsidRPr="00256E0C" w:rsidRDefault="00EC446A" w:rsidP="003C3DA3">
                                  <w:pPr>
                                    <w:rPr>
                                      <w:sz w:val="28"/>
                                      <w:szCs w:val="28"/>
                                    </w:rPr>
                                  </w:pPr>
                                </w:p>
                              </w:tc>
                              <w:tc>
                                <w:tcPr>
                                  <w:tcW w:w="737" w:type="dxa"/>
                                  <w:shd w:val="clear" w:color="auto" w:fill="auto"/>
                                  <w:vAlign w:val="center"/>
                                </w:tcPr>
                                <w:p w14:paraId="53BAD196" w14:textId="77777777" w:rsidR="00EC446A" w:rsidRPr="00DD1140" w:rsidRDefault="00EC446A" w:rsidP="003C3DA3">
                                  <w:pPr>
                                    <w:jc w:val="center"/>
                                  </w:pPr>
                                  <w:r>
                                    <w:t>0</w:t>
                                  </w:r>
                                </w:p>
                              </w:tc>
                              <w:tc>
                                <w:tcPr>
                                  <w:tcW w:w="737" w:type="dxa"/>
                                  <w:shd w:val="clear" w:color="auto" w:fill="auto"/>
                                  <w:vAlign w:val="center"/>
                                </w:tcPr>
                                <w:p w14:paraId="41074394" w14:textId="77777777" w:rsidR="00EC446A" w:rsidRPr="00DD1140" w:rsidRDefault="00EC446A" w:rsidP="003C3DA3">
                                  <w:pPr>
                                    <w:jc w:val="center"/>
                                  </w:pPr>
                                  <w:r>
                                    <w:t>1</w:t>
                                  </w:r>
                                </w:p>
                              </w:tc>
                              <w:tc>
                                <w:tcPr>
                                  <w:tcW w:w="737" w:type="dxa"/>
                                  <w:shd w:val="clear" w:color="auto" w:fill="auto"/>
                                  <w:vAlign w:val="center"/>
                                </w:tcPr>
                                <w:p w14:paraId="4EB867AC" w14:textId="77777777" w:rsidR="00EC446A" w:rsidRPr="00DD1140" w:rsidRDefault="00EC446A" w:rsidP="003C3DA3">
                                  <w:pPr>
                                    <w:jc w:val="center"/>
                                  </w:pPr>
                                  <w:r>
                                    <w:t>0</w:t>
                                  </w:r>
                                </w:p>
                              </w:tc>
                              <w:tc>
                                <w:tcPr>
                                  <w:tcW w:w="737" w:type="dxa"/>
                                  <w:shd w:val="clear" w:color="auto" w:fill="auto"/>
                                  <w:vAlign w:val="center"/>
                                </w:tcPr>
                                <w:p w14:paraId="136E0256" w14:textId="1791C841" w:rsidR="00EC446A" w:rsidRPr="00DD1140" w:rsidRDefault="00B87726" w:rsidP="003C3DA3">
                                  <w:pPr>
                                    <w:jc w:val="center"/>
                                  </w:pPr>
                                  <w:ins w:id="715" w:author="421904072277" w:date="2021-10-13T19:46:00Z">
                                    <w:r>
                                      <w:t>1</w:t>
                                    </w:r>
                                  </w:ins>
                                  <w:del w:id="716" w:author="421904072277" w:date="2021-10-13T19:46:00Z">
                                    <w:r w:rsidR="00EC446A" w:rsidDel="00B87726">
                                      <w:delText>0</w:delText>
                                    </w:r>
                                  </w:del>
                                </w:p>
                              </w:tc>
                            </w:tr>
                            <w:tr w:rsidR="00EC446A" w:rsidRPr="00256E0C" w14:paraId="7FFDDF16" w14:textId="77777777" w:rsidTr="003C3DA3">
                              <w:trPr>
                                <w:cantSplit/>
                                <w:trHeight w:hRule="exact" w:val="737"/>
                              </w:trPr>
                              <w:tc>
                                <w:tcPr>
                                  <w:tcW w:w="534" w:type="dxa"/>
                                  <w:tcBorders>
                                    <w:top w:val="nil"/>
                                    <w:left w:val="nil"/>
                                    <w:bottom w:val="nil"/>
                                    <w:right w:val="single" w:sz="8" w:space="0" w:color="auto"/>
                                  </w:tcBorders>
                                </w:tcPr>
                                <w:p w14:paraId="3683152A"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DCFB3F6"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437DE0E" w14:textId="77777777" w:rsidR="00EC446A" w:rsidRPr="00256E0C" w:rsidRDefault="00EC446A" w:rsidP="003C3DA3">
                                  <w:pPr>
                                    <w:rPr>
                                      <w:sz w:val="28"/>
                                      <w:szCs w:val="28"/>
                                    </w:rPr>
                                  </w:pPr>
                                </w:p>
                              </w:tc>
                              <w:tc>
                                <w:tcPr>
                                  <w:tcW w:w="737" w:type="dxa"/>
                                  <w:shd w:val="clear" w:color="auto" w:fill="auto"/>
                                  <w:vAlign w:val="center"/>
                                </w:tcPr>
                                <w:p w14:paraId="6E4E71F6" w14:textId="77777777" w:rsidR="00EC446A" w:rsidRPr="00DD1140" w:rsidRDefault="00EC446A" w:rsidP="003C3DA3">
                                  <w:pPr>
                                    <w:jc w:val="center"/>
                                  </w:pPr>
                                  <w:r>
                                    <w:t>X</w:t>
                                  </w:r>
                                </w:p>
                              </w:tc>
                              <w:tc>
                                <w:tcPr>
                                  <w:tcW w:w="737" w:type="dxa"/>
                                  <w:shd w:val="clear" w:color="auto" w:fill="auto"/>
                                  <w:vAlign w:val="center"/>
                                </w:tcPr>
                                <w:p w14:paraId="5276D105" w14:textId="77777777" w:rsidR="00EC446A" w:rsidRPr="00DD1140" w:rsidRDefault="00EC446A" w:rsidP="003C3DA3">
                                  <w:pPr>
                                    <w:jc w:val="center"/>
                                  </w:pPr>
                                  <w:r>
                                    <w:t>X</w:t>
                                  </w:r>
                                </w:p>
                              </w:tc>
                              <w:tc>
                                <w:tcPr>
                                  <w:tcW w:w="737" w:type="dxa"/>
                                  <w:shd w:val="clear" w:color="auto" w:fill="auto"/>
                                  <w:vAlign w:val="center"/>
                                </w:tcPr>
                                <w:p w14:paraId="333D80F6" w14:textId="77777777" w:rsidR="00EC446A" w:rsidRPr="00DD1140" w:rsidRDefault="00EC446A" w:rsidP="003C3DA3">
                                  <w:pPr>
                                    <w:jc w:val="center"/>
                                  </w:pPr>
                                  <w:r>
                                    <w:t>X</w:t>
                                  </w:r>
                                </w:p>
                              </w:tc>
                              <w:tc>
                                <w:tcPr>
                                  <w:tcW w:w="737" w:type="dxa"/>
                                  <w:shd w:val="clear" w:color="auto" w:fill="auto"/>
                                  <w:vAlign w:val="center"/>
                                </w:tcPr>
                                <w:p w14:paraId="59893688" w14:textId="77777777" w:rsidR="00EC446A" w:rsidRPr="00DD1140" w:rsidRDefault="00EC446A" w:rsidP="003C3DA3">
                                  <w:pPr>
                                    <w:jc w:val="center"/>
                                  </w:pPr>
                                  <w:r>
                                    <w:t>X</w:t>
                                  </w:r>
                                </w:p>
                              </w:tc>
                            </w:tr>
                            <w:tr w:rsidR="00EC446A" w:rsidRPr="00256E0C" w14:paraId="30357139" w14:textId="77777777" w:rsidTr="003C3DA3">
                              <w:trPr>
                                <w:cantSplit/>
                                <w:trHeight w:hRule="exact" w:val="737"/>
                              </w:trPr>
                              <w:tc>
                                <w:tcPr>
                                  <w:tcW w:w="534" w:type="dxa"/>
                                  <w:tcBorders>
                                    <w:top w:val="nil"/>
                                    <w:left w:val="nil"/>
                                    <w:bottom w:val="nil"/>
                                    <w:right w:val="single" w:sz="8" w:space="0" w:color="auto"/>
                                  </w:tcBorders>
                                </w:tcPr>
                                <w:p w14:paraId="49644D79"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27FCE5D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2C0921A6" w14:textId="77777777" w:rsidR="00EC446A" w:rsidRPr="00256E0C" w:rsidRDefault="00EC446A" w:rsidP="003C3DA3">
                                  <w:pPr>
                                    <w:rPr>
                                      <w:sz w:val="28"/>
                                      <w:szCs w:val="28"/>
                                    </w:rPr>
                                  </w:pPr>
                                </w:p>
                              </w:tc>
                              <w:tc>
                                <w:tcPr>
                                  <w:tcW w:w="737" w:type="dxa"/>
                                  <w:shd w:val="clear" w:color="auto" w:fill="auto"/>
                                  <w:vAlign w:val="center"/>
                                </w:tcPr>
                                <w:p w14:paraId="755CA2E9" w14:textId="4EBC2B99" w:rsidR="00EC446A" w:rsidRPr="00DD1140" w:rsidRDefault="00B87726" w:rsidP="003C3DA3">
                                  <w:pPr>
                                    <w:jc w:val="center"/>
                                  </w:pPr>
                                  <w:ins w:id="717" w:author="421904072277" w:date="2021-10-13T19:46:00Z">
                                    <w:r>
                                      <w:t>0</w:t>
                                    </w:r>
                                  </w:ins>
                                  <w:del w:id="718" w:author="421904072277" w:date="2021-10-13T19:46:00Z">
                                    <w:r w:rsidR="00EC446A" w:rsidDel="00B87726">
                                      <w:delText>1</w:delText>
                                    </w:r>
                                  </w:del>
                                </w:p>
                              </w:tc>
                              <w:tc>
                                <w:tcPr>
                                  <w:tcW w:w="737" w:type="dxa"/>
                                  <w:shd w:val="clear" w:color="auto" w:fill="auto"/>
                                  <w:vAlign w:val="center"/>
                                </w:tcPr>
                                <w:p w14:paraId="7DE2BB07" w14:textId="77777777" w:rsidR="00EC446A" w:rsidRPr="00DD1140" w:rsidRDefault="00EC446A" w:rsidP="003C3DA3">
                                  <w:pPr>
                                    <w:jc w:val="center"/>
                                  </w:pPr>
                                  <w:r>
                                    <w:t>1</w:t>
                                  </w:r>
                                </w:p>
                              </w:tc>
                              <w:tc>
                                <w:tcPr>
                                  <w:tcW w:w="737" w:type="dxa"/>
                                  <w:shd w:val="clear" w:color="auto" w:fill="auto"/>
                                  <w:vAlign w:val="center"/>
                                </w:tcPr>
                                <w:p w14:paraId="7E2DFB71" w14:textId="77777777" w:rsidR="00EC446A" w:rsidRPr="00DD1140" w:rsidRDefault="00EC446A" w:rsidP="003C3DA3">
                                  <w:pPr>
                                    <w:jc w:val="center"/>
                                  </w:pPr>
                                  <w:r>
                                    <w:t>X</w:t>
                                  </w:r>
                                </w:p>
                              </w:tc>
                              <w:tc>
                                <w:tcPr>
                                  <w:tcW w:w="737" w:type="dxa"/>
                                  <w:shd w:val="clear" w:color="auto" w:fill="auto"/>
                                  <w:vAlign w:val="center"/>
                                </w:tcPr>
                                <w:p w14:paraId="451420A7" w14:textId="77777777" w:rsidR="00EC446A" w:rsidRPr="00DD1140" w:rsidRDefault="00EC446A" w:rsidP="003C3DA3">
                                  <w:pPr>
                                    <w:jc w:val="center"/>
                                  </w:pPr>
                                  <w:r>
                                    <w:t>X</w:t>
                                  </w:r>
                                </w:p>
                              </w:tc>
                            </w:tr>
                          </w:tbl>
                          <w:p w14:paraId="0D456749" w14:textId="77777777" w:rsidR="00EC446A" w:rsidRDefault="00EC446A" w:rsidP="006A218A"/>
                          <w:p w14:paraId="3A980B40"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w14:anchorId="08DB63A6" id="Text Box 52" o:spid="_x0000_s1032"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" stroked="f">
                <v:textbox style="mso-fit-shape-to-text:t">
                  <w:txbxContent>
                    <w:p w14:paraId="53827818"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3D4B7451" w14:textId="77777777" w:rsidTr="00DD1140">
                        <w:trPr>
                          <w:trHeight w:val="202"/>
                        </w:trPr>
                        <w:tc>
                          <w:tcPr>
                            <w:tcW w:w="534" w:type="dxa"/>
                            <w:tcBorders>
                              <w:top w:val="nil"/>
                              <w:left w:val="nil"/>
                              <w:bottom w:val="nil"/>
                              <w:right w:val="nil"/>
                            </w:tcBorders>
                          </w:tcPr>
                          <w:p w14:paraId="4F4604C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4C328B94"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4A219092"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4B408C9"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9C1AF09"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66649F98" w14:textId="77777777" w:rsidR="00EC446A" w:rsidRPr="00256E0C" w:rsidRDefault="00EC446A" w:rsidP="003C3DA3">
                            <w:pPr>
                              <w:jc w:val="center"/>
                              <w:rPr>
                                <w:sz w:val="28"/>
                                <w:szCs w:val="28"/>
                              </w:rPr>
                            </w:pPr>
                            <w:r>
                              <w:rPr>
                                <w:sz w:val="28"/>
                                <w:szCs w:val="28"/>
                              </w:rPr>
                              <w:t>c</w:t>
                            </w:r>
                          </w:p>
                        </w:tc>
                      </w:tr>
                      <w:tr w:rsidR="00EC446A" w:rsidRPr="00256E0C" w14:paraId="33C997F3" w14:textId="77777777" w:rsidTr="00DD1140">
                        <w:trPr>
                          <w:trHeight w:val="134"/>
                        </w:trPr>
                        <w:tc>
                          <w:tcPr>
                            <w:tcW w:w="534" w:type="dxa"/>
                            <w:tcBorders>
                              <w:top w:val="nil"/>
                              <w:left w:val="nil"/>
                              <w:bottom w:val="nil"/>
                              <w:right w:val="nil"/>
                            </w:tcBorders>
                          </w:tcPr>
                          <w:p w14:paraId="12BA290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0AC5F1E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6DEE3E4"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0FD99705"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29835197"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2DDDDF3B" w14:textId="77777777" w:rsidR="00EC446A" w:rsidRPr="00256E0C" w:rsidRDefault="00EC446A" w:rsidP="003C3DA3">
                            <w:pPr>
                              <w:rPr>
                                <w:sz w:val="28"/>
                                <w:szCs w:val="28"/>
                              </w:rPr>
                            </w:pPr>
                          </w:p>
                        </w:tc>
                      </w:tr>
                      <w:tr w:rsidR="00EC446A" w:rsidRPr="00256E0C" w14:paraId="712B5C1B" w14:textId="77777777" w:rsidTr="003C3DA3">
                        <w:trPr>
                          <w:trHeight w:val="196"/>
                        </w:trPr>
                        <w:tc>
                          <w:tcPr>
                            <w:tcW w:w="534" w:type="dxa"/>
                            <w:tcBorders>
                              <w:top w:val="nil"/>
                              <w:left w:val="nil"/>
                              <w:bottom w:val="nil"/>
                              <w:right w:val="nil"/>
                            </w:tcBorders>
                          </w:tcPr>
                          <w:p w14:paraId="57D723FC"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38C6B29"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CF80452"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01CAA485"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561636F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2D487C5A"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0D75D83" w14:textId="77777777" w:rsidR="00EC446A" w:rsidRPr="00256E0C" w:rsidRDefault="00EC446A" w:rsidP="003C3DA3">
                            <w:pPr>
                              <w:rPr>
                                <w:sz w:val="28"/>
                                <w:szCs w:val="28"/>
                              </w:rPr>
                            </w:pPr>
                          </w:p>
                        </w:tc>
                      </w:tr>
                      <w:tr w:rsidR="00EC446A" w:rsidRPr="00256E0C" w14:paraId="519EC50B" w14:textId="77777777" w:rsidTr="003C3DA3">
                        <w:trPr>
                          <w:cantSplit/>
                          <w:trHeight w:hRule="exact" w:val="737"/>
                        </w:trPr>
                        <w:tc>
                          <w:tcPr>
                            <w:tcW w:w="534" w:type="dxa"/>
                            <w:tcBorders>
                              <w:top w:val="nil"/>
                              <w:left w:val="nil"/>
                              <w:bottom w:val="nil"/>
                              <w:right w:val="nil"/>
                            </w:tcBorders>
                          </w:tcPr>
                          <w:p w14:paraId="277958C5"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54F32D6"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7A5E4190" w14:textId="77777777" w:rsidR="00EC446A" w:rsidRPr="00256E0C" w:rsidRDefault="00EC446A" w:rsidP="003C3DA3">
                            <w:pPr>
                              <w:rPr>
                                <w:sz w:val="28"/>
                                <w:szCs w:val="28"/>
                              </w:rPr>
                            </w:pPr>
                          </w:p>
                        </w:tc>
                        <w:tc>
                          <w:tcPr>
                            <w:tcW w:w="737" w:type="dxa"/>
                            <w:shd w:val="clear" w:color="auto" w:fill="auto"/>
                            <w:vAlign w:val="center"/>
                          </w:tcPr>
                          <w:p w14:paraId="0D061B0A"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3E480D80" w14:textId="7941B40A" w:rsidR="00EC446A" w:rsidRPr="00DD1140" w:rsidRDefault="00B87726" w:rsidP="003C3DA3">
                            <w:pPr>
                              <w:jc w:val="center"/>
                            </w:pPr>
                            <w:ins w:id="719" w:author="421904072277" w:date="2021-10-13T19:46:00Z">
                              <w:r>
                                <w:t>1</w:t>
                              </w:r>
                            </w:ins>
                            <w:del w:id="720" w:author="421904072277" w:date="2021-10-13T19:46:00Z">
                              <w:r w:rsidR="00EC446A" w:rsidDel="00B87726">
                                <w:delText>0</w:delText>
                              </w:r>
                            </w:del>
                          </w:p>
                        </w:tc>
                        <w:tc>
                          <w:tcPr>
                            <w:tcW w:w="737" w:type="dxa"/>
                            <w:tcBorders>
                              <w:top w:val="single" w:sz="8" w:space="0" w:color="auto"/>
                            </w:tcBorders>
                            <w:shd w:val="clear" w:color="auto" w:fill="auto"/>
                            <w:vAlign w:val="center"/>
                          </w:tcPr>
                          <w:p w14:paraId="6D3AAA2F" w14:textId="68A4DBD1" w:rsidR="00EC446A" w:rsidRPr="00DD1140" w:rsidRDefault="00B87726" w:rsidP="003C3DA3">
                            <w:pPr>
                              <w:jc w:val="center"/>
                            </w:pPr>
                            <w:ins w:id="721" w:author="421904072277" w:date="2021-10-13T19:46:00Z">
                              <w:r>
                                <w:t>0</w:t>
                              </w:r>
                            </w:ins>
                            <w:del w:id="722" w:author="421904072277" w:date="2021-10-13T19:46:00Z">
                              <w:r w:rsidR="00EC446A" w:rsidDel="00B87726">
                                <w:delText>1</w:delText>
                              </w:r>
                            </w:del>
                          </w:p>
                        </w:tc>
                        <w:tc>
                          <w:tcPr>
                            <w:tcW w:w="737" w:type="dxa"/>
                            <w:shd w:val="clear" w:color="auto" w:fill="auto"/>
                            <w:vAlign w:val="center"/>
                          </w:tcPr>
                          <w:p w14:paraId="7E9FC03C" w14:textId="77777777" w:rsidR="00EC446A" w:rsidRPr="00DD1140" w:rsidRDefault="00EC446A" w:rsidP="003C3DA3">
                            <w:pPr>
                              <w:jc w:val="center"/>
                            </w:pPr>
                            <w:r>
                              <w:t>1</w:t>
                            </w:r>
                          </w:p>
                        </w:tc>
                      </w:tr>
                      <w:tr w:rsidR="00EC446A" w:rsidRPr="00256E0C" w14:paraId="7E5C5057" w14:textId="77777777" w:rsidTr="003C3DA3">
                        <w:trPr>
                          <w:cantSplit/>
                          <w:trHeight w:hRule="exact" w:val="737"/>
                        </w:trPr>
                        <w:tc>
                          <w:tcPr>
                            <w:tcW w:w="534" w:type="dxa"/>
                            <w:tcBorders>
                              <w:top w:val="nil"/>
                              <w:left w:val="nil"/>
                              <w:bottom w:val="nil"/>
                              <w:right w:val="nil"/>
                            </w:tcBorders>
                          </w:tcPr>
                          <w:p w14:paraId="52FA0B97"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D9B7C77"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3102CE8D" w14:textId="77777777" w:rsidR="00EC446A" w:rsidRPr="00256E0C" w:rsidRDefault="00EC446A" w:rsidP="003C3DA3">
                            <w:pPr>
                              <w:rPr>
                                <w:sz w:val="28"/>
                                <w:szCs w:val="28"/>
                              </w:rPr>
                            </w:pPr>
                          </w:p>
                        </w:tc>
                        <w:tc>
                          <w:tcPr>
                            <w:tcW w:w="737" w:type="dxa"/>
                            <w:shd w:val="clear" w:color="auto" w:fill="auto"/>
                            <w:vAlign w:val="center"/>
                          </w:tcPr>
                          <w:p w14:paraId="53BAD196" w14:textId="77777777" w:rsidR="00EC446A" w:rsidRPr="00DD1140" w:rsidRDefault="00EC446A" w:rsidP="003C3DA3">
                            <w:pPr>
                              <w:jc w:val="center"/>
                            </w:pPr>
                            <w:r>
                              <w:t>0</w:t>
                            </w:r>
                          </w:p>
                        </w:tc>
                        <w:tc>
                          <w:tcPr>
                            <w:tcW w:w="737" w:type="dxa"/>
                            <w:shd w:val="clear" w:color="auto" w:fill="auto"/>
                            <w:vAlign w:val="center"/>
                          </w:tcPr>
                          <w:p w14:paraId="41074394" w14:textId="77777777" w:rsidR="00EC446A" w:rsidRPr="00DD1140" w:rsidRDefault="00EC446A" w:rsidP="003C3DA3">
                            <w:pPr>
                              <w:jc w:val="center"/>
                            </w:pPr>
                            <w:r>
                              <w:t>1</w:t>
                            </w:r>
                          </w:p>
                        </w:tc>
                        <w:tc>
                          <w:tcPr>
                            <w:tcW w:w="737" w:type="dxa"/>
                            <w:shd w:val="clear" w:color="auto" w:fill="auto"/>
                            <w:vAlign w:val="center"/>
                          </w:tcPr>
                          <w:p w14:paraId="4EB867AC" w14:textId="77777777" w:rsidR="00EC446A" w:rsidRPr="00DD1140" w:rsidRDefault="00EC446A" w:rsidP="003C3DA3">
                            <w:pPr>
                              <w:jc w:val="center"/>
                            </w:pPr>
                            <w:r>
                              <w:t>0</w:t>
                            </w:r>
                          </w:p>
                        </w:tc>
                        <w:tc>
                          <w:tcPr>
                            <w:tcW w:w="737" w:type="dxa"/>
                            <w:shd w:val="clear" w:color="auto" w:fill="auto"/>
                            <w:vAlign w:val="center"/>
                          </w:tcPr>
                          <w:p w14:paraId="136E0256" w14:textId="1791C841" w:rsidR="00EC446A" w:rsidRPr="00DD1140" w:rsidRDefault="00B87726" w:rsidP="003C3DA3">
                            <w:pPr>
                              <w:jc w:val="center"/>
                            </w:pPr>
                            <w:ins w:id="723" w:author="421904072277" w:date="2021-10-13T19:46:00Z">
                              <w:r>
                                <w:t>1</w:t>
                              </w:r>
                            </w:ins>
                            <w:del w:id="724" w:author="421904072277" w:date="2021-10-13T19:46:00Z">
                              <w:r w:rsidR="00EC446A" w:rsidDel="00B87726">
                                <w:delText>0</w:delText>
                              </w:r>
                            </w:del>
                          </w:p>
                        </w:tc>
                      </w:tr>
                      <w:tr w:rsidR="00EC446A" w:rsidRPr="00256E0C" w14:paraId="7FFDDF16" w14:textId="77777777" w:rsidTr="003C3DA3">
                        <w:trPr>
                          <w:cantSplit/>
                          <w:trHeight w:hRule="exact" w:val="737"/>
                        </w:trPr>
                        <w:tc>
                          <w:tcPr>
                            <w:tcW w:w="534" w:type="dxa"/>
                            <w:tcBorders>
                              <w:top w:val="nil"/>
                              <w:left w:val="nil"/>
                              <w:bottom w:val="nil"/>
                              <w:right w:val="single" w:sz="8" w:space="0" w:color="auto"/>
                            </w:tcBorders>
                          </w:tcPr>
                          <w:p w14:paraId="3683152A"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5DCFB3F6"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437DE0E" w14:textId="77777777" w:rsidR="00EC446A" w:rsidRPr="00256E0C" w:rsidRDefault="00EC446A" w:rsidP="003C3DA3">
                            <w:pPr>
                              <w:rPr>
                                <w:sz w:val="28"/>
                                <w:szCs w:val="28"/>
                              </w:rPr>
                            </w:pPr>
                          </w:p>
                        </w:tc>
                        <w:tc>
                          <w:tcPr>
                            <w:tcW w:w="737" w:type="dxa"/>
                            <w:shd w:val="clear" w:color="auto" w:fill="auto"/>
                            <w:vAlign w:val="center"/>
                          </w:tcPr>
                          <w:p w14:paraId="6E4E71F6" w14:textId="77777777" w:rsidR="00EC446A" w:rsidRPr="00DD1140" w:rsidRDefault="00EC446A" w:rsidP="003C3DA3">
                            <w:pPr>
                              <w:jc w:val="center"/>
                            </w:pPr>
                            <w:r>
                              <w:t>X</w:t>
                            </w:r>
                          </w:p>
                        </w:tc>
                        <w:tc>
                          <w:tcPr>
                            <w:tcW w:w="737" w:type="dxa"/>
                            <w:shd w:val="clear" w:color="auto" w:fill="auto"/>
                            <w:vAlign w:val="center"/>
                          </w:tcPr>
                          <w:p w14:paraId="5276D105" w14:textId="77777777" w:rsidR="00EC446A" w:rsidRPr="00DD1140" w:rsidRDefault="00EC446A" w:rsidP="003C3DA3">
                            <w:pPr>
                              <w:jc w:val="center"/>
                            </w:pPr>
                            <w:r>
                              <w:t>X</w:t>
                            </w:r>
                          </w:p>
                        </w:tc>
                        <w:tc>
                          <w:tcPr>
                            <w:tcW w:w="737" w:type="dxa"/>
                            <w:shd w:val="clear" w:color="auto" w:fill="auto"/>
                            <w:vAlign w:val="center"/>
                          </w:tcPr>
                          <w:p w14:paraId="333D80F6" w14:textId="77777777" w:rsidR="00EC446A" w:rsidRPr="00DD1140" w:rsidRDefault="00EC446A" w:rsidP="003C3DA3">
                            <w:pPr>
                              <w:jc w:val="center"/>
                            </w:pPr>
                            <w:r>
                              <w:t>X</w:t>
                            </w:r>
                          </w:p>
                        </w:tc>
                        <w:tc>
                          <w:tcPr>
                            <w:tcW w:w="737" w:type="dxa"/>
                            <w:shd w:val="clear" w:color="auto" w:fill="auto"/>
                            <w:vAlign w:val="center"/>
                          </w:tcPr>
                          <w:p w14:paraId="59893688" w14:textId="77777777" w:rsidR="00EC446A" w:rsidRPr="00DD1140" w:rsidRDefault="00EC446A" w:rsidP="003C3DA3">
                            <w:pPr>
                              <w:jc w:val="center"/>
                            </w:pPr>
                            <w:r>
                              <w:t>X</w:t>
                            </w:r>
                          </w:p>
                        </w:tc>
                      </w:tr>
                      <w:tr w:rsidR="00EC446A" w:rsidRPr="00256E0C" w14:paraId="30357139" w14:textId="77777777" w:rsidTr="003C3DA3">
                        <w:trPr>
                          <w:cantSplit/>
                          <w:trHeight w:hRule="exact" w:val="737"/>
                        </w:trPr>
                        <w:tc>
                          <w:tcPr>
                            <w:tcW w:w="534" w:type="dxa"/>
                            <w:tcBorders>
                              <w:top w:val="nil"/>
                              <w:left w:val="nil"/>
                              <w:bottom w:val="nil"/>
                              <w:right w:val="single" w:sz="8" w:space="0" w:color="auto"/>
                            </w:tcBorders>
                          </w:tcPr>
                          <w:p w14:paraId="49644D79"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27FCE5D0"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2C0921A6" w14:textId="77777777" w:rsidR="00EC446A" w:rsidRPr="00256E0C" w:rsidRDefault="00EC446A" w:rsidP="003C3DA3">
                            <w:pPr>
                              <w:rPr>
                                <w:sz w:val="28"/>
                                <w:szCs w:val="28"/>
                              </w:rPr>
                            </w:pPr>
                          </w:p>
                        </w:tc>
                        <w:tc>
                          <w:tcPr>
                            <w:tcW w:w="737" w:type="dxa"/>
                            <w:shd w:val="clear" w:color="auto" w:fill="auto"/>
                            <w:vAlign w:val="center"/>
                          </w:tcPr>
                          <w:p w14:paraId="755CA2E9" w14:textId="4EBC2B99" w:rsidR="00EC446A" w:rsidRPr="00DD1140" w:rsidRDefault="00B87726" w:rsidP="003C3DA3">
                            <w:pPr>
                              <w:jc w:val="center"/>
                            </w:pPr>
                            <w:ins w:id="725" w:author="421904072277" w:date="2021-10-13T19:46:00Z">
                              <w:r>
                                <w:t>0</w:t>
                              </w:r>
                            </w:ins>
                            <w:del w:id="726" w:author="421904072277" w:date="2021-10-13T19:46:00Z">
                              <w:r w:rsidR="00EC446A" w:rsidDel="00B87726">
                                <w:delText>1</w:delText>
                              </w:r>
                            </w:del>
                          </w:p>
                        </w:tc>
                        <w:tc>
                          <w:tcPr>
                            <w:tcW w:w="737" w:type="dxa"/>
                            <w:shd w:val="clear" w:color="auto" w:fill="auto"/>
                            <w:vAlign w:val="center"/>
                          </w:tcPr>
                          <w:p w14:paraId="7DE2BB07" w14:textId="77777777" w:rsidR="00EC446A" w:rsidRPr="00DD1140" w:rsidRDefault="00EC446A" w:rsidP="003C3DA3">
                            <w:pPr>
                              <w:jc w:val="center"/>
                            </w:pPr>
                            <w:r>
                              <w:t>1</w:t>
                            </w:r>
                          </w:p>
                        </w:tc>
                        <w:tc>
                          <w:tcPr>
                            <w:tcW w:w="737" w:type="dxa"/>
                            <w:shd w:val="clear" w:color="auto" w:fill="auto"/>
                            <w:vAlign w:val="center"/>
                          </w:tcPr>
                          <w:p w14:paraId="7E2DFB71" w14:textId="77777777" w:rsidR="00EC446A" w:rsidRPr="00DD1140" w:rsidRDefault="00EC446A" w:rsidP="003C3DA3">
                            <w:pPr>
                              <w:jc w:val="center"/>
                            </w:pPr>
                            <w:r>
                              <w:t>X</w:t>
                            </w:r>
                          </w:p>
                        </w:tc>
                        <w:tc>
                          <w:tcPr>
                            <w:tcW w:w="737" w:type="dxa"/>
                            <w:shd w:val="clear" w:color="auto" w:fill="auto"/>
                            <w:vAlign w:val="center"/>
                          </w:tcPr>
                          <w:p w14:paraId="451420A7" w14:textId="77777777" w:rsidR="00EC446A" w:rsidRPr="00DD1140" w:rsidRDefault="00EC446A" w:rsidP="003C3DA3">
                            <w:pPr>
                              <w:jc w:val="center"/>
                            </w:pPr>
                            <w:r>
                              <w:t>X</w:t>
                            </w:r>
                          </w:p>
                        </w:tc>
                      </w:tr>
                    </w:tbl>
                    <w:p w14:paraId="0D456749" w14:textId="77777777" w:rsidR="00EC446A" w:rsidRDefault="00EC446A" w:rsidP="006A218A"/>
                    <w:p w14:paraId="3A980B40"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sidR="003C70C8">
        <w:rPr>
          <w:rFonts w:ascii="Times New Roman" w:hAnsi="Times New Roman"/>
          <w:noProof/>
          <w:sz w:val="24"/>
          <w:szCs w:val="24"/>
        </w:rPr>
        <mc:AlternateContent>
          <mc:Choice Requires="wps">
            <w:drawing>
              <wp:inline distT="0" distB="0" distL="0" distR="0" wp14:anchorId="56FD752D" wp14:editId="54853655">
                <wp:extent cx="2779395" cy="3105150"/>
                <wp:effectExtent l="4445" t="4445" r="0" b="3810"/>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AE78E"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4955069B" w14:textId="77777777" w:rsidTr="00DD1140">
                              <w:trPr>
                                <w:trHeight w:val="202"/>
                              </w:trPr>
                              <w:tc>
                                <w:tcPr>
                                  <w:tcW w:w="534" w:type="dxa"/>
                                  <w:tcBorders>
                                    <w:top w:val="nil"/>
                                    <w:left w:val="nil"/>
                                    <w:bottom w:val="nil"/>
                                    <w:right w:val="nil"/>
                                  </w:tcBorders>
                                </w:tcPr>
                                <w:p w14:paraId="7222148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079F54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1C473C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689B375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5A7FE53"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38D47338" w14:textId="77777777" w:rsidR="00EC446A" w:rsidRPr="00256E0C" w:rsidRDefault="00EC446A" w:rsidP="003C3DA3">
                                  <w:pPr>
                                    <w:jc w:val="center"/>
                                    <w:rPr>
                                      <w:sz w:val="28"/>
                                      <w:szCs w:val="28"/>
                                    </w:rPr>
                                  </w:pPr>
                                  <w:r>
                                    <w:rPr>
                                      <w:sz w:val="28"/>
                                      <w:szCs w:val="28"/>
                                    </w:rPr>
                                    <w:t>c</w:t>
                                  </w:r>
                                </w:p>
                              </w:tc>
                            </w:tr>
                            <w:tr w:rsidR="00EC446A" w:rsidRPr="00256E0C" w14:paraId="4B2CF0CD" w14:textId="77777777" w:rsidTr="00DD1140">
                              <w:trPr>
                                <w:trHeight w:val="134"/>
                              </w:trPr>
                              <w:tc>
                                <w:tcPr>
                                  <w:tcW w:w="534" w:type="dxa"/>
                                  <w:tcBorders>
                                    <w:top w:val="nil"/>
                                    <w:left w:val="nil"/>
                                    <w:bottom w:val="nil"/>
                                    <w:right w:val="nil"/>
                                  </w:tcBorders>
                                </w:tcPr>
                                <w:p w14:paraId="5DEB4B4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6B42DB3"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94A015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7236F14"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05693CBE"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314BFCC5" w14:textId="77777777" w:rsidR="00EC446A" w:rsidRPr="00256E0C" w:rsidRDefault="00EC446A" w:rsidP="003C3DA3">
                                  <w:pPr>
                                    <w:rPr>
                                      <w:sz w:val="28"/>
                                      <w:szCs w:val="28"/>
                                    </w:rPr>
                                  </w:pPr>
                                </w:p>
                              </w:tc>
                            </w:tr>
                            <w:tr w:rsidR="00EC446A" w:rsidRPr="00256E0C" w14:paraId="65333246" w14:textId="77777777" w:rsidTr="003C3DA3">
                              <w:trPr>
                                <w:trHeight w:val="196"/>
                              </w:trPr>
                              <w:tc>
                                <w:tcPr>
                                  <w:tcW w:w="534" w:type="dxa"/>
                                  <w:tcBorders>
                                    <w:top w:val="nil"/>
                                    <w:left w:val="nil"/>
                                    <w:bottom w:val="nil"/>
                                    <w:right w:val="nil"/>
                                  </w:tcBorders>
                                </w:tcPr>
                                <w:p w14:paraId="161EBD25"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44AF1A9"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A25A33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0F3E92C"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3845158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4D589086"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9AD3766" w14:textId="77777777" w:rsidR="00EC446A" w:rsidRPr="00256E0C" w:rsidRDefault="00EC446A" w:rsidP="003C3DA3">
                                  <w:pPr>
                                    <w:rPr>
                                      <w:sz w:val="28"/>
                                      <w:szCs w:val="28"/>
                                    </w:rPr>
                                  </w:pPr>
                                </w:p>
                              </w:tc>
                            </w:tr>
                            <w:tr w:rsidR="00EC446A" w:rsidRPr="00256E0C" w14:paraId="09348507" w14:textId="77777777" w:rsidTr="003C3DA3">
                              <w:trPr>
                                <w:cantSplit/>
                                <w:trHeight w:hRule="exact" w:val="737"/>
                              </w:trPr>
                              <w:tc>
                                <w:tcPr>
                                  <w:tcW w:w="534" w:type="dxa"/>
                                  <w:tcBorders>
                                    <w:top w:val="nil"/>
                                    <w:left w:val="nil"/>
                                    <w:bottom w:val="nil"/>
                                    <w:right w:val="nil"/>
                                  </w:tcBorders>
                                </w:tcPr>
                                <w:p w14:paraId="781C88A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9B498EF"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205BF04D" w14:textId="77777777" w:rsidR="00EC446A" w:rsidRPr="00256E0C" w:rsidRDefault="00EC446A" w:rsidP="003C3DA3">
                                  <w:pPr>
                                    <w:rPr>
                                      <w:sz w:val="28"/>
                                      <w:szCs w:val="28"/>
                                    </w:rPr>
                                  </w:pPr>
                                </w:p>
                              </w:tc>
                              <w:tc>
                                <w:tcPr>
                                  <w:tcW w:w="737" w:type="dxa"/>
                                  <w:shd w:val="clear" w:color="auto" w:fill="auto"/>
                                  <w:vAlign w:val="center"/>
                                </w:tcPr>
                                <w:p w14:paraId="021E8DF9"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69392E52" w14:textId="77777777" w:rsidR="00EC446A" w:rsidRPr="00DD1140" w:rsidRDefault="00EC446A" w:rsidP="003C3DA3">
                                  <w:pPr>
                                    <w:jc w:val="center"/>
                                  </w:pPr>
                                  <w:r>
                                    <w:t>1</w:t>
                                  </w:r>
                                </w:p>
                              </w:tc>
                              <w:tc>
                                <w:tcPr>
                                  <w:tcW w:w="737" w:type="dxa"/>
                                  <w:tcBorders>
                                    <w:top w:val="single" w:sz="8" w:space="0" w:color="auto"/>
                                  </w:tcBorders>
                                  <w:shd w:val="clear" w:color="auto" w:fill="auto"/>
                                  <w:vAlign w:val="center"/>
                                </w:tcPr>
                                <w:p w14:paraId="51B2E7B7" w14:textId="77777777" w:rsidR="00EC446A" w:rsidRPr="00DD1140" w:rsidRDefault="00EC446A" w:rsidP="003C3DA3">
                                  <w:pPr>
                                    <w:jc w:val="center"/>
                                  </w:pPr>
                                  <w:r>
                                    <w:t>1</w:t>
                                  </w:r>
                                </w:p>
                              </w:tc>
                              <w:tc>
                                <w:tcPr>
                                  <w:tcW w:w="737" w:type="dxa"/>
                                  <w:shd w:val="clear" w:color="auto" w:fill="auto"/>
                                  <w:vAlign w:val="center"/>
                                </w:tcPr>
                                <w:p w14:paraId="577045D9" w14:textId="77777777" w:rsidR="00EC446A" w:rsidRPr="00DD1140" w:rsidRDefault="00EC446A" w:rsidP="003C3DA3">
                                  <w:pPr>
                                    <w:jc w:val="center"/>
                                  </w:pPr>
                                  <w:r>
                                    <w:t>0</w:t>
                                  </w:r>
                                </w:p>
                              </w:tc>
                            </w:tr>
                            <w:tr w:rsidR="00EC446A" w:rsidRPr="00256E0C" w14:paraId="3C75F3FA" w14:textId="77777777" w:rsidTr="003C3DA3">
                              <w:trPr>
                                <w:cantSplit/>
                                <w:trHeight w:hRule="exact" w:val="737"/>
                              </w:trPr>
                              <w:tc>
                                <w:tcPr>
                                  <w:tcW w:w="534" w:type="dxa"/>
                                  <w:tcBorders>
                                    <w:top w:val="nil"/>
                                    <w:left w:val="nil"/>
                                    <w:bottom w:val="nil"/>
                                    <w:right w:val="nil"/>
                                  </w:tcBorders>
                                </w:tcPr>
                                <w:p w14:paraId="3EE0264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382A19C3"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422B13C0" w14:textId="77777777" w:rsidR="00EC446A" w:rsidRPr="00256E0C" w:rsidRDefault="00EC446A" w:rsidP="003C3DA3">
                                  <w:pPr>
                                    <w:rPr>
                                      <w:sz w:val="28"/>
                                      <w:szCs w:val="28"/>
                                    </w:rPr>
                                  </w:pPr>
                                </w:p>
                              </w:tc>
                              <w:tc>
                                <w:tcPr>
                                  <w:tcW w:w="737" w:type="dxa"/>
                                  <w:shd w:val="clear" w:color="auto" w:fill="auto"/>
                                  <w:vAlign w:val="center"/>
                                </w:tcPr>
                                <w:p w14:paraId="09A17249" w14:textId="77777777" w:rsidR="00EC446A" w:rsidRPr="00DD1140" w:rsidRDefault="00EC446A" w:rsidP="003C3DA3">
                                  <w:pPr>
                                    <w:jc w:val="center"/>
                                  </w:pPr>
                                  <w:r>
                                    <w:t>0</w:t>
                                  </w:r>
                                </w:p>
                              </w:tc>
                              <w:tc>
                                <w:tcPr>
                                  <w:tcW w:w="737" w:type="dxa"/>
                                  <w:shd w:val="clear" w:color="auto" w:fill="auto"/>
                                  <w:vAlign w:val="center"/>
                                </w:tcPr>
                                <w:p w14:paraId="11AA2394" w14:textId="77777777" w:rsidR="00EC446A" w:rsidRPr="00DD1140" w:rsidRDefault="00EC446A" w:rsidP="003C3DA3">
                                  <w:pPr>
                                    <w:jc w:val="center"/>
                                  </w:pPr>
                                  <w:r>
                                    <w:t>1</w:t>
                                  </w:r>
                                </w:p>
                              </w:tc>
                              <w:tc>
                                <w:tcPr>
                                  <w:tcW w:w="737" w:type="dxa"/>
                                  <w:shd w:val="clear" w:color="auto" w:fill="auto"/>
                                  <w:vAlign w:val="center"/>
                                </w:tcPr>
                                <w:p w14:paraId="47239C10" w14:textId="77777777" w:rsidR="00EC446A" w:rsidRPr="00DD1140" w:rsidRDefault="00EC446A" w:rsidP="003C3DA3">
                                  <w:pPr>
                                    <w:jc w:val="center"/>
                                  </w:pPr>
                                  <w:r>
                                    <w:t>1</w:t>
                                  </w:r>
                                </w:p>
                              </w:tc>
                              <w:tc>
                                <w:tcPr>
                                  <w:tcW w:w="737" w:type="dxa"/>
                                  <w:shd w:val="clear" w:color="auto" w:fill="auto"/>
                                  <w:vAlign w:val="center"/>
                                </w:tcPr>
                                <w:p w14:paraId="3C26ED9A" w14:textId="77777777" w:rsidR="00EC446A" w:rsidRPr="00DD1140" w:rsidRDefault="00EC446A" w:rsidP="003C3DA3">
                                  <w:pPr>
                                    <w:jc w:val="center"/>
                                  </w:pPr>
                                  <w:r>
                                    <w:t>0</w:t>
                                  </w:r>
                                </w:p>
                              </w:tc>
                            </w:tr>
                            <w:tr w:rsidR="00EC446A" w:rsidRPr="00256E0C" w14:paraId="7902CFE8" w14:textId="77777777" w:rsidTr="003C3DA3">
                              <w:trPr>
                                <w:cantSplit/>
                                <w:trHeight w:hRule="exact" w:val="737"/>
                              </w:trPr>
                              <w:tc>
                                <w:tcPr>
                                  <w:tcW w:w="534" w:type="dxa"/>
                                  <w:tcBorders>
                                    <w:top w:val="nil"/>
                                    <w:left w:val="nil"/>
                                    <w:bottom w:val="nil"/>
                                    <w:right w:val="single" w:sz="8" w:space="0" w:color="auto"/>
                                  </w:tcBorders>
                                </w:tcPr>
                                <w:p w14:paraId="141D9F28"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F6F7322"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1A0C2A3" w14:textId="77777777" w:rsidR="00EC446A" w:rsidRPr="00256E0C" w:rsidRDefault="00EC446A" w:rsidP="003C3DA3">
                                  <w:pPr>
                                    <w:rPr>
                                      <w:sz w:val="28"/>
                                      <w:szCs w:val="28"/>
                                    </w:rPr>
                                  </w:pPr>
                                </w:p>
                              </w:tc>
                              <w:tc>
                                <w:tcPr>
                                  <w:tcW w:w="737" w:type="dxa"/>
                                  <w:shd w:val="clear" w:color="auto" w:fill="auto"/>
                                  <w:vAlign w:val="center"/>
                                </w:tcPr>
                                <w:p w14:paraId="0F578E2E" w14:textId="77777777" w:rsidR="00EC446A" w:rsidRPr="00DD1140" w:rsidRDefault="00EC446A" w:rsidP="003C3DA3">
                                  <w:pPr>
                                    <w:jc w:val="center"/>
                                  </w:pPr>
                                  <w:r>
                                    <w:t>X</w:t>
                                  </w:r>
                                </w:p>
                              </w:tc>
                              <w:tc>
                                <w:tcPr>
                                  <w:tcW w:w="737" w:type="dxa"/>
                                  <w:shd w:val="clear" w:color="auto" w:fill="auto"/>
                                  <w:vAlign w:val="center"/>
                                </w:tcPr>
                                <w:p w14:paraId="2CF63F93" w14:textId="77777777" w:rsidR="00EC446A" w:rsidRPr="00DD1140" w:rsidRDefault="00EC446A" w:rsidP="003C3DA3">
                                  <w:pPr>
                                    <w:jc w:val="center"/>
                                  </w:pPr>
                                  <w:r>
                                    <w:t>X</w:t>
                                  </w:r>
                                </w:p>
                              </w:tc>
                              <w:tc>
                                <w:tcPr>
                                  <w:tcW w:w="737" w:type="dxa"/>
                                  <w:shd w:val="clear" w:color="auto" w:fill="auto"/>
                                  <w:vAlign w:val="center"/>
                                </w:tcPr>
                                <w:p w14:paraId="7DF1A69B" w14:textId="77777777" w:rsidR="00EC446A" w:rsidRPr="00DD1140" w:rsidRDefault="00EC446A" w:rsidP="003C3DA3">
                                  <w:pPr>
                                    <w:jc w:val="center"/>
                                  </w:pPr>
                                  <w:r>
                                    <w:t>X</w:t>
                                  </w:r>
                                </w:p>
                              </w:tc>
                              <w:tc>
                                <w:tcPr>
                                  <w:tcW w:w="737" w:type="dxa"/>
                                  <w:shd w:val="clear" w:color="auto" w:fill="auto"/>
                                  <w:vAlign w:val="center"/>
                                </w:tcPr>
                                <w:p w14:paraId="3A917358" w14:textId="77777777" w:rsidR="00EC446A" w:rsidRPr="00DD1140" w:rsidRDefault="00EC446A" w:rsidP="003C3DA3">
                                  <w:pPr>
                                    <w:jc w:val="center"/>
                                  </w:pPr>
                                  <w:r>
                                    <w:t>X</w:t>
                                  </w:r>
                                </w:p>
                              </w:tc>
                            </w:tr>
                            <w:tr w:rsidR="00EC446A" w:rsidRPr="00256E0C" w14:paraId="2C2AD340" w14:textId="77777777" w:rsidTr="003C3DA3">
                              <w:trPr>
                                <w:cantSplit/>
                                <w:trHeight w:hRule="exact" w:val="737"/>
                              </w:trPr>
                              <w:tc>
                                <w:tcPr>
                                  <w:tcW w:w="534" w:type="dxa"/>
                                  <w:tcBorders>
                                    <w:top w:val="nil"/>
                                    <w:left w:val="nil"/>
                                    <w:bottom w:val="nil"/>
                                    <w:right w:val="single" w:sz="8" w:space="0" w:color="auto"/>
                                  </w:tcBorders>
                                </w:tcPr>
                                <w:p w14:paraId="7BEEE86B"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7575BDE"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0D6C0508" w14:textId="77777777" w:rsidR="00EC446A" w:rsidRPr="00256E0C" w:rsidRDefault="00EC446A" w:rsidP="003C3DA3">
                                  <w:pPr>
                                    <w:rPr>
                                      <w:sz w:val="28"/>
                                      <w:szCs w:val="28"/>
                                    </w:rPr>
                                  </w:pPr>
                                </w:p>
                              </w:tc>
                              <w:tc>
                                <w:tcPr>
                                  <w:tcW w:w="737" w:type="dxa"/>
                                  <w:shd w:val="clear" w:color="auto" w:fill="auto"/>
                                  <w:vAlign w:val="center"/>
                                </w:tcPr>
                                <w:p w14:paraId="0409ABEC" w14:textId="77777777" w:rsidR="00EC446A" w:rsidRPr="00DD1140" w:rsidRDefault="00EC446A" w:rsidP="003C3DA3">
                                  <w:pPr>
                                    <w:jc w:val="center"/>
                                  </w:pPr>
                                  <w:r>
                                    <w:t>0</w:t>
                                  </w:r>
                                </w:p>
                              </w:tc>
                              <w:tc>
                                <w:tcPr>
                                  <w:tcW w:w="737" w:type="dxa"/>
                                  <w:shd w:val="clear" w:color="auto" w:fill="auto"/>
                                  <w:vAlign w:val="center"/>
                                </w:tcPr>
                                <w:p w14:paraId="02153010" w14:textId="77777777" w:rsidR="00EC446A" w:rsidRPr="00DD1140" w:rsidRDefault="00EC446A" w:rsidP="003C3DA3">
                                  <w:pPr>
                                    <w:jc w:val="center"/>
                                  </w:pPr>
                                  <w:r>
                                    <w:t>1</w:t>
                                  </w:r>
                                </w:p>
                              </w:tc>
                              <w:tc>
                                <w:tcPr>
                                  <w:tcW w:w="737" w:type="dxa"/>
                                  <w:shd w:val="clear" w:color="auto" w:fill="auto"/>
                                  <w:vAlign w:val="center"/>
                                </w:tcPr>
                                <w:p w14:paraId="01E1998D" w14:textId="77777777" w:rsidR="00EC446A" w:rsidRPr="00DD1140" w:rsidRDefault="00EC446A" w:rsidP="003C3DA3">
                                  <w:pPr>
                                    <w:jc w:val="center"/>
                                  </w:pPr>
                                  <w:r>
                                    <w:t>X</w:t>
                                  </w:r>
                                </w:p>
                              </w:tc>
                              <w:tc>
                                <w:tcPr>
                                  <w:tcW w:w="737" w:type="dxa"/>
                                  <w:shd w:val="clear" w:color="auto" w:fill="auto"/>
                                  <w:vAlign w:val="center"/>
                                </w:tcPr>
                                <w:p w14:paraId="46CC717E" w14:textId="77777777" w:rsidR="00EC446A" w:rsidRPr="00DD1140" w:rsidRDefault="00EC446A" w:rsidP="003C3DA3">
                                  <w:pPr>
                                    <w:jc w:val="center"/>
                                  </w:pPr>
                                  <w:r>
                                    <w:t>X</w:t>
                                  </w:r>
                                </w:p>
                              </w:tc>
                            </w:tr>
                          </w:tbl>
                          <w:p w14:paraId="01F70057" w14:textId="77777777" w:rsidR="00EC446A" w:rsidRDefault="00EC446A" w:rsidP="006A218A"/>
                          <w:p w14:paraId="7BD4C505"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w14:anchorId="56FD752D" id="Text Box 51" o:spid="_x0000_s1033"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" stroked="f">
                <v:textbox style="mso-fit-shape-to-text:t">
                  <w:txbxContent>
                    <w:p w14:paraId="3BCAE78E" w14:textId="77777777"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14:paraId="4955069B" w14:textId="77777777" w:rsidTr="00DD1140">
                        <w:trPr>
                          <w:trHeight w:val="202"/>
                        </w:trPr>
                        <w:tc>
                          <w:tcPr>
                            <w:tcW w:w="534" w:type="dxa"/>
                            <w:tcBorders>
                              <w:top w:val="nil"/>
                              <w:left w:val="nil"/>
                              <w:bottom w:val="nil"/>
                              <w:right w:val="nil"/>
                            </w:tcBorders>
                          </w:tcPr>
                          <w:p w14:paraId="72221484"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079F54E"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01C473CD"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689B375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25A7FE53"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38D47338" w14:textId="77777777" w:rsidR="00EC446A" w:rsidRPr="00256E0C" w:rsidRDefault="00EC446A" w:rsidP="003C3DA3">
                            <w:pPr>
                              <w:jc w:val="center"/>
                              <w:rPr>
                                <w:sz w:val="28"/>
                                <w:szCs w:val="28"/>
                              </w:rPr>
                            </w:pPr>
                            <w:r>
                              <w:rPr>
                                <w:sz w:val="28"/>
                                <w:szCs w:val="28"/>
                              </w:rPr>
                              <w:t>c</w:t>
                            </w:r>
                          </w:p>
                        </w:tc>
                      </w:tr>
                      <w:tr w:rsidR="00EC446A" w:rsidRPr="00256E0C" w14:paraId="4B2CF0CD" w14:textId="77777777" w:rsidTr="00DD1140">
                        <w:trPr>
                          <w:trHeight w:val="134"/>
                        </w:trPr>
                        <w:tc>
                          <w:tcPr>
                            <w:tcW w:w="534" w:type="dxa"/>
                            <w:tcBorders>
                              <w:top w:val="nil"/>
                              <w:left w:val="nil"/>
                              <w:bottom w:val="nil"/>
                              <w:right w:val="nil"/>
                            </w:tcBorders>
                          </w:tcPr>
                          <w:p w14:paraId="5DEB4B4A"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26B42DB3"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694A015E" w14:textId="77777777" w:rsidR="00EC446A" w:rsidRPr="00256E0C" w:rsidRDefault="00EC446A" w:rsidP="003C3DA3">
                            <w:pPr>
                              <w:rPr>
                                <w:sz w:val="28"/>
                                <w:szCs w:val="28"/>
                              </w:rPr>
                            </w:pPr>
                          </w:p>
                        </w:tc>
                        <w:tc>
                          <w:tcPr>
                            <w:tcW w:w="737" w:type="dxa"/>
                            <w:tcBorders>
                              <w:top w:val="nil"/>
                              <w:left w:val="nil"/>
                              <w:bottom w:val="nil"/>
                              <w:right w:val="nil"/>
                            </w:tcBorders>
                            <w:shd w:val="clear" w:color="auto" w:fill="auto"/>
                          </w:tcPr>
                          <w:p w14:paraId="57236F14" w14:textId="77777777"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14:paraId="05693CBE" w14:textId="77777777"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14:paraId="314BFCC5" w14:textId="77777777" w:rsidR="00EC446A" w:rsidRPr="00256E0C" w:rsidRDefault="00EC446A" w:rsidP="003C3DA3">
                            <w:pPr>
                              <w:rPr>
                                <w:sz w:val="28"/>
                                <w:szCs w:val="28"/>
                              </w:rPr>
                            </w:pPr>
                          </w:p>
                        </w:tc>
                      </w:tr>
                      <w:tr w:rsidR="00EC446A" w:rsidRPr="00256E0C" w14:paraId="65333246" w14:textId="77777777" w:rsidTr="003C3DA3">
                        <w:trPr>
                          <w:trHeight w:val="196"/>
                        </w:trPr>
                        <w:tc>
                          <w:tcPr>
                            <w:tcW w:w="534" w:type="dxa"/>
                            <w:tcBorders>
                              <w:top w:val="nil"/>
                              <w:left w:val="nil"/>
                              <w:bottom w:val="nil"/>
                              <w:right w:val="nil"/>
                            </w:tcBorders>
                          </w:tcPr>
                          <w:p w14:paraId="161EBD25"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344AF1A9" w14:textId="77777777" w:rsidR="00EC446A" w:rsidRPr="00256E0C" w:rsidRDefault="00EC446A" w:rsidP="003C3DA3">
                            <w:pPr>
                              <w:rPr>
                                <w:sz w:val="28"/>
                                <w:szCs w:val="28"/>
                              </w:rPr>
                            </w:pPr>
                          </w:p>
                        </w:tc>
                        <w:tc>
                          <w:tcPr>
                            <w:tcW w:w="236" w:type="dxa"/>
                            <w:tcBorders>
                              <w:top w:val="nil"/>
                              <w:left w:val="nil"/>
                              <w:bottom w:val="nil"/>
                              <w:right w:val="nil"/>
                            </w:tcBorders>
                            <w:shd w:val="clear" w:color="auto" w:fill="auto"/>
                          </w:tcPr>
                          <w:p w14:paraId="3A25A33B"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0F3E92C"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3845158D" w14:textId="77777777"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14:paraId="4D589086" w14:textId="77777777" w:rsidR="00EC446A" w:rsidRPr="00256E0C" w:rsidRDefault="00EC446A" w:rsidP="003C3DA3">
                            <w:pPr>
                              <w:rPr>
                                <w:sz w:val="28"/>
                                <w:szCs w:val="28"/>
                              </w:rPr>
                            </w:pPr>
                          </w:p>
                        </w:tc>
                        <w:tc>
                          <w:tcPr>
                            <w:tcW w:w="737" w:type="dxa"/>
                            <w:tcBorders>
                              <w:top w:val="nil"/>
                              <w:left w:val="nil"/>
                              <w:right w:val="nil"/>
                            </w:tcBorders>
                            <w:shd w:val="clear" w:color="auto" w:fill="auto"/>
                          </w:tcPr>
                          <w:p w14:paraId="59AD3766" w14:textId="77777777" w:rsidR="00EC446A" w:rsidRPr="00256E0C" w:rsidRDefault="00EC446A" w:rsidP="003C3DA3">
                            <w:pPr>
                              <w:rPr>
                                <w:sz w:val="28"/>
                                <w:szCs w:val="28"/>
                              </w:rPr>
                            </w:pPr>
                          </w:p>
                        </w:tc>
                      </w:tr>
                      <w:tr w:rsidR="00EC446A" w:rsidRPr="00256E0C" w14:paraId="09348507" w14:textId="77777777" w:rsidTr="003C3DA3">
                        <w:trPr>
                          <w:cantSplit/>
                          <w:trHeight w:hRule="exact" w:val="737"/>
                        </w:trPr>
                        <w:tc>
                          <w:tcPr>
                            <w:tcW w:w="534" w:type="dxa"/>
                            <w:tcBorders>
                              <w:top w:val="nil"/>
                              <w:left w:val="nil"/>
                              <w:bottom w:val="nil"/>
                              <w:right w:val="nil"/>
                            </w:tcBorders>
                          </w:tcPr>
                          <w:p w14:paraId="781C88AF" w14:textId="77777777" w:rsidR="00EC446A" w:rsidRPr="00256E0C" w:rsidRDefault="00EC446A" w:rsidP="003C3DA3">
                            <w:pPr>
                              <w:rPr>
                                <w:sz w:val="28"/>
                                <w:szCs w:val="28"/>
                              </w:rPr>
                            </w:pPr>
                          </w:p>
                        </w:tc>
                        <w:tc>
                          <w:tcPr>
                            <w:tcW w:w="425" w:type="dxa"/>
                            <w:tcBorders>
                              <w:top w:val="nil"/>
                              <w:left w:val="nil"/>
                              <w:bottom w:val="nil"/>
                              <w:right w:val="nil"/>
                            </w:tcBorders>
                            <w:shd w:val="clear" w:color="auto" w:fill="auto"/>
                          </w:tcPr>
                          <w:p w14:paraId="79B498EF" w14:textId="77777777" w:rsidR="00EC446A" w:rsidRPr="00256E0C" w:rsidRDefault="00EC446A" w:rsidP="003C3DA3">
                            <w:pPr>
                              <w:rPr>
                                <w:sz w:val="28"/>
                                <w:szCs w:val="28"/>
                              </w:rPr>
                            </w:pPr>
                          </w:p>
                        </w:tc>
                        <w:tc>
                          <w:tcPr>
                            <w:tcW w:w="236" w:type="dxa"/>
                            <w:tcBorders>
                              <w:top w:val="nil"/>
                              <w:left w:val="nil"/>
                              <w:bottom w:val="nil"/>
                            </w:tcBorders>
                            <w:shd w:val="clear" w:color="auto" w:fill="auto"/>
                          </w:tcPr>
                          <w:p w14:paraId="205BF04D" w14:textId="77777777" w:rsidR="00EC446A" w:rsidRPr="00256E0C" w:rsidRDefault="00EC446A" w:rsidP="003C3DA3">
                            <w:pPr>
                              <w:rPr>
                                <w:sz w:val="28"/>
                                <w:szCs w:val="28"/>
                              </w:rPr>
                            </w:pPr>
                          </w:p>
                        </w:tc>
                        <w:tc>
                          <w:tcPr>
                            <w:tcW w:w="737" w:type="dxa"/>
                            <w:shd w:val="clear" w:color="auto" w:fill="auto"/>
                            <w:vAlign w:val="center"/>
                          </w:tcPr>
                          <w:p w14:paraId="021E8DF9" w14:textId="77777777" w:rsidR="00EC446A" w:rsidRPr="00DD1140" w:rsidRDefault="00EC446A" w:rsidP="003C3DA3">
                            <w:pPr>
                              <w:jc w:val="center"/>
                            </w:pPr>
                            <w:r>
                              <w:t>0</w:t>
                            </w:r>
                          </w:p>
                        </w:tc>
                        <w:tc>
                          <w:tcPr>
                            <w:tcW w:w="737" w:type="dxa"/>
                            <w:tcBorders>
                              <w:top w:val="single" w:sz="8" w:space="0" w:color="auto"/>
                            </w:tcBorders>
                            <w:shd w:val="clear" w:color="auto" w:fill="auto"/>
                            <w:vAlign w:val="center"/>
                          </w:tcPr>
                          <w:p w14:paraId="69392E52" w14:textId="77777777" w:rsidR="00EC446A" w:rsidRPr="00DD1140" w:rsidRDefault="00EC446A" w:rsidP="003C3DA3">
                            <w:pPr>
                              <w:jc w:val="center"/>
                            </w:pPr>
                            <w:r>
                              <w:t>1</w:t>
                            </w:r>
                          </w:p>
                        </w:tc>
                        <w:tc>
                          <w:tcPr>
                            <w:tcW w:w="737" w:type="dxa"/>
                            <w:tcBorders>
                              <w:top w:val="single" w:sz="8" w:space="0" w:color="auto"/>
                            </w:tcBorders>
                            <w:shd w:val="clear" w:color="auto" w:fill="auto"/>
                            <w:vAlign w:val="center"/>
                          </w:tcPr>
                          <w:p w14:paraId="51B2E7B7" w14:textId="77777777" w:rsidR="00EC446A" w:rsidRPr="00DD1140" w:rsidRDefault="00EC446A" w:rsidP="003C3DA3">
                            <w:pPr>
                              <w:jc w:val="center"/>
                            </w:pPr>
                            <w:r>
                              <w:t>1</w:t>
                            </w:r>
                          </w:p>
                        </w:tc>
                        <w:tc>
                          <w:tcPr>
                            <w:tcW w:w="737" w:type="dxa"/>
                            <w:shd w:val="clear" w:color="auto" w:fill="auto"/>
                            <w:vAlign w:val="center"/>
                          </w:tcPr>
                          <w:p w14:paraId="577045D9" w14:textId="77777777" w:rsidR="00EC446A" w:rsidRPr="00DD1140" w:rsidRDefault="00EC446A" w:rsidP="003C3DA3">
                            <w:pPr>
                              <w:jc w:val="center"/>
                            </w:pPr>
                            <w:r>
                              <w:t>0</w:t>
                            </w:r>
                          </w:p>
                        </w:tc>
                      </w:tr>
                      <w:tr w:rsidR="00EC446A" w:rsidRPr="00256E0C" w14:paraId="3C75F3FA" w14:textId="77777777" w:rsidTr="003C3DA3">
                        <w:trPr>
                          <w:cantSplit/>
                          <w:trHeight w:hRule="exact" w:val="737"/>
                        </w:trPr>
                        <w:tc>
                          <w:tcPr>
                            <w:tcW w:w="534" w:type="dxa"/>
                            <w:tcBorders>
                              <w:top w:val="nil"/>
                              <w:left w:val="nil"/>
                              <w:bottom w:val="nil"/>
                              <w:right w:val="nil"/>
                            </w:tcBorders>
                          </w:tcPr>
                          <w:p w14:paraId="3EE0264C"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382A19C3" w14:textId="77777777"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14:paraId="422B13C0" w14:textId="77777777" w:rsidR="00EC446A" w:rsidRPr="00256E0C" w:rsidRDefault="00EC446A" w:rsidP="003C3DA3">
                            <w:pPr>
                              <w:rPr>
                                <w:sz w:val="28"/>
                                <w:szCs w:val="28"/>
                              </w:rPr>
                            </w:pPr>
                          </w:p>
                        </w:tc>
                        <w:tc>
                          <w:tcPr>
                            <w:tcW w:w="737" w:type="dxa"/>
                            <w:shd w:val="clear" w:color="auto" w:fill="auto"/>
                            <w:vAlign w:val="center"/>
                          </w:tcPr>
                          <w:p w14:paraId="09A17249" w14:textId="77777777" w:rsidR="00EC446A" w:rsidRPr="00DD1140" w:rsidRDefault="00EC446A" w:rsidP="003C3DA3">
                            <w:pPr>
                              <w:jc w:val="center"/>
                            </w:pPr>
                            <w:r>
                              <w:t>0</w:t>
                            </w:r>
                          </w:p>
                        </w:tc>
                        <w:tc>
                          <w:tcPr>
                            <w:tcW w:w="737" w:type="dxa"/>
                            <w:shd w:val="clear" w:color="auto" w:fill="auto"/>
                            <w:vAlign w:val="center"/>
                          </w:tcPr>
                          <w:p w14:paraId="11AA2394" w14:textId="77777777" w:rsidR="00EC446A" w:rsidRPr="00DD1140" w:rsidRDefault="00EC446A" w:rsidP="003C3DA3">
                            <w:pPr>
                              <w:jc w:val="center"/>
                            </w:pPr>
                            <w:r>
                              <w:t>1</w:t>
                            </w:r>
                          </w:p>
                        </w:tc>
                        <w:tc>
                          <w:tcPr>
                            <w:tcW w:w="737" w:type="dxa"/>
                            <w:shd w:val="clear" w:color="auto" w:fill="auto"/>
                            <w:vAlign w:val="center"/>
                          </w:tcPr>
                          <w:p w14:paraId="47239C10" w14:textId="77777777" w:rsidR="00EC446A" w:rsidRPr="00DD1140" w:rsidRDefault="00EC446A" w:rsidP="003C3DA3">
                            <w:pPr>
                              <w:jc w:val="center"/>
                            </w:pPr>
                            <w:r>
                              <w:t>1</w:t>
                            </w:r>
                          </w:p>
                        </w:tc>
                        <w:tc>
                          <w:tcPr>
                            <w:tcW w:w="737" w:type="dxa"/>
                            <w:shd w:val="clear" w:color="auto" w:fill="auto"/>
                            <w:vAlign w:val="center"/>
                          </w:tcPr>
                          <w:p w14:paraId="3C26ED9A" w14:textId="77777777" w:rsidR="00EC446A" w:rsidRPr="00DD1140" w:rsidRDefault="00EC446A" w:rsidP="003C3DA3">
                            <w:pPr>
                              <w:jc w:val="center"/>
                            </w:pPr>
                            <w:r>
                              <w:t>0</w:t>
                            </w:r>
                          </w:p>
                        </w:tc>
                      </w:tr>
                      <w:tr w:rsidR="00EC446A" w:rsidRPr="00256E0C" w14:paraId="7902CFE8" w14:textId="77777777" w:rsidTr="003C3DA3">
                        <w:trPr>
                          <w:cantSplit/>
                          <w:trHeight w:hRule="exact" w:val="737"/>
                        </w:trPr>
                        <w:tc>
                          <w:tcPr>
                            <w:tcW w:w="534" w:type="dxa"/>
                            <w:tcBorders>
                              <w:top w:val="nil"/>
                              <w:left w:val="nil"/>
                              <w:bottom w:val="nil"/>
                              <w:right w:val="single" w:sz="8" w:space="0" w:color="auto"/>
                            </w:tcBorders>
                          </w:tcPr>
                          <w:p w14:paraId="141D9F28" w14:textId="77777777"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14:paraId="4F6F7322" w14:textId="77777777"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14:paraId="01A0C2A3" w14:textId="77777777" w:rsidR="00EC446A" w:rsidRPr="00256E0C" w:rsidRDefault="00EC446A" w:rsidP="003C3DA3">
                            <w:pPr>
                              <w:rPr>
                                <w:sz w:val="28"/>
                                <w:szCs w:val="28"/>
                              </w:rPr>
                            </w:pPr>
                          </w:p>
                        </w:tc>
                        <w:tc>
                          <w:tcPr>
                            <w:tcW w:w="737" w:type="dxa"/>
                            <w:shd w:val="clear" w:color="auto" w:fill="auto"/>
                            <w:vAlign w:val="center"/>
                          </w:tcPr>
                          <w:p w14:paraId="0F578E2E" w14:textId="77777777" w:rsidR="00EC446A" w:rsidRPr="00DD1140" w:rsidRDefault="00EC446A" w:rsidP="003C3DA3">
                            <w:pPr>
                              <w:jc w:val="center"/>
                            </w:pPr>
                            <w:r>
                              <w:t>X</w:t>
                            </w:r>
                          </w:p>
                        </w:tc>
                        <w:tc>
                          <w:tcPr>
                            <w:tcW w:w="737" w:type="dxa"/>
                            <w:shd w:val="clear" w:color="auto" w:fill="auto"/>
                            <w:vAlign w:val="center"/>
                          </w:tcPr>
                          <w:p w14:paraId="2CF63F93" w14:textId="77777777" w:rsidR="00EC446A" w:rsidRPr="00DD1140" w:rsidRDefault="00EC446A" w:rsidP="003C3DA3">
                            <w:pPr>
                              <w:jc w:val="center"/>
                            </w:pPr>
                            <w:r>
                              <w:t>X</w:t>
                            </w:r>
                          </w:p>
                        </w:tc>
                        <w:tc>
                          <w:tcPr>
                            <w:tcW w:w="737" w:type="dxa"/>
                            <w:shd w:val="clear" w:color="auto" w:fill="auto"/>
                            <w:vAlign w:val="center"/>
                          </w:tcPr>
                          <w:p w14:paraId="7DF1A69B" w14:textId="77777777" w:rsidR="00EC446A" w:rsidRPr="00DD1140" w:rsidRDefault="00EC446A" w:rsidP="003C3DA3">
                            <w:pPr>
                              <w:jc w:val="center"/>
                            </w:pPr>
                            <w:r>
                              <w:t>X</w:t>
                            </w:r>
                          </w:p>
                        </w:tc>
                        <w:tc>
                          <w:tcPr>
                            <w:tcW w:w="737" w:type="dxa"/>
                            <w:shd w:val="clear" w:color="auto" w:fill="auto"/>
                            <w:vAlign w:val="center"/>
                          </w:tcPr>
                          <w:p w14:paraId="3A917358" w14:textId="77777777" w:rsidR="00EC446A" w:rsidRPr="00DD1140" w:rsidRDefault="00EC446A" w:rsidP="003C3DA3">
                            <w:pPr>
                              <w:jc w:val="center"/>
                            </w:pPr>
                            <w:r>
                              <w:t>X</w:t>
                            </w:r>
                          </w:p>
                        </w:tc>
                      </w:tr>
                      <w:tr w:rsidR="00EC446A" w:rsidRPr="00256E0C" w14:paraId="2C2AD340" w14:textId="77777777" w:rsidTr="003C3DA3">
                        <w:trPr>
                          <w:cantSplit/>
                          <w:trHeight w:hRule="exact" w:val="737"/>
                        </w:trPr>
                        <w:tc>
                          <w:tcPr>
                            <w:tcW w:w="534" w:type="dxa"/>
                            <w:tcBorders>
                              <w:top w:val="nil"/>
                              <w:left w:val="nil"/>
                              <w:bottom w:val="nil"/>
                              <w:right w:val="single" w:sz="8" w:space="0" w:color="auto"/>
                            </w:tcBorders>
                          </w:tcPr>
                          <w:p w14:paraId="7BEEE86B" w14:textId="77777777"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14:paraId="17575BDE" w14:textId="77777777" w:rsidR="00EC446A" w:rsidRDefault="00EC446A" w:rsidP="003C3DA3">
                            <w:pPr>
                              <w:jc w:val="center"/>
                              <w:rPr>
                                <w:sz w:val="28"/>
                                <w:szCs w:val="28"/>
                              </w:rPr>
                            </w:pPr>
                          </w:p>
                        </w:tc>
                        <w:tc>
                          <w:tcPr>
                            <w:tcW w:w="236" w:type="dxa"/>
                            <w:tcBorders>
                              <w:top w:val="nil"/>
                              <w:left w:val="nil"/>
                              <w:bottom w:val="nil"/>
                            </w:tcBorders>
                            <w:shd w:val="clear" w:color="auto" w:fill="auto"/>
                          </w:tcPr>
                          <w:p w14:paraId="0D6C0508" w14:textId="77777777" w:rsidR="00EC446A" w:rsidRPr="00256E0C" w:rsidRDefault="00EC446A" w:rsidP="003C3DA3">
                            <w:pPr>
                              <w:rPr>
                                <w:sz w:val="28"/>
                                <w:szCs w:val="28"/>
                              </w:rPr>
                            </w:pPr>
                          </w:p>
                        </w:tc>
                        <w:tc>
                          <w:tcPr>
                            <w:tcW w:w="737" w:type="dxa"/>
                            <w:shd w:val="clear" w:color="auto" w:fill="auto"/>
                            <w:vAlign w:val="center"/>
                          </w:tcPr>
                          <w:p w14:paraId="0409ABEC" w14:textId="77777777" w:rsidR="00EC446A" w:rsidRPr="00DD1140" w:rsidRDefault="00EC446A" w:rsidP="003C3DA3">
                            <w:pPr>
                              <w:jc w:val="center"/>
                            </w:pPr>
                            <w:r>
                              <w:t>0</w:t>
                            </w:r>
                          </w:p>
                        </w:tc>
                        <w:tc>
                          <w:tcPr>
                            <w:tcW w:w="737" w:type="dxa"/>
                            <w:shd w:val="clear" w:color="auto" w:fill="auto"/>
                            <w:vAlign w:val="center"/>
                          </w:tcPr>
                          <w:p w14:paraId="02153010" w14:textId="77777777" w:rsidR="00EC446A" w:rsidRPr="00DD1140" w:rsidRDefault="00EC446A" w:rsidP="003C3DA3">
                            <w:pPr>
                              <w:jc w:val="center"/>
                            </w:pPr>
                            <w:r>
                              <w:t>1</w:t>
                            </w:r>
                          </w:p>
                        </w:tc>
                        <w:tc>
                          <w:tcPr>
                            <w:tcW w:w="737" w:type="dxa"/>
                            <w:shd w:val="clear" w:color="auto" w:fill="auto"/>
                            <w:vAlign w:val="center"/>
                          </w:tcPr>
                          <w:p w14:paraId="01E1998D" w14:textId="77777777" w:rsidR="00EC446A" w:rsidRPr="00DD1140" w:rsidRDefault="00EC446A" w:rsidP="003C3DA3">
                            <w:pPr>
                              <w:jc w:val="center"/>
                            </w:pPr>
                            <w:r>
                              <w:t>X</w:t>
                            </w:r>
                          </w:p>
                        </w:tc>
                        <w:tc>
                          <w:tcPr>
                            <w:tcW w:w="737" w:type="dxa"/>
                            <w:shd w:val="clear" w:color="auto" w:fill="auto"/>
                            <w:vAlign w:val="center"/>
                          </w:tcPr>
                          <w:p w14:paraId="46CC717E" w14:textId="77777777" w:rsidR="00EC446A" w:rsidRPr="00DD1140" w:rsidRDefault="00EC446A" w:rsidP="003C3DA3">
                            <w:pPr>
                              <w:jc w:val="center"/>
                            </w:pPr>
                            <w:r>
                              <w:t>X</w:t>
                            </w:r>
                          </w:p>
                        </w:tc>
                      </w:tr>
                    </w:tbl>
                    <w:p w14:paraId="01F70057" w14:textId="77777777" w:rsidR="00EC446A" w:rsidRDefault="00EC446A" w:rsidP="006A218A"/>
                    <w:p w14:paraId="7BD4C505" w14:textId="77777777"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14:paraId="36877678" w14:textId="77777777" w:rsidR="006A218A" w:rsidRDefault="006A218A" w:rsidP="00420890">
      <w:pPr>
        <w:pStyle w:val="PlainText"/>
        <w:rPr>
          <w:rFonts w:ascii="Times New Roman" w:hAnsi="Times New Roman"/>
          <w:b/>
          <w:sz w:val="24"/>
          <w:lang w:val="sk-SK"/>
        </w:rPr>
      </w:pPr>
    </w:p>
    <w:p w14:paraId="05D8AE1E" w14:textId="77777777" w:rsidR="006A218A" w:rsidRDefault="006A218A" w:rsidP="006A218A">
      <w:pPr>
        <w:pStyle w:val="PlainText"/>
        <w:rPr>
          <w:rFonts w:ascii="Times New Roman" w:hAnsi="Times New Roman"/>
          <w:sz w:val="24"/>
          <w:lang w:val="sk-SK"/>
        </w:rPr>
      </w:pPr>
      <w:r w:rsidRPr="00C05A9A">
        <w:rPr>
          <w:rFonts w:ascii="Times New Roman" w:hAnsi="Times New Roman"/>
          <w:sz w:val="24"/>
          <w:lang w:val="sk-SK"/>
        </w:rPr>
        <w:t>M</w:t>
      </w:r>
      <w:r w:rsidR="00CD542C">
        <w:rPr>
          <w:rFonts w:ascii="Times New Roman" w:hAnsi="Times New Roman"/>
          <w:sz w:val="24"/>
          <w:lang w:val="sk-SK"/>
        </w:rPr>
        <w:t>K</w:t>
      </w:r>
      <w:r w:rsidRPr="00C05A9A">
        <w:rPr>
          <w:rFonts w:ascii="Times New Roman" w:hAnsi="Times New Roman"/>
          <w:sz w:val="24"/>
          <w:lang w:val="sk-SK"/>
        </w:rPr>
        <w:t xml:space="preserve">NF: </w:t>
      </w:r>
    </w:p>
    <w:p w14:paraId="649C642D" w14:textId="77777777" w:rsidR="006A218A" w:rsidRPr="00E26C10" w:rsidRDefault="006A218A" w:rsidP="006A218A">
      <w:pPr>
        <w:pStyle w:val="PlainText"/>
        <w:rPr>
          <w:rFonts w:ascii="Times New Roman" w:hAnsi="Times New Roman"/>
          <w:i/>
          <w:sz w:val="24"/>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14:paraId="5EBC03CA" w14:textId="27F0E06C"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B=</m:t>
          </m:r>
          <m:d>
            <m:dPr>
              <m:ctrlPr>
                <w:ins w:id="727" w:author="421904072277" w:date="2021-10-13T20:06:00Z">
                  <w:rPr>
                    <w:rFonts w:ascii="Cambria Math" w:hAnsi="Cambria Math"/>
                    <w:i/>
                    <w:sz w:val="24"/>
                    <w:lang w:val="sk-SK"/>
                  </w:rPr>
                </w:ins>
              </m:ctrlPr>
            </m:dPr>
            <m:e>
              <m:acc>
                <m:accPr>
                  <m:chr m:val="̅"/>
                  <m:ctrlPr>
                    <w:ins w:id="728" w:author="421904072277" w:date="2021-10-13T20:06:00Z">
                      <w:rPr>
                        <w:rFonts w:ascii="Cambria Math" w:hAnsi="Cambria Math"/>
                        <w:i/>
                        <w:sz w:val="24"/>
                        <w:lang w:val="sk-SK"/>
                      </w:rPr>
                    </w:ins>
                  </m:ctrlPr>
                </m:accPr>
                <m:e>
                  <m:r>
                    <w:ins w:id="729" w:author="421904072277" w:date="2021-10-13T20:06:00Z">
                      <w:rPr>
                        <w:rFonts w:ascii="Cambria Math" w:hAnsi="Cambria Math"/>
                        <w:sz w:val="24"/>
                        <w:lang w:val="sk-SK"/>
                      </w:rPr>
                      <m:t>b</m:t>
                    </w:ins>
                  </m:r>
                </m:e>
              </m:acc>
              <m:r>
                <w:ins w:id="730" w:author="421904072277" w:date="2021-10-13T20:06:00Z">
                  <w:rPr>
                    <w:rFonts w:ascii="Cambria Math" w:hAnsi="Cambria Math"/>
                    <w:sz w:val="24"/>
                    <w:lang w:val="sk-SK"/>
                  </w:rPr>
                  <m:t>+</m:t>
                </w:ins>
              </m:r>
              <m:acc>
                <m:accPr>
                  <m:chr m:val="̅"/>
                  <m:ctrlPr>
                    <w:ins w:id="731" w:author="421904072277" w:date="2021-10-13T20:07:00Z">
                      <w:rPr>
                        <w:rFonts w:ascii="Cambria Math" w:hAnsi="Cambria Math"/>
                        <w:i/>
                        <w:sz w:val="24"/>
                        <w:lang w:val="sk-SK"/>
                      </w:rPr>
                    </w:ins>
                  </m:ctrlPr>
                </m:accPr>
                <m:e>
                  <m:r>
                    <w:ins w:id="732" w:author="421904072277" w:date="2021-10-13T20:07:00Z">
                      <w:rPr>
                        <w:rFonts w:ascii="Cambria Math" w:hAnsi="Cambria Math"/>
                        <w:sz w:val="24"/>
                        <w:lang w:val="sk-SK"/>
                      </w:rPr>
                      <m:t>d</m:t>
                    </w:ins>
                  </m:r>
                </m:e>
              </m:acc>
            </m:e>
          </m:d>
          <m:r>
            <w:ins w:id="733" w:author="421904072277" w:date="2021-10-13T20:07:00Z">
              <w:rPr>
                <w:rFonts w:ascii="Cambria Math" w:hAnsi="Cambria Math"/>
                <w:sz w:val="24"/>
                <w:lang w:val="sk-SK"/>
              </w:rPr>
              <m:t>.</m:t>
            </w:ins>
          </m:r>
          <m:d>
            <m:dPr>
              <m:ctrlPr>
                <w:ins w:id="734" w:author="421904072277" w:date="2021-10-13T20:07:00Z">
                  <w:rPr>
                    <w:rFonts w:ascii="Cambria Math" w:hAnsi="Cambria Math"/>
                    <w:i/>
                    <w:sz w:val="24"/>
                    <w:lang w:val="sk-SK"/>
                  </w:rPr>
                </w:ins>
              </m:ctrlPr>
            </m:dPr>
            <m:e>
              <m:acc>
                <m:accPr>
                  <m:chr m:val="̅"/>
                  <m:ctrlPr>
                    <w:ins w:id="735" w:author="421904072277" w:date="2021-10-13T20:07:00Z">
                      <w:rPr>
                        <w:rFonts w:ascii="Cambria Math" w:hAnsi="Cambria Math"/>
                        <w:i/>
                        <w:sz w:val="24"/>
                        <w:lang w:val="sk-SK"/>
                      </w:rPr>
                    </w:ins>
                  </m:ctrlPr>
                </m:accPr>
                <m:e>
                  <m:r>
                    <w:ins w:id="736" w:author="421904072277" w:date="2021-10-13T20:07:00Z">
                      <w:rPr>
                        <w:rFonts w:ascii="Cambria Math" w:hAnsi="Cambria Math"/>
                        <w:sz w:val="24"/>
                        <w:lang w:val="sk-SK"/>
                      </w:rPr>
                      <m:t>b</m:t>
                    </w:ins>
                  </m:r>
                </m:e>
              </m:acc>
              <m:r>
                <w:ins w:id="737" w:author="421904072277" w:date="2021-10-13T20:07:00Z">
                  <w:rPr>
                    <w:rFonts w:ascii="Cambria Math" w:hAnsi="Cambria Math"/>
                    <w:sz w:val="24"/>
                    <w:lang w:val="sk-SK"/>
                  </w:rPr>
                  <m:t>+</m:t>
                </w:ins>
              </m:r>
              <m:acc>
                <m:accPr>
                  <m:chr m:val="̅"/>
                  <m:ctrlPr>
                    <w:ins w:id="738" w:author="421904072277" w:date="2021-10-13T20:07:00Z">
                      <w:rPr>
                        <w:rFonts w:ascii="Cambria Math" w:hAnsi="Cambria Math"/>
                        <w:i/>
                        <w:sz w:val="24"/>
                        <w:lang w:val="sk-SK"/>
                      </w:rPr>
                    </w:ins>
                  </m:ctrlPr>
                </m:accPr>
                <m:e>
                  <m:r>
                    <w:ins w:id="739" w:author="421904072277" w:date="2021-10-13T20:07:00Z">
                      <w:rPr>
                        <w:rFonts w:ascii="Cambria Math" w:hAnsi="Cambria Math"/>
                        <w:sz w:val="24"/>
                        <w:lang w:val="sk-SK"/>
                      </w:rPr>
                      <m:t>c</m:t>
                    </w:ins>
                  </m:r>
                </m:e>
              </m:acc>
            </m:e>
          </m:d>
          <m:r>
            <w:ins w:id="740" w:author="421904072277" w:date="2021-10-13T20:07:00Z">
              <w:rPr>
                <w:rFonts w:ascii="Cambria Math" w:hAnsi="Cambria Math"/>
                <w:sz w:val="24"/>
                <w:lang w:val="sk-SK"/>
              </w:rPr>
              <m:t>.(b+c+d)</m:t>
            </w:ins>
          </m:r>
          <m:d>
            <m:dPr>
              <m:ctrlPr>
                <w:del w:id="741" w:author="421904072277" w:date="2021-10-13T20:06:00Z">
                  <w:rPr>
                    <w:rFonts w:ascii="Cambria Math" w:hAnsi="Cambria Math"/>
                    <w:i/>
                    <w:sz w:val="24"/>
                    <w:lang w:val="sk-SK"/>
                  </w:rPr>
                </w:del>
              </m:ctrlPr>
            </m:dPr>
            <m:e>
              <m:r>
                <w:del w:id="742" w:author="421904072277" w:date="2021-10-13T20:06:00Z">
                  <w:rPr>
                    <w:rFonts w:ascii="Cambria Math" w:hAnsi="Cambria Math"/>
                    <w:sz w:val="24"/>
                    <w:lang w:val="sk-SK"/>
                  </w:rPr>
                  <m:t>a+b</m:t>
                </w:del>
              </m:r>
            </m:e>
          </m:d>
          <m:r>
            <w:del w:id="743" w:author="421904072277" w:date="2021-10-13T20:06:00Z">
              <w:rPr>
                <w:rFonts w:ascii="Cambria Math" w:hAnsi="Cambria Math"/>
                <w:sz w:val="24"/>
                <w:lang w:val="sk-SK"/>
              </w:rPr>
              <m:t>.(a+c+</m:t>
            </w:del>
          </m:r>
          <m:acc>
            <m:accPr>
              <m:chr m:val="̅"/>
              <m:ctrlPr>
                <w:del w:id="744" w:author="421904072277" w:date="2021-10-13T20:06:00Z">
                  <w:rPr>
                    <w:rFonts w:ascii="Cambria Math" w:hAnsi="Cambria Math"/>
                    <w:i/>
                    <w:sz w:val="24"/>
                    <w:lang w:val="sk-SK"/>
                  </w:rPr>
                </w:del>
              </m:ctrlPr>
            </m:accPr>
            <m:e>
              <m:r>
                <w:del w:id="745" w:author="421904072277" w:date="2021-10-13T20:06:00Z">
                  <w:rPr>
                    <w:rFonts w:ascii="Cambria Math" w:hAnsi="Cambria Math"/>
                    <w:sz w:val="24"/>
                    <w:lang w:val="sk-SK"/>
                  </w:rPr>
                  <m:t>d</m:t>
                </w:del>
              </m:r>
            </m:e>
          </m:acc>
          <m:r>
            <w:del w:id="746" w:author="421904072277" w:date="2021-10-13T20:06:00Z">
              <w:rPr>
                <w:rFonts w:ascii="Cambria Math" w:hAnsi="Cambria Math"/>
                <w:sz w:val="24"/>
                <w:lang w:val="sk-SK"/>
              </w:rPr>
              <m:t>)</m:t>
            </w:del>
          </m:r>
        </m:oMath>
      </m:oMathPara>
    </w:p>
    <w:p w14:paraId="6DEA365F" w14:textId="5DB255B2"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C=</m:t>
          </m:r>
          <m:d>
            <m:dPr>
              <m:ctrlPr>
                <w:ins w:id="747" w:author="421904072277" w:date="2021-10-13T20:08:00Z">
                  <w:rPr>
                    <w:rFonts w:ascii="Cambria Math" w:hAnsi="Cambria Math"/>
                    <w:i/>
                    <w:sz w:val="24"/>
                    <w:lang w:val="sk-SK"/>
                  </w:rPr>
                </w:ins>
              </m:ctrlPr>
            </m:dPr>
            <m:e>
              <m:r>
                <w:ins w:id="748" w:author="421904072277" w:date="2021-10-13T20:08:00Z">
                  <w:rPr>
                    <w:rFonts w:ascii="Cambria Math" w:hAnsi="Cambria Math"/>
                    <w:sz w:val="24"/>
                    <w:lang w:val="sk-SK"/>
                  </w:rPr>
                  <m:t>c+d</m:t>
                </w:ins>
              </m:r>
            </m:e>
          </m:d>
          <m:r>
            <w:ins w:id="749" w:author="421904072277" w:date="2021-10-13T20:21:00Z">
              <w:rPr>
                <w:rFonts w:ascii="Cambria Math" w:hAnsi="Cambria Math"/>
                <w:sz w:val="24"/>
                <w:lang w:val="sk-SK"/>
              </w:rPr>
              <m:t>.</m:t>
            </w:ins>
          </m:r>
          <m:r>
            <w:ins w:id="750" w:author="421904072277" w:date="2021-10-13T20:08:00Z">
              <w:rPr>
                <w:rFonts w:ascii="Cambria Math" w:hAnsi="Cambria Math"/>
                <w:sz w:val="24"/>
                <w:lang w:val="sk-SK"/>
              </w:rPr>
              <m:t>(</m:t>
            </w:ins>
          </m:r>
          <m:acc>
            <m:accPr>
              <m:chr m:val="̅"/>
              <m:ctrlPr>
                <w:ins w:id="751" w:author="421904072277" w:date="2021-10-13T20:08:00Z">
                  <w:rPr>
                    <w:rFonts w:ascii="Cambria Math" w:hAnsi="Cambria Math"/>
                    <w:i/>
                    <w:sz w:val="24"/>
                    <w:lang w:val="sk-SK"/>
                  </w:rPr>
                </w:ins>
              </m:ctrlPr>
            </m:accPr>
            <m:e>
              <m:r>
                <w:ins w:id="752" w:author="421904072277" w:date="2021-10-13T20:08:00Z">
                  <w:rPr>
                    <w:rFonts w:ascii="Cambria Math" w:hAnsi="Cambria Math"/>
                    <w:sz w:val="24"/>
                    <w:lang w:val="sk-SK"/>
                  </w:rPr>
                  <m:t>c</m:t>
                </w:ins>
              </m:r>
            </m:e>
          </m:acc>
          <m:r>
            <w:ins w:id="753" w:author="421904072277" w:date="2021-10-13T20:08:00Z">
              <w:rPr>
                <w:rFonts w:ascii="Cambria Math" w:hAnsi="Cambria Math"/>
                <w:sz w:val="24"/>
                <w:lang w:val="sk-SK"/>
              </w:rPr>
              <m:t>+</m:t>
            </w:ins>
          </m:r>
          <m:acc>
            <m:accPr>
              <m:chr m:val="̅"/>
              <m:ctrlPr>
                <w:ins w:id="754" w:author="421904072277" w:date="2021-10-13T20:08:00Z">
                  <w:rPr>
                    <w:rFonts w:ascii="Cambria Math" w:hAnsi="Cambria Math"/>
                    <w:i/>
                    <w:sz w:val="24"/>
                    <w:lang w:val="sk-SK"/>
                  </w:rPr>
                </w:ins>
              </m:ctrlPr>
            </m:accPr>
            <m:e>
              <m:r>
                <w:ins w:id="755" w:author="421904072277" w:date="2021-10-13T20:08:00Z">
                  <w:rPr>
                    <w:rFonts w:ascii="Cambria Math" w:hAnsi="Cambria Math"/>
                    <w:sz w:val="24"/>
                    <w:lang w:val="sk-SK"/>
                  </w:rPr>
                  <m:t>d</m:t>
                </w:ins>
              </m:r>
            </m:e>
          </m:acc>
          <m:r>
            <w:ins w:id="756" w:author="421904072277" w:date="2021-10-13T20:08:00Z">
              <w:rPr>
                <w:rFonts w:ascii="Cambria Math" w:hAnsi="Cambria Math"/>
                <w:sz w:val="24"/>
                <w:lang w:val="sk-SK"/>
              </w:rPr>
              <m:t>)</m:t>
            </w:ins>
          </m:r>
          <m:d>
            <m:dPr>
              <m:ctrlPr>
                <w:del w:id="757" w:author="421904072277" w:date="2021-10-13T20:08:00Z">
                  <w:rPr>
                    <w:rFonts w:ascii="Cambria Math" w:hAnsi="Cambria Math"/>
                    <w:i/>
                    <w:sz w:val="24"/>
                    <w:lang w:val="sk-SK"/>
                  </w:rPr>
                </w:del>
              </m:ctrlPr>
            </m:dPr>
            <m:e>
              <m:r>
                <w:del w:id="758" w:author="421904072277" w:date="2021-10-13T20:08:00Z">
                  <w:rPr>
                    <w:rFonts w:ascii="Cambria Math" w:hAnsi="Cambria Math"/>
                    <w:sz w:val="24"/>
                    <w:lang w:val="sk-SK"/>
                  </w:rPr>
                  <m:t>a+c+d</m:t>
                </w:del>
              </m:r>
            </m:e>
          </m:d>
          <m:r>
            <w:del w:id="759" w:author="421904072277" w:date="2021-10-13T20:08:00Z">
              <w:rPr>
                <w:rFonts w:ascii="Cambria Math" w:hAnsi="Cambria Math"/>
                <w:sz w:val="24"/>
                <w:lang w:val="sk-SK"/>
              </w:rPr>
              <m:t>.</m:t>
            </w:del>
          </m:r>
          <m:d>
            <m:dPr>
              <m:ctrlPr>
                <w:del w:id="760" w:author="421904072277" w:date="2021-10-13T20:08:00Z">
                  <w:rPr>
                    <w:rFonts w:ascii="Cambria Math" w:hAnsi="Cambria Math"/>
                    <w:i/>
                    <w:sz w:val="24"/>
                    <w:lang w:val="sk-SK"/>
                  </w:rPr>
                </w:del>
              </m:ctrlPr>
            </m:dPr>
            <m:e>
              <m:acc>
                <m:accPr>
                  <m:chr m:val="̅"/>
                  <m:ctrlPr>
                    <w:del w:id="761" w:author="421904072277" w:date="2021-10-13T20:08:00Z">
                      <w:rPr>
                        <w:rFonts w:ascii="Cambria Math" w:hAnsi="Cambria Math"/>
                        <w:i/>
                        <w:sz w:val="24"/>
                        <w:lang w:val="sk-SK"/>
                      </w:rPr>
                    </w:del>
                  </m:ctrlPr>
                </m:accPr>
                <m:e>
                  <m:r>
                    <w:del w:id="762" w:author="421904072277" w:date="2021-10-13T20:08:00Z">
                      <w:rPr>
                        <w:rFonts w:ascii="Cambria Math" w:hAnsi="Cambria Math"/>
                        <w:sz w:val="24"/>
                        <w:lang w:val="sk-SK"/>
                      </w:rPr>
                      <m:t>b</m:t>
                    </w:del>
                  </m:r>
                </m:e>
              </m:acc>
              <m:r>
                <w:del w:id="763" w:author="421904072277" w:date="2021-10-13T20:08:00Z">
                  <w:rPr>
                    <w:rFonts w:ascii="Cambria Math" w:hAnsi="Cambria Math"/>
                    <w:sz w:val="24"/>
                    <w:lang w:val="sk-SK"/>
                  </w:rPr>
                  <m:t>+</m:t>
                </w:del>
              </m:r>
              <m:acc>
                <m:accPr>
                  <m:chr m:val="̅"/>
                  <m:ctrlPr>
                    <w:del w:id="764" w:author="421904072277" w:date="2021-10-13T20:08:00Z">
                      <w:rPr>
                        <w:rFonts w:ascii="Cambria Math" w:hAnsi="Cambria Math"/>
                        <w:i/>
                        <w:sz w:val="24"/>
                        <w:lang w:val="sk-SK"/>
                      </w:rPr>
                    </w:del>
                  </m:ctrlPr>
                </m:accPr>
                <m:e>
                  <m:r>
                    <w:del w:id="765" w:author="421904072277" w:date="2021-10-13T20:08:00Z">
                      <w:rPr>
                        <w:rFonts w:ascii="Cambria Math" w:hAnsi="Cambria Math"/>
                        <w:sz w:val="24"/>
                        <w:lang w:val="sk-SK"/>
                      </w:rPr>
                      <m:t>c</m:t>
                    </w:del>
                  </m:r>
                </m:e>
              </m:acc>
            </m:e>
          </m:d>
          <m:r>
            <w:del w:id="766" w:author="421904072277" w:date="2021-10-13T20:08:00Z">
              <w:rPr>
                <w:rFonts w:ascii="Cambria Math" w:hAnsi="Cambria Math"/>
                <w:sz w:val="24"/>
                <w:lang w:val="sk-SK"/>
              </w:rPr>
              <m:t>.(a+b+c)</m:t>
            </w:del>
          </m:r>
        </m:oMath>
      </m:oMathPara>
    </w:p>
    <w:p w14:paraId="4D34BA1F" w14:textId="77777777"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14:paraId="7AD50868" w14:textId="77777777" w:rsidR="006A218A" w:rsidRDefault="006A218A" w:rsidP="00420890">
      <w:pPr>
        <w:pStyle w:val="PlainText"/>
        <w:rPr>
          <w:rFonts w:ascii="Times New Roman" w:hAnsi="Times New Roman"/>
          <w:b/>
          <w:sz w:val="24"/>
          <w:lang w:val="sk-SK"/>
        </w:rPr>
      </w:pPr>
    </w:p>
    <w:p w14:paraId="59B0731E" w14:textId="77777777" w:rsidR="00E26C10" w:rsidRPr="001C3BA7" w:rsidDel="001C3BA7" w:rsidRDefault="00E26C10" w:rsidP="00E26C10">
      <w:pPr>
        <w:pStyle w:val="PlainText"/>
        <w:rPr>
          <w:del w:id="767" w:author="421904072277" w:date="2021-10-13T23:52:00Z"/>
          <w:rFonts w:ascii="Times New Roman" w:hAnsi="Times New Roman"/>
          <w:b/>
          <w:sz w:val="24"/>
          <w:rPrChange w:id="768" w:author="421904072277" w:date="2021-10-13T23:55:00Z">
            <w:rPr>
              <w:del w:id="769" w:author="421904072277" w:date="2021-10-13T23:52:00Z"/>
              <w:rFonts w:ascii="Times New Roman" w:hAnsi="Times New Roman"/>
              <w:b/>
              <w:sz w:val="24"/>
              <w:lang w:val="sk-SK"/>
            </w:rPr>
          </w:rPrChange>
        </w:rPr>
      </w:pPr>
      <w:r w:rsidRPr="00C05A9A">
        <w:rPr>
          <w:rFonts w:ascii="Times New Roman" w:hAnsi="Times New Roman"/>
          <w:b/>
          <w:sz w:val="24"/>
          <w:lang w:val="sk-SK"/>
        </w:rPr>
        <w:t xml:space="preserve">Prepis na </w:t>
      </w:r>
      <w:r>
        <w:rPr>
          <w:rFonts w:ascii="Times New Roman" w:hAnsi="Times New Roman"/>
          <w:b/>
          <w:sz w:val="24"/>
          <w:lang w:val="sk-SK"/>
        </w:rPr>
        <w:t>NOR</w:t>
      </w:r>
      <w:r w:rsidRPr="00C05A9A">
        <w:rPr>
          <w:rFonts w:ascii="Times New Roman" w:hAnsi="Times New Roman"/>
          <w:b/>
          <w:sz w:val="24"/>
          <w:lang w:val="sk-SK"/>
        </w:rPr>
        <w:t>:</w:t>
      </w:r>
    </w:p>
    <w:p w14:paraId="613D311E" w14:textId="0220835F" w:rsidR="00DA5D60" w:rsidRPr="00DA5D60" w:rsidDel="001C3BA7" w:rsidRDefault="00DA5D60" w:rsidP="00DA5D60">
      <w:pPr>
        <w:pStyle w:val="PlainText"/>
        <w:jc w:val="both"/>
        <w:rPr>
          <w:del w:id="770" w:author="421904072277" w:date="2021-10-13T23:51:00Z"/>
          <w:rFonts w:ascii="Times New Roman" w:hAnsi="Times New Roman"/>
          <w:i/>
          <w:sz w:val="24"/>
          <w:highlight w:val="yellow"/>
          <w:lang w:val="sk-SK"/>
        </w:rPr>
      </w:pPr>
      <w:del w:id="771" w:author="421904072277" w:date="2021-10-13T23:51:00Z">
        <w:r w:rsidRPr="00DA5D60" w:rsidDel="001C3BA7">
          <w:rPr>
            <w:rFonts w:ascii="Times New Roman" w:hAnsi="Times New Roman"/>
            <w:i/>
            <w:sz w:val="24"/>
            <w:highlight w:val="yellow"/>
            <w:lang w:val="sk-SK"/>
          </w:rPr>
          <w:delText xml:space="preserve">Poznámka: pri úprave výrazu na </w:delText>
        </w:r>
        <w:r w:rsidDel="001C3BA7">
          <w:rPr>
            <w:rFonts w:ascii="Times New Roman" w:hAnsi="Times New Roman"/>
            <w:i/>
            <w:sz w:val="24"/>
            <w:highlight w:val="yellow"/>
            <w:lang w:val="sk-SK"/>
          </w:rPr>
          <w:delText>Pe</w:delText>
        </w:r>
        <w:r w:rsidR="00CD542C" w:rsidDel="001C3BA7">
          <w:rPr>
            <w:rFonts w:ascii="Times New Roman" w:hAnsi="Times New Roman"/>
            <w:i/>
            <w:sz w:val="24"/>
            <w:highlight w:val="yellow"/>
            <w:lang w:val="sk-SK"/>
          </w:rPr>
          <w:delText>i</w:delText>
        </w:r>
        <w:r w:rsidDel="001C3BA7">
          <w:rPr>
            <w:rFonts w:ascii="Times New Roman" w:hAnsi="Times New Roman"/>
            <w:i/>
            <w:sz w:val="24"/>
            <w:highlight w:val="yellow"/>
            <w:lang w:val="sk-SK"/>
          </w:rPr>
          <w:delText>rceovu</w:delText>
        </w:r>
        <w:r w:rsidRPr="00DA5D60" w:rsidDel="001C3BA7">
          <w:rPr>
            <w:rFonts w:ascii="Times New Roman" w:hAnsi="Times New Roman"/>
            <w:i/>
            <w:sz w:val="24"/>
            <w:highlight w:val="yellow"/>
            <w:lang w:val="sk-SK"/>
          </w:rPr>
          <w:delText xml:space="preserve"> funkciu používame dvojitú negáciu nad </w:delText>
        </w:r>
        <w:r w:rsidDel="001C3BA7">
          <w:rPr>
            <w:rFonts w:ascii="Times New Roman" w:hAnsi="Times New Roman"/>
            <w:i/>
            <w:sz w:val="24"/>
            <w:highlight w:val="yellow"/>
            <w:lang w:val="sk-SK"/>
          </w:rPr>
          <w:delText>K</w:delText>
        </w:r>
        <w:r w:rsidRPr="00DA5D60" w:rsidDel="001C3BA7">
          <w:rPr>
            <w:rFonts w:ascii="Times New Roman" w:hAnsi="Times New Roman"/>
            <w:i/>
            <w:sz w:val="24"/>
            <w:highlight w:val="yellow"/>
            <w:lang w:val="sk-SK"/>
          </w:rPr>
          <w:delText xml:space="preserve">NF formou a použijeme jedenkrát de Morganovo pravidlo, v tom je celý princíp prevodu </w:delText>
        </w:r>
        <w:r w:rsidDel="001C3BA7">
          <w:rPr>
            <w:rFonts w:ascii="Times New Roman" w:hAnsi="Times New Roman"/>
            <w:i/>
            <w:sz w:val="24"/>
            <w:highlight w:val="yellow"/>
            <w:lang w:val="sk-SK"/>
          </w:rPr>
          <w:delText>K</w:delText>
        </w:r>
        <w:r w:rsidRPr="00DA5D60" w:rsidDel="001C3BA7">
          <w:rPr>
            <w:rFonts w:ascii="Times New Roman" w:hAnsi="Times New Roman"/>
            <w:i/>
            <w:sz w:val="24"/>
            <w:highlight w:val="yellow"/>
            <w:lang w:val="sk-SK"/>
          </w:rPr>
          <w:delText xml:space="preserve">NF na </w:delText>
        </w:r>
        <w:r w:rsidDel="001C3BA7">
          <w:rPr>
            <w:rFonts w:ascii="Times New Roman" w:hAnsi="Times New Roman"/>
            <w:i/>
            <w:sz w:val="24"/>
            <w:highlight w:val="yellow"/>
            <w:lang w:val="sk-SK"/>
          </w:rPr>
          <w:delText>Pe</w:delText>
        </w:r>
        <w:r w:rsidR="00CD542C" w:rsidDel="001C3BA7">
          <w:rPr>
            <w:rFonts w:ascii="Times New Roman" w:hAnsi="Times New Roman"/>
            <w:i/>
            <w:sz w:val="24"/>
            <w:highlight w:val="yellow"/>
            <w:lang w:val="sk-SK"/>
          </w:rPr>
          <w:delText>i</w:delText>
        </w:r>
        <w:r w:rsidDel="001C3BA7">
          <w:rPr>
            <w:rFonts w:ascii="Times New Roman" w:hAnsi="Times New Roman"/>
            <w:i/>
            <w:sz w:val="24"/>
            <w:highlight w:val="yellow"/>
            <w:lang w:val="sk-SK"/>
          </w:rPr>
          <w:delText>rceovu</w:delText>
        </w:r>
        <w:r w:rsidRPr="00DA5D60" w:rsidDel="001C3BA7">
          <w:rPr>
            <w:rFonts w:ascii="Times New Roman" w:hAnsi="Times New Roman"/>
            <w:i/>
            <w:sz w:val="24"/>
            <w:highlight w:val="yellow"/>
            <w:lang w:val="sk-SK"/>
          </w:rPr>
          <w:delText xml:space="preserve"> funkciu, platí, že </w:delText>
        </w:r>
      </w:del>
      <m:oMath>
        <m:acc>
          <m:accPr>
            <m:chr m:val="̅"/>
            <m:ctrlPr>
              <w:del w:id="772" w:author="421904072277" w:date="2021-10-13T23:51:00Z">
                <w:rPr>
                  <w:rFonts w:ascii="Cambria Math" w:hAnsi="Cambria Math"/>
                  <w:i/>
                  <w:sz w:val="24"/>
                  <w:highlight w:val="yellow"/>
                  <w:lang w:val="sk-SK"/>
                </w:rPr>
              </w:del>
            </m:ctrlPr>
          </m:accPr>
          <m:e>
            <m:sSub>
              <m:sSubPr>
                <m:ctrlPr>
                  <w:del w:id="773" w:author="421904072277" w:date="2021-10-13T23:51:00Z">
                    <w:rPr>
                      <w:rFonts w:ascii="Cambria Math" w:hAnsi="Cambria Math"/>
                      <w:i/>
                      <w:sz w:val="24"/>
                      <w:highlight w:val="yellow"/>
                      <w:lang w:val="sk-SK"/>
                    </w:rPr>
                  </w:del>
                </m:ctrlPr>
              </m:sSubPr>
              <m:e>
                <m:r>
                  <w:del w:id="774" w:author="421904072277" w:date="2021-10-13T23:51:00Z">
                    <w:rPr>
                      <w:rFonts w:ascii="Cambria Math" w:hAnsi="Cambria Math"/>
                      <w:sz w:val="24"/>
                      <w:highlight w:val="yellow"/>
                      <w:lang w:val="sk-SK"/>
                    </w:rPr>
                    <m:t>x</m:t>
                  </w:del>
                </m:r>
              </m:e>
              <m:sub>
                <m:r>
                  <w:del w:id="775" w:author="421904072277" w:date="2021-10-13T23:51:00Z">
                    <w:rPr>
                      <w:rFonts w:ascii="Cambria Math" w:hAnsi="Cambria Math"/>
                      <w:sz w:val="24"/>
                      <w:highlight w:val="yellow"/>
                      <w:lang w:val="sk-SK"/>
                    </w:rPr>
                    <m:t>1</m:t>
                  </w:del>
                </m:r>
              </m:sub>
            </m:sSub>
            <m:r>
              <w:del w:id="776" w:author="421904072277" w:date="2021-10-13T23:51:00Z">
                <w:rPr>
                  <w:rFonts w:ascii="Cambria Math" w:hAnsi="Cambria Math"/>
                  <w:sz w:val="24"/>
                  <w:highlight w:val="yellow"/>
                  <w:lang w:val="sk-SK"/>
                </w:rPr>
                <m:t>+</m:t>
              </w:del>
            </m:r>
            <m:sSub>
              <m:sSubPr>
                <m:ctrlPr>
                  <w:del w:id="777" w:author="421904072277" w:date="2021-10-13T23:51:00Z">
                    <w:rPr>
                      <w:rFonts w:ascii="Cambria Math" w:hAnsi="Cambria Math"/>
                      <w:i/>
                      <w:sz w:val="24"/>
                      <w:highlight w:val="yellow"/>
                      <w:lang w:val="sk-SK"/>
                    </w:rPr>
                  </w:del>
                </m:ctrlPr>
              </m:sSubPr>
              <m:e>
                <m:r>
                  <w:del w:id="778" w:author="421904072277" w:date="2021-10-13T23:51:00Z">
                    <w:rPr>
                      <w:rFonts w:ascii="Cambria Math" w:hAnsi="Cambria Math"/>
                      <w:sz w:val="24"/>
                      <w:highlight w:val="yellow"/>
                      <w:lang w:val="sk-SK"/>
                    </w:rPr>
                    <m:t>x</m:t>
                  </w:del>
                </m:r>
              </m:e>
              <m:sub>
                <m:r>
                  <w:del w:id="779" w:author="421904072277" w:date="2021-10-13T23:51:00Z">
                    <w:rPr>
                      <w:rFonts w:ascii="Cambria Math" w:hAnsi="Cambria Math"/>
                      <w:sz w:val="24"/>
                      <w:highlight w:val="yellow"/>
                      <w:lang w:val="sk-SK"/>
                    </w:rPr>
                    <m:t>2</m:t>
                  </w:del>
                </m:r>
              </m:sub>
            </m:sSub>
          </m:e>
        </m:acc>
      </m:oMath>
      <w:del w:id="780" w:author="421904072277" w:date="2021-10-13T23:51:00Z">
        <w:r w:rsidRPr="00DA5D60" w:rsidDel="001C3BA7">
          <w:rPr>
            <w:rFonts w:ascii="Times New Roman" w:hAnsi="Times New Roman"/>
            <w:i/>
            <w:sz w:val="24"/>
            <w:highlight w:val="yellow"/>
            <w:lang w:val="sk-SK"/>
          </w:rPr>
          <w:delText xml:space="preserve"> môžeme zapísať aj ako </w:delText>
        </w:r>
      </w:del>
      <m:oMath>
        <m:sSub>
          <m:sSubPr>
            <m:ctrlPr>
              <w:del w:id="781" w:author="421904072277" w:date="2021-10-13T23:51:00Z">
                <w:rPr>
                  <w:rFonts w:ascii="Cambria Math" w:hAnsi="Cambria Math"/>
                  <w:i/>
                  <w:sz w:val="24"/>
                  <w:highlight w:val="yellow"/>
                  <w:lang w:val="sk-SK"/>
                </w:rPr>
              </w:del>
            </m:ctrlPr>
          </m:sSubPr>
          <m:e>
            <m:r>
              <w:del w:id="782" w:author="421904072277" w:date="2021-10-13T23:51:00Z">
                <w:rPr>
                  <w:rFonts w:ascii="Cambria Math" w:hAnsi="Cambria Math"/>
                  <w:sz w:val="24"/>
                  <w:highlight w:val="yellow"/>
                  <w:lang w:val="sk-SK"/>
                </w:rPr>
                <m:t>x</m:t>
              </w:del>
            </m:r>
          </m:e>
          <m:sub>
            <m:r>
              <w:del w:id="783" w:author="421904072277" w:date="2021-10-13T23:51:00Z">
                <w:rPr>
                  <w:rFonts w:ascii="Cambria Math" w:hAnsi="Cambria Math"/>
                  <w:sz w:val="24"/>
                  <w:highlight w:val="yellow"/>
                  <w:lang w:val="sk-SK"/>
                </w:rPr>
                <m:t>1</m:t>
              </w:del>
            </m:r>
          </m:sub>
        </m:sSub>
        <m:r>
          <w:del w:id="784" w:author="421904072277" w:date="2021-10-13T23:51:00Z">
            <w:rPr>
              <w:rFonts w:ascii="Cambria Math" w:hAnsi="Cambria Math"/>
              <w:sz w:val="24"/>
              <w:lang w:val="sk-SK"/>
            </w:rPr>
            <m:t>↓</m:t>
          </w:del>
        </m:r>
        <m:sSub>
          <m:sSubPr>
            <m:ctrlPr>
              <w:del w:id="785" w:author="421904072277" w:date="2021-10-13T23:51:00Z">
                <w:rPr>
                  <w:rFonts w:ascii="Cambria Math" w:hAnsi="Cambria Math"/>
                  <w:i/>
                  <w:sz w:val="24"/>
                  <w:highlight w:val="yellow"/>
                  <w:lang w:val="sk-SK"/>
                </w:rPr>
              </w:del>
            </m:ctrlPr>
          </m:sSubPr>
          <m:e>
            <m:r>
              <w:del w:id="786" w:author="421904072277" w:date="2021-10-13T23:51:00Z">
                <w:rPr>
                  <w:rFonts w:ascii="Cambria Math" w:hAnsi="Cambria Math"/>
                  <w:sz w:val="24"/>
                  <w:highlight w:val="yellow"/>
                  <w:lang w:val="sk-SK"/>
                </w:rPr>
                <m:t>x</m:t>
              </w:del>
            </m:r>
          </m:e>
          <m:sub>
            <m:r>
              <w:del w:id="787" w:author="421904072277" w:date="2021-10-13T23:51:00Z">
                <w:rPr>
                  <w:rFonts w:ascii="Cambria Math" w:hAnsi="Cambria Math"/>
                  <w:sz w:val="24"/>
                  <w:highlight w:val="yellow"/>
                  <w:lang w:val="sk-SK"/>
                </w:rPr>
                <m:t>2</m:t>
              </w:del>
            </m:r>
          </m:sub>
        </m:sSub>
      </m:oMath>
      <w:del w:id="788" w:author="421904072277" w:date="2021-10-13T23:51:00Z">
        <w:r w:rsidRPr="00DA5D60" w:rsidDel="001C3BA7">
          <w:rPr>
            <w:rFonts w:ascii="Times New Roman" w:hAnsi="Times New Roman"/>
            <w:i/>
            <w:sz w:val="24"/>
            <w:highlight w:val="yellow"/>
            <w:lang w:val="sk-SK"/>
          </w:rPr>
          <w:delText xml:space="preserve">, jedná sa o ekvivalentné zápisy. </w:delText>
        </w:r>
      </w:del>
    </w:p>
    <w:p w14:paraId="03924955" w14:textId="53556F6A" w:rsidR="00DA5D60" w:rsidRPr="00DA5D60" w:rsidDel="001C3BA7" w:rsidRDefault="00DA5D60" w:rsidP="00DA5D60">
      <w:pPr>
        <w:pStyle w:val="PlainText"/>
        <w:jc w:val="both"/>
        <w:rPr>
          <w:del w:id="789" w:author="421904072277" w:date="2021-10-13T23:51:00Z"/>
          <w:rFonts w:ascii="Times New Roman" w:hAnsi="Times New Roman"/>
          <w:i/>
          <w:sz w:val="24"/>
          <w:highlight w:val="yellow"/>
          <w:lang w:val="sk-SK"/>
        </w:rPr>
      </w:pPr>
      <w:del w:id="790" w:author="421904072277" w:date="2021-10-13T23:51:00Z">
        <w:r w:rsidRPr="00DA5D60" w:rsidDel="001C3BA7">
          <w:rPr>
            <w:rFonts w:ascii="Times New Roman" w:hAnsi="Times New Roman"/>
            <w:i/>
            <w:sz w:val="24"/>
            <w:highlight w:val="yellow"/>
            <w:lang w:val="sk-SK"/>
          </w:rPr>
          <w:delText xml:space="preserve">Ak prídete k prípadu, že vám výstupnú funkciu tvorí len jeden </w:delText>
        </w:r>
        <w:r w:rsidR="00CD542C" w:rsidDel="001C3BA7">
          <w:rPr>
            <w:rFonts w:ascii="Times New Roman" w:hAnsi="Times New Roman"/>
            <w:i/>
            <w:sz w:val="24"/>
            <w:highlight w:val="yellow"/>
            <w:lang w:val="sk-SK"/>
          </w:rPr>
          <w:delText>súčtový</w:delText>
        </w:r>
        <w:r w:rsidRPr="00DA5D60" w:rsidDel="001C3BA7">
          <w:rPr>
            <w:rFonts w:ascii="Times New Roman" w:hAnsi="Times New Roman"/>
            <w:i/>
            <w:sz w:val="24"/>
            <w:highlight w:val="yellow"/>
            <w:lang w:val="sk-SK"/>
          </w:rPr>
          <w:delText xml:space="preserve"> výraz, tak je potrebné použiť pravidlo 4</w:delText>
        </w:r>
        <w:r w:rsidDel="001C3BA7">
          <w:rPr>
            <w:rFonts w:ascii="Times New Roman" w:hAnsi="Times New Roman"/>
            <w:i/>
            <w:sz w:val="24"/>
            <w:highlight w:val="yellow"/>
            <w:lang w:val="sk-SK"/>
          </w:rPr>
          <w:delText>b</w:delText>
        </w:r>
        <w:r w:rsidRPr="00DA5D60" w:rsidDel="001C3BA7">
          <w:rPr>
            <w:rFonts w:ascii="Times New Roman" w:hAnsi="Times New Roman"/>
            <w:i/>
            <w:sz w:val="24"/>
            <w:highlight w:val="yellow"/>
            <w:lang w:val="sk-SK"/>
          </w:rPr>
          <w:delText>, a potom už pokračujete ako je vyššie uvedené (t.j. pravidlo 6 a</w:delText>
        </w:r>
        <w:r w:rsidDel="001C3BA7">
          <w:rPr>
            <w:rFonts w:ascii="Times New Roman" w:hAnsi="Times New Roman"/>
            <w:i/>
            <w:sz w:val="24"/>
            <w:highlight w:val="yellow"/>
            <w:lang w:val="sk-SK"/>
          </w:rPr>
          <w:delText> </w:delText>
        </w:r>
        <w:r w:rsidRPr="00DA5D60" w:rsidDel="001C3BA7">
          <w:rPr>
            <w:rFonts w:ascii="Times New Roman" w:hAnsi="Times New Roman"/>
            <w:i/>
            <w:sz w:val="24"/>
            <w:highlight w:val="yellow"/>
            <w:lang w:val="sk-SK"/>
          </w:rPr>
          <w:delText>5</w:delText>
        </w:r>
        <w:r w:rsidDel="001C3BA7">
          <w:rPr>
            <w:rFonts w:ascii="Times New Roman" w:hAnsi="Times New Roman"/>
            <w:i/>
            <w:sz w:val="24"/>
            <w:highlight w:val="yellow"/>
            <w:lang w:val="sk-SK"/>
          </w:rPr>
          <w:delText>b</w:delText>
        </w:r>
        <w:r w:rsidRPr="00DA5D60" w:rsidDel="001C3BA7">
          <w:rPr>
            <w:rFonts w:ascii="Times New Roman" w:hAnsi="Times New Roman"/>
            <w:i/>
            <w:sz w:val="24"/>
            <w:highlight w:val="yellow"/>
            <w:lang w:val="sk-SK"/>
          </w:rPr>
          <w:delText>). Ak vám zostane vo funkcií len jedna premenná, tak tu už nie je potrebné robiť nič.</w:delText>
        </w:r>
      </w:del>
    </w:p>
    <w:p w14:paraId="1E13F7E8" w14:textId="2DB7CD21" w:rsidR="00DF566C" w:rsidRPr="00DF566C" w:rsidDel="001C3BA7" w:rsidRDefault="00DA5D60" w:rsidP="00DA5D60">
      <w:pPr>
        <w:pStyle w:val="PlainText"/>
        <w:jc w:val="both"/>
        <w:rPr>
          <w:del w:id="791" w:author="421904072277" w:date="2021-10-13T23:51:00Z"/>
          <w:rFonts w:ascii="Times New Roman" w:hAnsi="Times New Roman"/>
          <w:i/>
          <w:sz w:val="24"/>
          <w:highlight w:val="yellow"/>
          <w:lang w:val="sk-SK"/>
        </w:rPr>
      </w:pPr>
      <m:oMathPara>
        <m:oMath>
          <m:r>
            <w:del w:id="792" w:author="421904072277" w:date="2021-10-13T23:51:00Z">
              <w:rPr>
                <w:rFonts w:ascii="Cambria Math" w:hAnsi="Cambria Math"/>
                <w:sz w:val="24"/>
                <w:highlight w:val="yellow"/>
                <w:lang w:val="sk-SK"/>
              </w:rPr>
              <m:t>Y=</m:t>
            </w:del>
          </m:r>
          <m:sSub>
            <m:sSubPr>
              <m:ctrlPr>
                <w:del w:id="793" w:author="421904072277" w:date="2021-10-13T23:51:00Z">
                  <w:rPr>
                    <w:rFonts w:ascii="Cambria Math" w:hAnsi="Cambria Math"/>
                    <w:i/>
                    <w:sz w:val="24"/>
                    <w:highlight w:val="yellow"/>
                    <w:lang w:val="sk-SK"/>
                  </w:rPr>
                </w:del>
              </m:ctrlPr>
            </m:sSubPr>
            <m:e>
              <m:r>
                <w:del w:id="794" w:author="421904072277" w:date="2021-10-13T23:51:00Z">
                  <w:rPr>
                    <w:rFonts w:ascii="Cambria Math" w:hAnsi="Cambria Math"/>
                    <w:sz w:val="24"/>
                    <w:highlight w:val="yellow"/>
                    <w:lang w:val="sk-SK"/>
                  </w:rPr>
                  <m:t>x</m:t>
                </w:del>
              </m:r>
            </m:e>
            <m:sub>
              <m:r>
                <w:del w:id="795" w:author="421904072277" w:date="2021-10-13T23:51:00Z">
                  <w:rPr>
                    <w:rFonts w:ascii="Cambria Math" w:hAnsi="Cambria Math"/>
                    <w:sz w:val="24"/>
                    <w:highlight w:val="yellow"/>
                    <w:lang w:val="sk-SK"/>
                  </w:rPr>
                  <m:t>1</m:t>
                </w:del>
              </m:r>
            </m:sub>
          </m:sSub>
          <m:r>
            <w:del w:id="796" w:author="421904072277" w:date="2021-10-13T23:51:00Z">
              <w:rPr>
                <w:rFonts w:ascii="Cambria Math" w:hAnsi="Cambria Math"/>
                <w:sz w:val="24"/>
                <w:highlight w:val="yellow"/>
                <w:lang w:val="sk-SK"/>
              </w:rPr>
              <m:t>+</m:t>
            </w:del>
          </m:r>
          <m:sSub>
            <m:sSubPr>
              <m:ctrlPr>
                <w:del w:id="797" w:author="421904072277" w:date="2021-10-13T23:51:00Z">
                  <w:rPr>
                    <w:rFonts w:ascii="Cambria Math" w:hAnsi="Cambria Math"/>
                    <w:i/>
                    <w:sz w:val="24"/>
                    <w:highlight w:val="yellow"/>
                    <w:lang w:val="sk-SK"/>
                  </w:rPr>
                </w:del>
              </m:ctrlPr>
            </m:sSubPr>
            <m:e>
              <m:r>
                <w:del w:id="798" w:author="421904072277" w:date="2021-10-13T23:51:00Z">
                  <w:rPr>
                    <w:rFonts w:ascii="Cambria Math" w:hAnsi="Cambria Math"/>
                    <w:sz w:val="24"/>
                    <w:highlight w:val="yellow"/>
                    <w:lang w:val="sk-SK"/>
                  </w:rPr>
                  <m:t>x</m:t>
                </w:del>
              </m:r>
            </m:e>
            <m:sub>
              <m:r>
                <w:del w:id="799" w:author="421904072277" w:date="2021-10-13T23:51:00Z">
                  <w:rPr>
                    <w:rFonts w:ascii="Cambria Math" w:hAnsi="Cambria Math"/>
                    <w:sz w:val="24"/>
                    <w:highlight w:val="yellow"/>
                    <w:lang w:val="sk-SK"/>
                  </w:rPr>
                  <m:t>2</m:t>
                </w:del>
              </m:r>
            </m:sub>
          </m:sSub>
          <m:r>
            <w:del w:id="800" w:author="421904072277" w:date="2021-10-13T23:51:00Z">
              <w:rPr>
                <w:rFonts w:ascii="Cambria Math" w:hAnsi="Cambria Math"/>
                <w:sz w:val="24"/>
                <w:highlight w:val="yellow"/>
                <w:lang w:val="sk-SK"/>
              </w:rPr>
              <m:t>=</m:t>
            </w:del>
          </m:r>
          <m:sSub>
            <m:sSubPr>
              <m:ctrlPr>
                <w:del w:id="801" w:author="421904072277" w:date="2021-10-13T23:51:00Z">
                  <w:rPr>
                    <w:rFonts w:ascii="Cambria Math" w:hAnsi="Cambria Math"/>
                    <w:i/>
                    <w:sz w:val="24"/>
                    <w:highlight w:val="yellow"/>
                    <w:lang w:val="sk-SK"/>
                  </w:rPr>
                </w:del>
              </m:ctrlPr>
            </m:sSubPr>
            <m:e>
              <m:r>
                <w:del w:id="802" w:author="421904072277" w:date="2021-10-13T23:51:00Z">
                  <w:rPr>
                    <w:rFonts w:ascii="Cambria Math" w:hAnsi="Cambria Math"/>
                    <w:sz w:val="24"/>
                    <w:highlight w:val="yellow"/>
                    <w:lang w:val="sk-SK"/>
                  </w:rPr>
                  <m:t>(x</m:t>
                </w:del>
              </m:r>
            </m:e>
            <m:sub>
              <m:r>
                <w:del w:id="803" w:author="421904072277" w:date="2021-10-13T23:51:00Z">
                  <w:rPr>
                    <w:rFonts w:ascii="Cambria Math" w:hAnsi="Cambria Math"/>
                    <w:sz w:val="24"/>
                    <w:highlight w:val="yellow"/>
                    <w:lang w:val="sk-SK"/>
                  </w:rPr>
                  <m:t>1</m:t>
                </w:del>
              </m:r>
            </m:sub>
          </m:sSub>
          <m:sSub>
            <m:sSubPr>
              <m:ctrlPr>
                <w:del w:id="804" w:author="421904072277" w:date="2021-10-13T23:51:00Z">
                  <w:rPr>
                    <w:rFonts w:ascii="Cambria Math" w:hAnsi="Cambria Math"/>
                    <w:i/>
                    <w:sz w:val="24"/>
                    <w:highlight w:val="yellow"/>
                    <w:lang w:val="sk-SK"/>
                  </w:rPr>
                </w:del>
              </m:ctrlPr>
            </m:sSubPr>
            <m:e>
              <m:r>
                <w:del w:id="805" w:author="421904072277" w:date="2021-10-13T23:51:00Z">
                  <w:rPr>
                    <w:rFonts w:ascii="Cambria Math" w:hAnsi="Cambria Math"/>
                    <w:sz w:val="24"/>
                    <w:highlight w:val="yellow"/>
                    <w:lang w:val="sk-SK"/>
                  </w:rPr>
                  <m:t>+x</m:t>
                </w:del>
              </m:r>
            </m:e>
            <m:sub>
              <m:r>
                <w:del w:id="806" w:author="421904072277" w:date="2021-10-13T23:51:00Z">
                  <w:rPr>
                    <w:rFonts w:ascii="Cambria Math" w:hAnsi="Cambria Math"/>
                    <w:sz w:val="24"/>
                    <w:highlight w:val="yellow"/>
                    <w:lang w:val="sk-SK"/>
                  </w:rPr>
                  <m:t>2</m:t>
                </w:del>
              </m:r>
            </m:sub>
          </m:sSub>
          <m:r>
            <w:del w:id="807" w:author="421904072277" w:date="2021-10-13T23:51:00Z">
              <w:rPr>
                <w:rFonts w:ascii="Cambria Math" w:hAnsi="Cambria Math"/>
                <w:sz w:val="24"/>
                <w:highlight w:val="yellow"/>
                <w:lang w:val="sk-SK"/>
              </w:rPr>
              <m:t>).</m:t>
            </w:del>
          </m:r>
          <m:sSub>
            <m:sSubPr>
              <m:ctrlPr>
                <w:del w:id="808" w:author="421904072277" w:date="2021-10-13T23:51:00Z">
                  <w:rPr>
                    <w:rFonts w:ascii="Cambria Math" w:hAnsi="Cambria Math"/>
                    <w:i/>
                    <w:sz w:val="24"/>
                    <w:highlight w:val="yellow"/>
                    <w:lang w:val="sk-SK"/>
                  </w:rPr>
                </w:del>
              </m:ctrlPr>
            </m:sSubPr>
            <m:e>
              <m:r>
                <w:del w:id="809" w:author="421904072277" w:date="2021-10-13T23:51:00Z">
                  <w:rPr>
                    <w:rFonts w:ascii="Cambria Math" w:hAnsi="Cambria Math"/>
                    <w:sz w:val="24"/>
                    <w:highlight w:val="yellow"/>
                    <w:lang w:val="sk-SK"/>
                  </w:rPr>
                  <m:t>(x</m:t>
                </w:del>
              </m:r>
            </m:e>
            <m:sub>
              <m:r>
                <w:del w:id="810" w:author="421904072277" w:date="2021-10-13T23:51:00Z">
                  <w:rPr>
                    <w:rFonts w:ascii="Cambria Math" w:hAnsi="Cambria Math"/>
                    <w:sz w:val="24"/>
                    <w:highlight w:val="yellow"/>
                    <w:lang w:val="sk-SK"/>
                  </w:rPr>
                  <m:t>1</m:t>
                </w:del>
              </m:r>
            </m:sub>
          </m:sSub>
          <m:sSub>
            <m:sSubPr>
              <m:ctrlPr>
                <w:del w:id="811" w:author="421904072277" w:date="2021-10-13T23:51:00Z">
                  <w:rPr>
                    <w:rFonts w:ascii="Cambria Math" w:hAnsi="Cambria Math"/>
                    <w:i/>
                    <w:sz w:val="24"/>
                    <w:highlight w:val="yellow"/>
                    <w:lang w:val="sk-SK"/>
                  </w:rPr>
                </w:del>
              </m:ctrlPr>
            </m:sSubPr>
            <m:e>
              <m:r>
                <w:del w:id="812" w:author="421904072277" w:date="2021-10-13T23:51:00Z">
                  <w:rPr>
                    <w:rFonts w:ascii="Cambria Math" w:hAnsi="Cambria Math"/>
                    <w:sz w:val="24"/>
                    <w:highlight w:val="yellow"/>
                    <w:lang w:val="sk-SK"/>
                  </w:rPr>
                  <m:t>+x</m:t>
                </w:del>
              </m:r>
            </m:e>
            <m:sub>
              <m:r>
                <w:del w:id="813" w:author="421904072277" w:date="2021-10-13T23:51:00Z">
                  <w:rPr>
                    <w:rFonts w:ascii="Cambria Math" w:hAnsi="Cambria Math"/>
                    <w:sz w:val="24"/>
                    <w:highlight w:val="yellow"/>
                    <w:lang w:val="sk-SK"/>
                  </w:rPr>
                  <m:t>2</m:t>
                </w:del>
              </m:r>
            </m:sub>
          </m:sSub>
          <m:r>
            <w:del w:id="814" w:author="421904072277" w:date="2021-10-13T23:51:00Z">
              <w:rPr>
                <w:rFonts w:ascii="Cambria Math" w:hAnsi="Cambria Math"/>
                <w:sz w:val="24"/>
                <w:highlight w:val="yellow"/>
                <w:lang w:val="sk-SK"/>
              </w:rPr>
              <m:t>)=</m:t>
            </w:del>
          </m:r>
          <m:acc>
            <m:accPr>
              <m:chr m:val="̅"/>
              <m:ctrlPr>
                <w:del w:id="815" w:author="421904072277" w:date="2021-10-13T23:51:00Z">
                  <w:rPr>
                    <w:rFonts w:ascii="Cambria Math" w:hAnsi="Cambria Math"/>
                    <w:i/>
                    <w:sz w:val="24"/>
                    <w:highlight w:val="yellow"/>
                    <w:lang w:val="sk-SK"/>
                  </w:rPr>
                </w:del>
              </m:ctrlPr>
            </m:accPr>
            <m:e>
              <m:acc>
                <m:accPr>
                  <m:chr m:val="̅"/>
                  <m:ctrlPr>
                    <w:del w:id="816" w:author="421904072277" w:date="2021-10-13T23:51:00Z">
                      <w:rPr>
                        <w:rFonts w:ascii="Cambria Math" w:hAnsi="Cambria Math"/>
                        <w:i/>
                        <w:sz w:val="24"/>
                        <w:highlight w:val="yellow"/>
                        <w:lang w:val="sk-SK"/>
                      </w:rPr>
                    </w:del>
                  </m:ctrlPr>
                </m:accPr>
                <m:e>
                  <m:sSub>
                    <m:sSubPr>
                      <m:ctrlPr>
                        <w:del w:id="817" w:author="421904072277" w:date="2021-10-13T23:51:00Z">
                          <w:rPr>
                            <w:rFonts w:ascii="Cambria Math" w:hAnsi="Cambria Math"/>
                            <w:i/>
                            <w:sz w:val="24"/>
                            <w:highlight w:val="yellow"/>
                            <w:lang w:val="sk-SK"/>
                          </w:rPr>
                        </w:del>
                      </m:ctrlPr>
                    </m:sSubPr>
                    <m:e>
                      <m:r>
                        <w:del w:id="818" w:author="421904072277" w:date="2021-10-13T23:51:00Z">
                          <w:rPr>
                            <w:rFonts w:ascii="Cambria Math" w:hAnsi="Cambria Math"/>
                            <w:sz w:val="24"/>
                            <w:highlight w:val="yellow"/>
                            <w:lang w:val="sk-SK"/>
                          </w:rPr>
                          <m:t>(x</m:t>
                        </w:del>
                      </m:r>
                    </m:e>
                    <m:sub>
                      <m:r>
                        <w:del w:id="819" w:author="421904072277" w:date="2021-10-13T23:51:00Z">
                          <w:rPr>
                            <w:rFonts w:ascii="Cambria Math" w:hAnsi="Cambria Math"/>
                            <w:sz w:val="24"/>
                            <w:highlight w:val="yellow"/>
                            <w:lang w:val="sk-SK"/>
                          </w:rPr>
                          <m:t>1</m:t>
                        </w:del>
                      </m:r>
                    </m:sub>
                  </m:sSub>
                  <m:sSub>
                    <m:sSubPr>
                      <m:ctrlPr>
                        <w:del w:id="820" w:author="421904072277" w:date="2021-10-13T23:51:00Z">
                          <w:rPr>
                            <w:rFonts w:ascii="Cambria Math" w:hAnsi="Cambria Math"/>
                            <w:i/>
                            <w:sz w:val="24"/>
                            <w:highlight w:val="yellow"/>
                            <w:lang w:val="sk-SK"/>
                          </w:rPr>
                        </w:del>
                      </m:ctrlPr>
                    </m:sSubPr>
                    <m:e>
                      <m:r>
                        <w:del w:id="821" w:author="421904072277" w:date="2021-10-13T23:51:00Z">
                          <w:rPr>
                            <w:rFonts w:ascii="Cambria Math" w:hAnsi="Cambria Math"/>
                            <w:sz w:val="24"/>
                            <w:highlight w:val="yellow"/>
                            <w:lang w:val="sk-SK"/>
                          </w:rPr>
                          <m:t>+x</m:t>
                        </w:del>
                      </m:r>
                    </m:e>
                    <m:sub>
                      <m:r>
                        <w:del w:id="822" w:author="421904072277" w:date="2021-10-13T23:51:00Z">
                          <w:rPr>
                            <w:rFonts w:ascii="Cambria Math" w:hAnsi="Cambria Math"/>
                            <w:sz w:val="24"/>
                            <w:highlight w:val="yellow"/>
                            <w:lang w:val="sk-SK"/>
                          </w:rPr>
                          <m:t>2</m:t>
                        </w:del>
                      </m:r>
                    </m:sub>
                  </m:sSub>
                  <m:r>
                    <w:del w:id="823" w:author="421904072277" w:date="2021-10-13T23:51:00Z">
                      <w:rPr>
                        <w:rFonts w:ascii="Cambria Math" w:hAnsi="Cambria Math"/>
                        <w:sz w:val="24"/>
                        <w:highlight w:val="yellow"/>
                        <w:lang w:val="sk-SK"/>
                      </w:rPr>
                      <m:t>).(</m:t>
                    </w:del>
                  </m:r>
                  <m:sSub>
                    <m:sSubPr>
                      <m:ctrlPr>
                        <w:del w:id="824" w:author="421904072277" w:date="2021-10-13T23:51:00Z">
                          <w:rPr>
                            <w:rFonts w:ascii="Cambria Math" w:hAnsi="Cambria Math"/>
                            <w:i/>
                            <w:sz w:val="24"/>
                            <w:highlight w:val="yellow"/>
                            <w:lang w:val="sk-SK"/>
                          </w:rPr>
                        </w:del>
                      </m:ctrlPr>
                    </m:sSubPr>
                    <m:e>
                      <m:r>
                        <w:del w:id="825" w:author="421904072277" w:date="2021-10-13T23:51:00Z">
                          <w:rPr>
                            <w:rFonts w:ascii="Cambria Math" w:hAnsi="Cambria Math"/>
                            <w:sz w:val="24"/>
                            <w:highlight w:val="yellow"/>
                            <w:lang w:val="sk-SK"/>
                          </w:rPr>
                          <m:t>x</m:t>
                        </w:del>
                      </m:r>
                    </m:e>
                    <m:sub>
                      <m:r>
                        <w:del w:id="826" w:author="421904072277" w:date="2021-10-13T23:51:00Z">
                          <w:rPr>
                            <w:rFonts w:ascii="Cambria Math" w:hAnsi="Cambria Math"/>
                            <w:sz w:val="24"/>
                            <w:highlight w:val="yellow"/>
                            <w:lang w:val="sk-SK"/>
                          </w:rPr>
                          <m:t>1</m:t>
                        </w:del>
                      </m:r>
                    </m:sub>
                  </m:sSub>
                  <m:r>
                    <w:del w:id="827" w:author="421904072277" w:date="2021-10-13T23:51:00Z">
                      <w:rPr>
                        <w:rFonts w:ascii="Cambria Math" w:hAnsi="Cambria Math"/>
                        <w:sz w:val="24"/>
                        <w:highlight w:val="yellow"/>
                        <w:lang w:val="sk-SK"/>
                      </w:rPr>
                      <m:t>+</m:t>
                    </w:del>
                  </m:r>
                  <m:sSub>
                    <m:sSubPr>
                      <m:ctrlPr>
                        <w:del w:id="828" w:author="421904072277" w:date="2021-10-13T23:51:00Z">
                          <w:rPr>
                            <w:rFonts w:ascii="Cambria Math" w:hAnsi="Cambria Math"/>
                            <w:i/>
                            <w:sz w:val="24"/>
                            <w:highlight w:val="yellow"/>
                            <w:lang w:val="sk-SK"/>
                          </w:rPr>
                        </w:del>
                      </m:ctrlPr>
                    </m:sSubPr>
                    <m:e>
                      <m:r>
                        <w:del w:id="829" w:author="421904072277" w:date="2021-10-13T23:51:00Z">
                          <w:rPr>
                            <w:rFonts w:ascii="Cambria Math" w:hAnsi="Cambria Math"/>
                            <w:sz w:val="24"/>
                            <w:highlight w:val="yellow"/>
                            <w:lang w:val="sk-SK"/>
                          </w:rPr>
                          <m:t>x</m:t>
                        </w:del>
                      </m:r>
                    </m:e>
                    <m:sub>
                      <m:r>
                        <w:del w:id="830" w:author="421904072277" w:date="2021-10-13T23:51:00Z">
                          <w:rPr>
                            <w:rFonts w:ascii="Cambria Math" w:hAnsi="Cambria Math"/>
                            <w:sz w:val="24"/>
                            <w:highlight w:val="yellow"/>
                            <w:lang w:val="sk-SK"/>
                          </w:rPr>
                          <m:t>2</m:t>
                        </w:del>
                      </m:r>
                    </m:sub>
                  </m:sSub>
                  <m:r>
                    <w:del w:id="831" w:author="421904072277" w:date="2021-10-13T23:51:00Z">
                      <w:rPr>
                        <w:rFonts w:ascii="Cambria Math" w:hAnsi="Cambria Math"/>
                        <w:sz w:val="24"/>
                        <w:highlight w:val="yellow"/>
                        <w:lang w:val="sk-SK"/>
                      </w:rPr>
                      <m:t>)</m:t>
                    </w:del>
                  </m:r>
                </m:e>
              </m:acc>
            </m:e>
          </m:acc>
          <m:r>
            <w:del w:id="832" w:author="421904072277" w:date="2021-10-13T23:51:00Z">
              <w:rPr>
                <w:rFonts w:ascii="Cambria Math" w:hAnsi="Cambria Math"/>
                <w:sz w:val="24"/>
                <w:highlight w:val="yellow"/>
                <w:lang w:val="sk-SK"/>
              </w:rPr>
              <m:t>=</m:t>
            </w:del>
          </m:r>
          <m:acc>
            <m:accPr>
              <m:chr m:val="̅"/>
              <m:ctrlPr>
                <w:del w:id="833" w:author="421904072277" w:date="2021-10-13T23:51:00Z">
                  <w:rPr>
                    <w:rFonts w:ascii="Cambria Math" w:hAnsi="Cambria Math"/>
                    <w:i/>
                    <w:sz w:val="24"/>
                    <w:highlight w:val="yellow"/>
                    <w:lang w:val="sk-SK"/>
                  </w:rPr>
                </w:del>
              </m:ctrlPr>
            </m:accPr>
            <m:e>
              <m:acc>
                <m:accPr>
                  <m:chr m:val="̅"/>
                  <m:ctrlPr>
                    <w:del w:id="834" w:author="421904072277" w:date="2021-10-13T23:51:00Z">
                      <w:rPr>
                        <w:rFonts w:ascii="Cambria Math" w:hAnsi="Cambria Math"/>
                        <w:i/>
                        <w:sz w:val="24"/>
                        <w:highlight w:val="yellow"/>
                        <w:lang w:val="sk-SK"/>
                      </w:rPr>
                    </w:del>
                  </m:ctrlPr>
                </m:accPr>
                <m:e>
                  <m:sSub>
                    <m:sSubPr>
                      <m:ctrlPr>
                        <w:del w:id="835" w:author="421904072277" w:date="2021-10-13T23:51:00Z">
                          <w:rPr>
                            <w:rFonts w:ascii="Cambria Math" w:hAnsi="Cambria Math"/>
                            <w:i/>
                            <w:sz w:val="24"/>
                            <w:highlight w:val="yellow"/>
                            <w:lang w:val="sk-SK"/>
                          </w:rPr>
                        </w:del>
                      </m:ctrlPr>
                    </m:sSubPr>
                    <m:e>
                      <m:r>
                        <w:del w:id="836" w:author="421904072277" w:date="2021-10-13T23:51:00Z">
                          <w:rPr>
                            <w:rFonts w:ascii="Cambria Math" w:hAnsi="Cambria Math"/>
                            <w:sz w:val="24"/>
                            <w:highlight w:val="yellow"/>
                            <w:lang w:val="sk-SK"/>
                          </w:rPr>
                          <m:t>(x</m:t>
                        </w:del>
                      </m:r>
                    </m:e>
                    <m:sub>
                      <m:r>
                        <w:del w:id="837" w:author="421904072277" w:date="2021-10-13T23:51:00Z">
                          <w:rPr>
                            <w:rFonts w:ascii="Cambria Math" w:hAnsi="Cambria Math"/>
                            <w:sz w:val="24"/>
                            <w:highlight w:val="yellow"/>
                            <w:lang w:val="sk-SK"/>
                          </w:rPr>
                          <m:t>1</m:t>
                        </w:del>
                      </m:r>
                    </m:sub>
                  </m:sSub>
                  <m:sSub>
                    <m:sSubPr>
                      <m:ctrlPr>
                        <w:del w:id="838" w:author="421904072277" w:date="2021-10-13T23:51:00Z">
                          <w:rPr>
                            <w:rFonts w:ascii="Cambria Math" w:hAnsi="Cambria Math"/>
                            <w:i/>
                            <w:sz w:val="24"/>
                            <w:highlight w:val="yellow"/>
                            <w:lang w:val="sk-SK"/>
                          </w:rPr>
                        </w:del>
                      </m:ctrlPr>
                    </m:sSubPr>
                    <m:e>
                      <m:r>
                        <w:del w:id="839" w:author="421904072277" w:date="2021-10-13T23:51:00Z">
                          <w:rPr>
                            <w:rFonts w:ascii="Cambria Math" w:hAnsi="Cambria Math"/>
                            <w:sz w:val="24"/>
                            <w:highlight w:val="yellow"/>
                            <w:lang w:val="sk-SK"/>
                          </w:rPr>
                          <m:t>+x</m:t>
                        </w:del>
                      </m:r>
                    </m:e>
                    <m:sub>
                      <m:r>
                        <w:del w:id="840" w:author="421904072277" w:date="2021-10-13T23:51:00Z">
                          <w:rPr>
                            <w:rFonts w:ascii="Cambria Math" w:hAnsi="Cambria Math"/>
                            <w:sz w:val="24"/>
                            <w:highlight w:val="yellow"/>
                            <w:lang w:val="sk-SK"/>
                          </w:rPr>
                          <m:t>2</m:t>
                        </w:del>
                      </m:r>
                    </m:sub>
                  </m:sSub>
                  <m:r>
                    <w:del w:id="841" w:author="421904072277" w:date="2021-10-13T23:51:00Z">
                      <w:rPr>
                        <w:rFonts w:ascii="Cambria Math" w:hAnsi="Cambria Math"/>
                        <w:sz w:val="24"/>
                        <w:highlight w:val="yellow"/>
                        <w:lang w:val="sk-SK"/>
                      </w:rPr>
                      <m:t>)</m:t>
                    </w:del>
                  </m:r>
                </m:e>
              </m:acc>
              <m:r>
                <w:del w:id="842" w:author="421904072277" w:date="2021-10-13T23:51:00Z">
                  <w:rPr>
                    <w:rFonts w:ascii="Cambria Math" w:hAnsi="Cambria Math"/>
                    <w:sz w:val="24"/>
                    <w:highlight w:val="yellow"/>
                    <w:lang w:val="sk-SK"/>
                  </w:rPr>
                  <m:t>+</m:t>
                </w:del>
              </m:r>
              <m:acc>
                <m:accPr>
                  <m:chr m:val="̅"/>
                  <m:ctrlPr>
                    <w:del w:id="843" w:author="421904072277" w:date="2021-10-13T23:51:00Z">
                      <w:rPr>
                        <w:rFonts w:ascii="Cambria Math" w:hAnsi="Cambria Math"/>
                        <w:i/>
                        <w:sz w:val="24"/>
                        <w:highlight w:val="yellow"/>
                        <w:lang w:val="sk-SK"/>
                      </w:rPr>
                    </w:del>
                  </m:ctrlPr>
                </m:accPr>
                <m:e>
                  <m:sSub>
                    <m:sSubPr>
                      <m:ctrlPr>
                        <w:del w:id="844" w:author="421904072277" w:date="2021-10-13T23:51:00Z">
                          <w:rPr>
                            <w:rFonts w:ascii="Cambria Math" w:hAnsi="Cambria Math"/>
                            <w:i/>
                            <w:sz w:val="24"/>
                            <w:highlight w:val="yellow"/>
                            <w:lang w:val="sk-SK"/>
                          </w:rPr>
                        </w:del>
                      </m:ctrlPr>
                    </m:sSubPr>
                    <m:e>
                      <m:r>
                        <w:del w:id="845" w:author="421904072277" w:date="2021-10-13T23:51:00Z">
                          <w:rPr>
                            <w:rFonts w:ascii="Cambria Math" w:hAnsi="Cambria Math"/>
                            <w:sz w:val="24"/>
                            <w:highlight w:val="yellow"/>
                            <w:lang w:val="sk-SK"/>
                          </w:rPr>
                          <m:t>(x</m:t>
                        </w:del>
                      </m:r>
                    </m:e>
                    <m:sub>
                      <m:r>
                        <w:del w:id="846" w:author="421904072277" w:date="2021-10-13T23:51:00Z">
                          <w:rPr>
                            <w:rFonts w:ascii="Cambria Math" w:hAnsi="Cambria Math"/>
                            <w:sz w:val="24"/>
                            <w:highlight w:val="yellow"/>
                            <w:lang w:val="sk-SK"/>
                          </w:rPr>
                          <m:t>1</m:t>
                        </w:del>
                      </m:r>
                    </m:sub>
                  </m:sSub>
                  <m:sSub>
                    <m:sSubPr>
                      <m:ctrlPr>
                        <w:del w:id="847" w:author="421904072277" w:date="2021-10-13T23:51:00Z">
                          <w:rPr>
                            <w:rFonts w:ascii="Cambria Math" w:hAnsi="Cambria Math"/>
                            <w:i/>
                            <w:sz w:val="24"/>
                            <w:highlight w:val="yellow"/>
                            <w:lang w:val="sk-SK"/>
                          </w:rPr>
                        </w:del>
                      </m:ctrlPr>
                    </m:sSubPr>
                    <m:e>
                      <m:r>
                        <w:del w:id="848" w:author="421904072277" w:date="2021-10-13T23:51:00Z">
                          <w:rPr>
                            <w:rFonts w:ascii="Cambria Math" w:hAnsi="Cambria Math"/>
                            <w:sz w:val="24"/>
                            <w:highlight w:val="yellow"/>
                            <w:lang w:val="sk-SK"/>
                          </w:rPr>
                          <m:t>.x</m:t>
                        </w:del>
                      </m:r>
                    </m:e>
                    <m:sub>
                      <m:r>
                        <w:del w:id="849" w:author="421904072277" w:date="2021-10-13T23:51:00Z">
                          <w:rPr>
                            <w:rFonts w:ascii="Cambria Math" w:hAnsi="Cambria Math"/>
                            <w:sz w:val="24"/>
                            <w:highlight w:val="yellow"/>
                            <w:lang w:val="sk-SK"/>
                          </w:rPr>
                          <m:t>2</m:t>
                        </w:del>
                      </m:r>
                    </m:sub>
                  </m:sSub>
                  <m:r>
                    <w:del w:id="850" w:author="421904072277" w:date="2021-10-13T23:51:00Z">
                      <w:rPr>
                        <w:rFonts w:ascii="Cambria Math" w:hAnsi="Cambria Math"/>
                        <w:sz w:val="24"/>
                        <w:highlight w:val="yellow"/>
                        <w:lang w:val="sk-SK"/>
                      </w:rPr>
                      <m:t>)</m:t>
                    </w:del>
                  </m:r>
                </m:e>
              </m:acc>
            </m:e>
          </m:acc>
          <m:r>
            <w:del w:id="851" w:author="421904072277" w:date="2021-10-13T23:51:00Z">
              <w:rPr>
                <w:rFonts w:ascii="Cambria Math" w:hAnsi="Cambria Math"/>
                <w:sz w:val="24"/>
                <w:highlight w:val="yellow"/>
                <w:lang w:val="sk-SK"/>
              </w:rPr>
              <m:t>=</m:t>
            </w:del>
          </m:r>
        </m:oMath>
      </m:oMathPara>
    </w:p>
    <w:p w14:paraId="7F1A3154" w14:textId="219849F9" w:rsidR="00DA5D60" w:rsidDel="001C3BA7" w:rsidRDefault="00C160BE" w:rsidP="00DA5D60">
      <w:pPr>
        <w:pStyle w:val="PlainText"/>
        <w:jc w:val="both"/>
        <w:rPr>
          <w:del w:id="852" w:author="421904072277" w:date="2021-10-13T23:51:00Z"/>
          <w:rFonts w:ascii="Times New Roman" w:hAnsi="Times New Roman"/>
          <w:i/>
          <w:sz w:val="24"/>
          <w:lang w:val="sk-SK"/>
        </w:rPr>
      </w:pPr>
      <m:oMathPara>
        <m:oMath>
          <m:sSub>
            <m:sSubPr>
              <m:ctrlPr>
                <w:del w:id="853" w:author="421904072277" w:date="2021-10-13T23:51:00Z">
                  <w:rPr>
                    <w:rFonts w:ascii="Cambria Math" w:hAnsi="Cambria Math"/>
                    <w:i/>
                    <w:sz w:val="24"/>
                    <w:highlight w:val="yellow"/>
                    <w:lang w:val="sk-SK"/>
                  </w:rPr>
                </w:del>
              </m:ctrlPr>
            </m:sSubPr>
            <m:e>
              <m:r>
                <w:del w:id="854" w:author="421904072277" w:date="2021-10-13T23:51:00Z">
                  <w:rPr>
                    <w:rFonts w:ascii="Cambria Math" w:hAnsi="Cambria Math"/>
                    <w:sz w:val="24"/>
                    <w:highlight w:val="yellow"/>
                    <w:lang w:val="sk-SK"/>
                  </w:rPr>
                  <m:t>(x</m:t>
                </w:del>
              </m:r>
            </m:e>
            <m:sub>
              <m:r>
                <w:del w:id="855" w:author="421904072277" w:date="2021-10-13T23:51:00Z">
                  <w:rPr>
                    <w:rFonts w:ascii="Cambria Math" w:hAnsi="Cambria Math"/>
                    <w:sz w:val="24"/>
                    <w:highlight w:val="yellow"/>
                    <w:lang w:val="sk-SK"/>
                  </w:rPr>
                  <m:t>1</m:t>
                </w:del>
              </m:r>
            </m:sub>
          </m:sSub>
          <m:r>
            <w:del w:id="856" w:author="421904072277" w:date="2021-10-13T23:51:00Z">
              <w:rPr>
                <w:rFonts w:ascii="Cambria Math" w:hAnsi="Cambria Math"/>
                <w:sz w:val="24"/>
                <w:lang w:val="sk-SK"/>
              </w:rPr>
              <m:t>↓</m:t>
            </w:del>
          </m:r>
          <m:sSub>
            <m:sSubPr>
              <m:ctrlPr>
                <w:del w:id="857" w:author="421904072277" w:date="2021-10-13T23:51:00Z">
                  <w:rPr>
                    <w:rFonts w:ascii="Cambria Math" w:hAnsi="Cambria Math"/>
                    <w:i/>
                    <w:sz w:val="24"/>
                    <w:highlight w:val="yellow"/>
                    <w:lang w:val="sk-SK"/>
                  </w:rPr>
                </w:del>
              </m:ctrlPr>
            </m:sSubPr>
            <m:e>
              <m:r>
                <w:del w:id="858" w:author="421904072277" w:date="2021-10-13T23:51:00Z">
                  <w:rPr>
                    <w:rFonts w:ascii="Cambria Math" w:hAnsi="Cambria Math"/>
                    <w:sz w:val="24"/>
                    <w:highlight w:val="yellow"/>
                    <w:lang w:val="sk-SK"/>
                  </w:rPr>
                  <m:t>x</m:t>
                </w:del>
              </m:r>
            </m:e>
            <m:sub>
              <m:r>
                <w:del w:id="859" w:author="421904072277" w:date="2021-10-13T23:51:00Z">
                  <w:rPr>
                    <w:rFonts w:ascii="Cambria Math" w:hAnsi="Cambria Math"/>
                    <w:sz w:val="24"/>
                    <w:highlight w:val="yellow"/>
                    <w:lang w:val="sk-SK"/>
                  </w:rPr>
                  <m:t>2</m:t>
                </w:del>
              </m:r>
            </m:sub>
          </m:sSub>
          <m:r>
            <w:del w:id="860" w:author="421904072277" w:date="2021-10-13T23:51:00Z">
              <w:rPr>
                <w:rFonts w:ascii="Cambria Math" w:hAnsi="Cambria Math"/>
                <w:sz w:val="24"/>
                <w:highlight w:val="yellow"/>
                <w:lang w:val="sk-SK"/>
              </w:rPr>
              <m:t>)</m:t>
            </w:del>
          </m:r>
          <m:r>
            <w:del w:id="861" w:author="421904072277" w:date="2021-10-13T23:51:00Z">
              <w:rPr>
                <w:rFonts w:ascii="Cambria Math" w:hAnsi="Cambria Math"/>
                <w:sz w:val="24"/>
                <w:lang w:val="sk-SK"/>
              </w:rPr>
              <m:t>↓</m:t>
            </w:del>
          </m:r>
          <m:r>
            <w:del w:id="862" w:author="421904072277" w:date="2021-10-13T23:51:00Z">
              <w:rPr>
                <w:rFonts w:ascii="Cambria Math" w:hAnsi="Cambria Math"/>
                <w:sz w:val="24"/>
                <w:highlight w:val="yellow"/>
                <w:lang w:val="sk-SK"/>
              </w:rPr>
              <m:t>(</m:t>
            </w:del>
          </m:r>
          <m:sSub>
            <m:sSubPr>
              <m:ctrlPr>
                <w:del w:id="863" w:author="421904072277" w:date="2021-10-13T23:51:00Z">
                  <w:rPr>
                    <w:rFonts w:ascii="Cambria Math" w:hAnsi="Cambria Math"/>
                    <w:i/>
                    <w:sz w:val="24"/>
                    <w:highlight w:val="yellow"/>
                    <w:lang w:val="sk-SK"/>
                  </w:rPr>
                </w:del>
              </m:ctrlPr>
            </m:sSubPr>
            <m:e>
              <m:r>
                <w:del w:id="864" w:author="421904072277" w:date="2021-10-13T23:51:00Z">
                  <w:rPr>
                    <w:rFonts w:ascii="Cambria Math" w:hAnsi="Cambria Math"/>
                    <w:sz w:val="24"/>
                    <w:highlight w:val="yellow"/>
                    <w:lang w:val="sk-SK"/>
                  </w:rPr>
                  <m:t>x</m:t>
                </w:del>
              </m:r>
            </m:e>
            <m:sub>
              <m:r>
                <w:del w:id="865" w:author="421904072277" w:date="2021-10-13T23:51:00Z">
                  <w:rPr>
                    <w:rFonts w:ascii="Cambria Math" w:hAnsi="Cambria Math"/>
                    <w:sz w:val="24"/>
                    <w:highlight w:val="yellow"/>
                    <w:lang w:val="sk-SK"/>
                  </w:rPr>
                  <m:t>1</m:t>
                </w:del>
              </m:r>
            </m:sub>
          </m:sSub>
          <m:r>
            <w:del w:id="866" w:author="421904072277" w:date="2021-10-13T23:51:00Z">
              <w:rPr>
                <w:rFonts w:ascii="Cambria Math" w:hAnsi="Cambria Math"/>
                <w:sz w:val="24"/>
                <w:lang w:val="sk-SK"/>
              </w:rPr>
              <m:t>↓</m:t>
            </w:del>
          </m:r>
          <m:sSub>
            <m:sSubPr>
              <m:ctrlPr>
                <w:del w:id="867" w:author="421904072277" w:date="2021-10-13T23:51:00Z">
                  <w:rPr>
                    <w:rFonts w:ascii="Cambria Math" w:hAnsi="Cambria Math"/>
                    <w:i/>
                    <w:sz w:val="24"/>
                    <w:highlight w:val="yellow"/>
                    <w:lang w:val="sk-SK"/>
                  </w:rPr>
                </w:del>
              </m:ctrlPr>
            </m:sSubPr>
            <m:e>
              <m:r>
                <w:del w:id="868" w:author="421904072277" w:date="2021-10-13T23:51:00Z">
                  <w:rPr>
                    <w:rFonts w:ascii="Cambria Math" w:hAnsi="Cambria Math"/>
                    <w:sz w:val="24"/>
                    <w:highlight w:val="yellow"/>
                    <w:lang w:val="sk-SK"/>
                  </w:rPr>
                  <m:t>x</m:t>
                </w:del>
              </m:r>
            </m:e>
            <m:sub>
              <m:r>
                <w:del w:id="869" w:author="421904072277" w:date="2021-10-13T23:51:00Z">
                  <w:rPr>
                    <w:rFonts w:ascii="Cambria Math" w:hAnsi="Cambria Math"/>
                    <w:sz w:val="24"/>
                    <w:highlight w:val="yellow"/>
                    <w:lang w:val="sk-SK"/>
                  </w:rPr>
                  <m:t>2</m:t>
                </w:del>
              </m:r>
            </m:sub>
          </m:sSub>
          <m:r>
            <w:del w:id="870" w:author="421904072277" w:date="2021-10-13T23:51:00Z">
              <w:rPr>
                <w:rFonts w:ascii="Cambria Math" w:hAnsi="Cambria Math"/>
                <w:sz w:val="24"/>
                <w:highlight w:val="yellow"/>
                <w:lang w:val="sk-SK"/>
              </w:rPr>
              <m:t>)</m:t>
            </w:del>
          </m:r>
        </m:oMath>
      </m:oMathPara>
    </w:p>
    <w:p w14:paraId="2AE3709B" w14:textId="3F8CE1CF" w:rsidR="00CD542C" w:rsidRPr="00955244" w:rsidDel="001C3BA7" w:rsidRDefault="00CD542C" w:rsidP="00DA5D60">
      <w:pPr>
        <w:pStyle w:val="PlainText"/>
        <w:jc w:val="both"/>
        <w:rPr>
          <w:del w:id="871" w:author="421904072277" w:date="2021-10-13T23:51:00Z"/>
          <w:rFonts w:ascii="Times New Roman" w:hAnsi="Times New Roman"/>
          <w:i/>
          <w:sz w:val="24"/>
          <w:lang w:val="sk-SK"/>
        </w:rPr>
      </w:pPr>
      <m:oMathPara>
        <m:oMath>
          <m:r>
            <w:del w:id="872" w:author="421904072277" w:date="2021-10-13T23:51:00Z">
              <w:rPr>
                <w:rFonts w:ascii="Cambria Math" w:hAnsi="Cambria Math"/>
                <w:sz w:val="24"/>
                <w:highlight w:val="yellow"/>
                <w:lang w:val="sk-SK"/>
              </w:rPr>
              <m:t>Z</m:t>
            </w:del>
          </m:r>
          <m:r>
            <w:del w:id="873" w:author="421904072277" w:date="2021-10-13T23:51:00Z">
              <w:rPr>
                <w:rFonts w:ascii="Cambria Math" w:hAnsi="Cambria Math"/>
                <w:sz w:val="24"/>
                <w:highlight w:val="yellow"/>
              </w:rPr>
              <m:t>=</m:t>
            </w:del>
          </m:r>
          <m:acc>
            <m:accPr>
              <m:chr m:val="̅"/>
              <m:ctrlPr>
                <w:del w:id="874" w:author="421904072277" w:date="2021-10-13T23:51:00Z">
                  <w:rPr>
                    <w:rFonts w:ascii="Cambria Math" w:hAnsi="Cambria Math"/>
                    <w:i/>
                    <w:sz w:val="24"/>
                    <w:highlight w:val="yellow"/>
                  </w:rPr>
                </w:del>
              </m:ctrlPr>
            </m:accPr>
            <m:e>
              <m:r>
                <w:del w:id="875" w:author="421904072277" w:date="2021-10-13T23:51:00Z">
                  <w:rPr>
                    <w:rFonts w:ascii="Cambria Math" w:hAnsi="Cambria Math"/>
                    <w:sz w:val="24"/>
                    <w:highlight w:val="yellow"/>
                  </w:rPr>
                  <m:t>a</m:t>
                </w:del>
              </m:r>
            </m:e>
          </m:acc>
          <m:r>
            <w:del w:id="876" w:author="421904072277" w:date="2021-10-13T23:51:00Z">
              <w:rPr>
                <w:rFonts w:ascii="Cambria Math" w:hAnsi="Cambria Math"/>
                <w:sz w:val="24"/>
                <w:highlight w:val="yellow"/>
              </w:rPr>
              <m:t>=</m:t>
            </w:del>
          </m:r>
          <m:acc>
            <m:accPr>
              <m:chr m:val="̅"/>
              <m:ctrlPr>
                <w:del w:id="877" w:author="421904072277" w:date="2021-10-13T23:51:00Z">
                  <w:rPr>
                    <w:rFonts w:ascii="Cambria Math" w:hAnsi="Cambria Math"/>
                    <w:i/>
                    <w:sz w:val="24"/>
                    <w:highlight w:val="yellow"/>
                  </w:rPr>
                </w:del>
              </m:ctrlPr>
            </m:accPr>
            <m:e>
              <m:r>
                <w:del w:id="878" w:author="421904072277" w:date="2021-10-13T23:51:00Z">
                  <w:rPr>
                    <w:rFonts w:ascii="Cambria Math" w:hAnsi="Cambria Math"/>
                    <w:sz w:val="24"/>
                    <w:highlight w:val="yellow"/>
                  </w:rPr>
                  <m:t>a+a</m:t>
                </w:del>
              </m:r>
            </m:e>
          </m:acc>
          <m:r>
            <w:del w:id="879" w:author="421904072277" w:date="2021-10-13T23:51:00Z">
              <w:rPr>
                <w:rFonts w:ascii="Cambria Math" w:hAnsi="Cambria Math"/>
                <w:sz w:val="24"/>
                <w:highlight w:val="yellow"/>
              </w:rPr>
              <m:t>=a</m:t>
            </w:del>
          </m:r>
          <m:r>
            <w:del w:id="880" w:author="421904072277" w:date="2021-10-13T23:51:00Z">
              <w:rPr>
                <w:rFonts w:ascii="Cambria Math" w:hAnsi="Cambria Math"/>
                <w:sz w:val="24"/>
                <w:lang w:val="sk-SK"/>
              </w:rPr>
              <m:t>↓</m:t>
            </w:del>
          </m:r>
          <m:r>
            <w:del w:id="881" w:author="421904072277" w:date="2021-10-13T23:51:00Z">
              <w:rPr>
                <w:rFonts w:ascii="Cambria Math" w:hAnsi="Cambria Math"/>
                <w:sz w:val="24"/>
                <w:highlight w:val="yellow"/>
              </w:rPr>
              <m:t>a</m:t>
            </w:del>
          </m:r>
          <m:r>
            <w:del w:id="882" w:author="421904072277" w:date="2021-10-13T23:51:00Z">
              <w:rPr>
                <w:rFonts w:ascii="Cambria Math" w:hAnsi="Cambria Math"/>
                <w:sz w:val="24"/>
              </w:rPr>
              <m:t>=a</m:t>
            </w:del>
          </m:r>
          <m:r>
            <w:del w:id="883" w:author="421904072277" w:date="2021-10-13T23:51:00Z">
              <w:rPr>
                <w:rFonts w:ascii="Cambria Math" w:hAnsi="Cambria Math"/>
                <w:sz w:val="24"/>
                <w:lang w:val="sk-SK"/>
              </w:rPr>
              <m:t>↓</m:t>
            </w:del>
          </m:r>
        </m:oMath>
      </m:oMathPara>
    </w:p>
    <w:p w14:paraId="7263C558" w14:textId="77777777" w:rsidR="00DA5D60" w:rsidRPr="00C05A9A" w:rsidRDefault="00DA5D60" w:rsidP="00E26C10">
      <w:pPr>
        <w:pStyle w:val="PlainText"/>
        <w:rPr>
          <w:rFonts w:ascii="Times New Roman" w:hAnsi="Times New Roman"/>
          <w:b/>
          <w:sz w:val="24"/>
          <w:lang w:val="sk-SK"/>
        </w:rPr>
      </w:pPr>
    </w:p>
    <w:p w14:paraId="7896B567" w14:textId="77777777"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14:paraId="48BA3B1C" w14:textId="77777777"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e>
              </m:acc>
            </m:e>
          </m:acc>
        </m:oMath>
      </m:oMathPara>
    </w:p>
    <w:p w14:paraId="2B7A8368" w14:textId="77777777"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e>
              </m:acc>
              <m:r>
                <w:rPr>
                  <w:rFonts w:ascii="Cambria Math" w:hAnsi="Cambria Math"/>
                  <w:sz w:val="24"/>
                </w:rPr>
                <m:t>+</m:t>
              </m:r>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a+b</m:t>
                      </m:r>
                    </m:e>
                  </m:d>
                </m:e>
              </m:acc>
            </m:e>
          </m:acc>
        </m:oMath>
      </m:oMathPara>
    </w:p>
    <w:p w14:paraId="160FE548" w14:textId="77777777" w:rsidR="00E26C10" w:rsidRPr="00657FDA" w:rsidRDefault="00E26C10" w:rsidP="00E26C10">
      <w:pPr>
        <w:pStyle w:val="PlainText"/>
        <w:rPr>
          <w:rFonts w:ascii="Times New Roman" w:hAnsi="Times New Roman"/>
          <w:i/>
          <w:sz w:val="24"/>
        </w:rPr>
      </w:pPr>
      <m:oMathPara>
        <m:oMathParaPr>
          <m:jc m:val="left"/>
        </m:oMathParaPr>
        <m:oMath>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c</m:t>
              </m:r>
              <m:r>
                <w:rPr>
                  <w:rFonts w:ascii="Cambria Math" w:hAnsi="Cambria Math"/>
                  <w:sz w:val="24"/>
                  <w:lang w:val="sk-SK"/>
                </w:rPr>
                <m:t>↓</m:t>
              </m:r>
              <m:r>
                <w:rPr>
                  <w:rFonts w:ascii="Cambria Math" w:hAnsi="Cambria Math"/>
                  <w:sz w:val="24"/>
                </w:rPr>
                <m:t>d</m:t>
              </m:r>
            </m:e>
          </m:d>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b</m:t>
              </m:r>
            </m:e>
          </m:d>
        </m:oMath>
      </m:oMathPara>
    </w:p>
    <w:p w14:paraId="7ADBACFB" w14:textId="1E6296C3"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B=</m:t>
          </m:r>
          <m:d>
            <m:dPr>
              <m:ctrlPr>
                <w:ins w:id="884" w:author="421904072277" w:date="2021-10-13T20:09:00Z">
                  <w:rPr>
                    <w:rFonts w:ascii="Cambria Math" w:hAnsi="Cambria Math"/>
                    <w:i/>
                    <w:sz w:val="24"/>
                    <w:lang w:val="sk-SK"/>
                  </w:rPr>
                </w:ins>
              </m:ctrlPr>
            </m:dPr>
            <m:e>
              <m:acc>
                <m:accPr>
                  <m:chr m:val="̅"/>
                  <m:ctrlPr>
                    <w:ins w:id="885" w:author="421904072277" w:date="2021-10-13T20:09:00Z">
                      <w:rPr>
                        <w:rFonts w:ascii="Cambria Math" w:hAnsi="Cambria Math"/>
                        <w:i/>
                        <w:sz w:val="24"/>
                        <w:lang w:val="sk-SK"/>
                      </w:rPr>
                    </w:ins>
                  </m:ctrlPr>
                </m:accPr>
                <m:e>
                  <m:r>
                    <w:ins w:id="886" w:author="421904072277" w:date="2021-10-13T20:09:00Z">
                      <w:rPr>
                        <w:rFonts w:ascii="Cambria Math" w:hAnsi="Cambria Math"/>
                        <w:sz w:val="24"/>
                        <w:lang w:val="sk-SK"/>
                      </w:rPr>
                      <m:t>b</m:t>
                    </w:ins>
                  </m:r>
                </m:e>
              </m:acc>
              <m:r>
                <w:ins w:id="887" w:author="421904072277" w:date="2021-10-13T20:09:00Z">
                  <w:rPr>
                    <w:rFonts w:ascii="Cambria Math" w:hAnsi="Cambria Math"/>
                    <w:sz w:val="24"/>
                    <w:lang w:val="sk-SK"/>
                  </w:rPr>
                  <m:t>+</m:t>
                </w:ins>
              </m:r>
              <m:acc>
                <m:accPr>
                  <m:chr m:val="̅"/>
                  <m:ctrlPr>
                    <w:ins w:id="888" w:author="421904072277" w:date="2021-10-13T20:09:00Z">
                      <w:rPr>
                        <w:rFonts w:ascii="Cambria Math" w:hAnsi="Cambria Math"/>
                        <w:i/>
                        <w:sz w:val="24"/>
                        <w:lang w:val="sk-SK"/>
                      </w:rPr>
                    </w:ins>
                  </m:ctrlPr>
                </m:accPr>
                <m:e>
                  <m:r>
                    <w:ins w:id="889" w:author="421904072277" w:date="2021-10-13T20:09:00Z">
                      <w:rPr>
                        <w:rFonts w:ascii="Cambria Math" w:hAnsi="Cambria Math"/>
                        <w:sz w:val="24"/>
                        <w:lang w:val="sk-SK"/>
                      </w:rPr>
                      <m:t>d</m:t>
                    </w:ins>
                  </m:r>
                </m:e>
              </m:acc>
            </m:e>
          </m:d>
          <m:r>
            <w:ins w:id="890" w:author="421904072277" w:date="2021-10-13T20:09:00Z">
              <w:rPr>
                <w:rFonts w:ascii="Cambria Math" w:hAnsi="Cambria Math"/>
                <w:sz w:val="24"/>
                <w:lang w:val="sk-SK"/>
              </w:rPr>
              <m:t>.</m:t>
            </w:ins>
          </m:r>
          <m:d>
            <m:dPr>
              <m:ctrlPr>
                <w:ins w:id="891" w:author="421904072277" w:date="2021-10-13T20:09:00Z">
                  <w:rPr>
                    <w:rFonts w:ascii="Cambria Math" w:hAnsi="Cambria Math"/>
                    <w:i/>
                    <w:sz w:val="24"/>
                    <w:lang w:val="sk-SK"/>
                  </w:rPr>
                </w:ins>
              </m:ctrlPr>
            </m:dPr>
            <m:e>
              <m:acc>
                <m:accPr>
                  <m:chr m:val="̅"/>
                  <m:ctrlPr>
                    <w:ins w:id="892" w:author="421904072277" w:date="2021-10-13T20:09:00Z">
                      <w:rPr>
                        <w:rFonts w:ascii="Cambria Math" w:hAnsi="Cambria Math"/>
                        <w:i/>
                        <w:sz w:val="24"/>
                        <w:lang w:val="sk-SK"/>
                      </w:rPr>
                    </w:ins>
                  </m:ctrlPr>
                </m:accPr>
                <m:e>
                  <m:r>
                    <w:ins w:id="893" w:author="421904072277" w:date="2021-10-13T20:09:00Z">
                      <w:rPr>
                        <w:rFonts w:ascii="Cambria Math" w:hAnsi="Cambria Math"/>
                        <w:sz w:val="24"/>
                        <w:lang w:val="sk-SK"/>
                      </w:rPr>
                      <m:t>b</m:t>
                    </w:ins>
                  </m:r>
                </m:e>
              </m:acc>
              <m:r>
                <w:ins w:id="894" w:author="421904072277" w:date="2021-10-13T20:09:00Z">
                  <w:rPr>
                    <w:rFonts w:ascii="Cambria Math" w:hAnsi="Cambria Math"/>
                    <w:sz w:val="24"/>
                    <w:lang w:val="sk-SK"/>
                  </w:rPr>
                  <m:t>+</m:t>
                </w:ins>
              </m:r>
              <m:acc>
                <m:accPr>
                  <m:chr m:val="̅"/>
                  <m:ctrlPr>
                    <w:ins w:id="895" w:author="421904072277" w:date="2021-10-13T20:09:00Z">
                      <w:rPr>
                        <w:rFonts w:ascii="Cambria Math" w:hAnsi="Cambria Math"/>
                        <w:i/>
                        <w:sz w:val="24"/>
                        <w:lang w:val="sk-SK"/>
                      </w:rPr>
                    </w:ins>
                  </m:ctrlPr>
                </m:accPr>
                <m:e>
                  <m:r>
                    <w:ins w:id="896" w:author="421904072277" w:date="2021-10-13T20:09:00Z">
                      <w:rPr>
                        <w:rFonts w:ascii="Cambria Math" w:hAnsi="Cambria Math"/>
                        <w:sz w:val="24"/>
                        <w:lang w:val="sk-SK"/>
                      </w:rPr>
                      <m:t>c</m:t>
                    </w:ins>
                  </m:r>
                </m:e>
              </m:acc>
            </m:e>
          </m:d>
          <m:r>
            <w:ins w:id="897" w:author="421904072277" w:date="2021-10-13T20:09:00Z">
              <w:rPr>
                <w:rFonts w:ascii="Cambria Math" w:hAnsi="Cambria Math"/>
                <w:sz w:val="24"/>
                <w:lang w:val="sk-SK"/>
              </w:rPr>
              <m:t>.(b+c+d)</m:t>
            </w:ins>
          </m:r>
          <m:d>
            <m:dPr>
              <m:ctrlPr>
                <w:del w:id="898" w:author="421904072277" w:date="2021-10-13T20:09:00Z">
                  <w:rPr>
                    <w:rFonts w:ascii="Cambria Math" w:hAnsi="Cambria Math"/>
                    <w:i/>
                    <w:sz w:val="24"/>
                    <w:lang w:val="sk-SK"/>
                  </w:rPr>
                </w:del>
              </m:ctrlPr>
            </m:dPr>
            <m:e>
              <m:r>
                <w:del w:id="899" w:author="421904072277" w:date="2021-10-13T20:09:00Z">
                  <w:rPr>
                    <w:rFonts w:ascii="Cambria Math" w:hAnsi="Cambria Math"/>
                    <w:sz w:val="24"/>
                    <w:lang w:val="sk-SK"/>
                  </w:rPr>
                  <m:t>a+b</m:t>
                </w:del>
              </m:r>
            </m:e>
          </m:d>
          <m:r>
            <w:del w:id="900" w:author="421904072277" w:date="2021-10-13T20:09:00Z">
              <w:rPr>
                <w:rFonts w:ascii="Cambria Math" w:hAnsi="Cambria Math"/>
                <w:sz w:val="24"/>
                <w:lang w:val="sk-SK"/>
              </w:rPr>
              <m:t>.(a+c+</m:t>
            </w:del>
          </m:r>
          <m:acc>
            <m:accPr>
              <m:chr m:val="̅"/>
              <m:ctrlPr>
                <w:del w:id="901" w:author="421904072277" w:date="2021-10-13T20:09:00Z">
                  <w:rPr>
                    <w:rFonts w:ascii="Cambria Math" w:hAnsi="Cambria Math"/>
                    <w:i/>
                    <w:sz w:val="24"/>
                    <w:lang w:val="sk-SK"/>
                  </w:rPr>
                </w:del>
              </m:ctrlPr>
            </m:accPr>
            <m:e>
              <m:r>
                <w:del w:id="902" w:author="421904072277" w:date="2021-10-13T20:09:00Z">
                  <w:rPr>
                    <w:rFonts w:ascii="Cambria Math" w:hAnsi="Cambria Math"/>
                    <w:sz w:val="24"/>
                    <w:lang w:val="sk-SK"/>
                  </w:rPr>
                  <m:t>d</m:t>
                </w:del>
              </m:r>
            </m:e>
          </m:acc>
          <m:r>
            <w:del w:id="903" w:author="421904072277" w:date="2021-10-13T20:09:00Z">
              <w:rPr>
                <w:rFonts w:ascii="Cambria Math" w:hAnsi="Cambria Math"/>
                <w:sz w:val="24"/>
                <w:lang w:val="sk-SK"/>
              </w:rPr>
              <m:t>)</m:t>
            </w:del>
          </m:r>
        </m:oMath>
      </m:oMathPara>
    </w:p>
    <w:p w14:paraId="5888115E" w14:textId="7EA79F7D" w:rsidR="00E26C10" w:rsidRPr="004A1688" w:rsidRDefault="00E26C10" w:rsidP="00E26C10">
      <w:pPr>
        <w:pStyle w:val="PlainText"/>
        <w:rPr>
          <w:ins w:id="904" w:author="421904072277" w:date="2021-10-13T20:14:00Z"/>
          <w:rFonts w:ascii="Times New Roman" w:hAnsi="Times New Roman"/>
          <w:i/>
          <w:sz w:val="24"/>
          <w:lang w:val="sk-SK"/>
          <w:rPrChange w:id="905" w:author="421904072277" w:date="2021-10-13T20:14:00Z">
            <w:rPr>
              <w:ins w:id="906" w:author="421904072277" w:date="2021-10-13T20:14:00Z"/>
              <w:rFonts w:ascii="Cambria Math" w:hAnsi="Cambria Math"/>
              <w:i/>
              <w:sz w:val="24"/>
              <w:lang w:val="sk-SK"/>
            </w:rPr>
          </w:rPrChange>
        </w:rPr>
      </w:pPr>
      <m:oMathPara>
        <m:oMathParaPr>
          <m:jc m:val="left"/>
        </m:oMathParaPr>
        <m:oMath>
          <m:r>
            <w:rPr>
              <w:rFonts w:ascii="Cambria Math" w:hAnsi="Cambria Math"/>
              <w:sz w:val="24"/>
              <w:lang w:val="sk-SK"/>
            </w:rPr>
            <w:lastRenderedPageBreak/>
            <m:t>=</m:t>
          </m:r>
          <m:acc>
            <m:accPr>
              <m:chr m:val="̿"/>
              <m:ctrlPr>
                <w:ins w:id="907" w:author="421904072277" w:date="2021-10-13T20:10:00Z">
                  <w:rPr>
                    <w:rFonts w:ascii="Cambria Math" w:hAnsi="Cambria Math"/>
                    <w:i/>
                    <w:sz w:val="24"/>
                    <w:lang w:val="sk-SK"/>
                  </w:rPr>
                </w:ins>
              </m:ctrlPr>
            </m:accPr>
            <m:e>
              <m:d>
                <m:dPr>
                  <m:ctrlPr>
                    <w:ins w:id="908" w:author="421904072277" w:date="2021-10-13T20:10:00Z">
                      <w:rPr>
                        <w:rFonts w:ascii="Cambria Math" w:hAnsi="Cambria Math"/>
                        <w:i/>
                        <w:sz w:val="24"/>
                        <w:lang w:val="sk-SK"/>
                      </w:rPr>
                    </w:ins>
                  </m:ctrlPr>
                </m:dPr>
                <m:e>
                  <m:acc>
                    <m:accPr>
                      <m:chr m:val="̅"/>
                      <m:ctrlPr>
                        <w:ins w:id="909" w:author="421904072277" w:date="2021-10-13T20:10:00Z">
                          <w:rPr>
                            <w:rFonts w:ascii="Cambria Math" w:hAnsi="Cambria Math"/>
                            <w:i/>
                            <w:sz w:val="24"/>
                            <w:lang w:val="sk-SK"/>
                          </w:rPr>
                        </w:ins>
                      </m:ctrlPr>
                    </m:accPr>
                    <m:e>
                      <m:r>
                        <w:ins w:id="910" w:author="421904072277" w:date="2021-10-13T20:10:00Z">
                          <w:rPr>
                            <w:rFonts w:ascii="Cambria Math" w:hAnsi="Cambria Math"/>
                            <w:sz w:val="24"/>
                            <w:lang w:val="sk-SK"/>
                          </w:rPr>
                          <m:t>b</m:t>
                        </w:ins>
                      </m:r>
                    </m:e>
                  </m:acc>
                  <m:r>
                    <w:ins w:id="911" w:author="421904072277" w:date="2021-10-13T20:10:00Z">
                      <w:rPr>
                        <w:rFonts w:ascii="Cambria Math" w:hAnsi="Cambria Math"/>
                        <w:sz w:val="24"/>
                        <w:lang w:val="sk-SK"/>
                      </w:rPr>
                      <m:t>+</m:t>
                    </w:ins>
                  </m:r>
                  <m:acc>
                    <m:accPr>
                      <m:chr m:val="̅"/>
                      <m:ctrlPr>
                        <w:ins w:id="912" w:author="421904072277" w:date="2021-10-13T20:10:00Z">
                          <w:rPr>
                            <w:rFonts w:ascii="Cambria Math" w:hAnsi="Cambria Math"/>
                            <w:i/>
                            <w:sz w:val="24"/>
                            <w:lang w:val="sk-SK"/>
                          </w:rPr>
                        </w:ins>
                      </m:ctrlPr>
                    </m:accPr>
                    <m:e>
                      <m:r>
                        <w:ins w:id="913" w:author="421904072277" w:date="2021-10-13T20:10:00Z">
                          <w:rPr>
                            <w:rFonts w:ascii="Cambria Math" w:hAnsi="Cambria Math"/>
                            <w:sz w:val="24"/>
                            <w:lang w:val="sk-SK"/>
                          </w:rPr>
                          <m:t>d</m:t>
                        </w:ins>
                      </m:r>
                    </m:e>
                  </m:acc>
                </m:e>
              </m:d>
              <m:r>
                <w:ins w:id="914" w:author="421904072277" w:date="2021-10-13T20:10:00Z">
                  <w:rPr>
                    <w:rFonts w:ascii="Cambria Math" w:hAnsi="Cambria Math"/>
                    <w:sz w:val="24"/>
                    <w:lang w:val="sk-SK"/>
                  </w:rPr>
                  <m:t>.</m:t>
                </w:ins>
              </m:r>
              <m:d>
                <m:dPr>
                  <m:ctrlPr>
                    <w:ins w:id="915" w:author="421904072277" w:date="2021-10-13T20:10:00Z">
                      <w:rPr>
                        <w:rFonts w:ascii="Cambria Math" w:hAnsi="Cambria Math"/>
                        <w:i/>
                        <w:sz w:val="24"/>
                        <w:lang w:val="sk-SK"/>
                      </w:rPr>
                    </w:ins>
                  </m:ctrlPr>
                </m:dPr>
                <m:e>
                  <m:acc>
                    <m:accPr>
                      <m:chr m:val="̅"/>
                      <m:ctrlPr>
                        <w:ins w:id="916" w:author="421904072277" w:date="2021-10-13T20:10:00Z">
                          <w:rPr>
                            <w:rFonts w:ascii="Cambria Math" w:hAnsi="Cambria Math"/>
                            <w:i/>
                            <w:sz w:val="24"/>
                            <w:lang w:val="sk-SK"/>
                          </w:rPr>
                        </w:ins>
                      </m:ctrlPr>
                    </m:accPr>
                    <m:e>
                      <m:r>
                        <w:ins w:id="917" w:author="421904072277" w:date="2021-10-13T20:10:00Z">
                          <w:rPr>
                            <w:rFonts w:ascii="Cambria Math" w:hAnsi="Cambria Math"/>
                            <w:sz w:val="24"/>
                            <w:lang w:val="sk-SK"/>
                          </w:rPr>
                          <m:t>b</m:t>
                        </w:ins>
                      </m:r>
                    </m:e>
                  </m:acc>
                  <m:r>
                    <w:ins w:id="918" w:author="421904072277" w:date="2021-10-13T20:10:00Z">
                      <w:rPr>
                        <w:rFonts w:ascii="Cambria Math" w:hAnsi="Cambria Math"/>
                        <w:sz w:val="24"/>
                        <w:lang w:val="sk-SK"/>
                      </w:rPr>
                      <m:t>+</m:t>
                    </w:ins>
                  </m:r>
                  <m:acc>
                    <m:accPr>
                      <m:chr m:val="̅"/>
                      <m:ctrlPr>
                        <w:ins w:id="919" w:author="421904072277" w:date="2021-10-13T20:10:00Z">
                          <w:rPr>
                            <w:rFonts w:ascii="Cambria Math" w:hAnsi="Cambria Math"/>
                            <w:i/>
                            <w:sz w:val="24"/>
                            <w:lang w:val="sk-SK"/>
                          </w:rPr>
                        </w:ins>
                      </m:ctrlPr>
                    </m:accPr>
                    <m:e>
                      <m:r>
                        <w:ins w:id="920" w:author="421904072277" w:date="2021-10-13T20:10:00Z">
                          <w:rPr>
                            <w:rFonts w:ascii="Cambria Math" w:hAnsi="Cambria Math"/>
                            <w:sz w:val="24"/>
                            <w:lang w:val="sk-SK"/>
                          </w:rPr>
                          <m:t>c</m:t>
                        </w:ins>
                      </m:r>
                    </m:e>
                  </m:acc>
                </m:e>
              </m:d>
              <m:r>
                <w:ins w:id="921" w:author="421904072277" w:date="2021-10-13T20:10:00Z">
                  <w:rPr>
                    <w:rFonts w:ascii="Cambria Math" w:hAnsi="Cambria Math"/>
                    <w:sz w:val="24"/>
                    <w:lang w:val="sk-SK"/>
                  </w:rPr>
                  <m:t>.</m:t>
                </w:ins>
              </m:r>
              <m:d>
                <m:dPr>
                  <m:ctrlPr>
                    <w:ins w:id="922" w:author="421904072277" w:date="2021-10-13T20:10:00Z">
                      <w:rPr>
                        <w:rFonts w:ascii="Cambria Math" w:hAnsi="Cambria Math"/>
                        <w:i/>
                        <w:sz w:val="24"/>
                        <w:lang w:val="sk-SK"/>
                      </w:rPr>
                    </w:ins>
                  </m:ctrlPr>
                </m:dPr>
                <m:e>
                  <m:r>
                    <w:ins w:id="923" w:author="421904072277" w:date="2021-10-13T20:10:00Z">
                      <w:rPr>
                        <w:rFonts w:ascii="Cambria Math" w:hAnsi="Cambria Math"/>
                        <w:sz w:val="24"/>
                        <w:lang w:val="sk-SK"/>
                      </w:rPr>
                      <m:t>b+c+d</m:t>
                    </w:ins>
                  </m:r>
                </m:e>
              </m:d>
            </m:e>
          </m:acc>
          <m:acc>
            <m:accPr>
              <m:chr m:val="̅"/>
              <m:ctrlPr>
                <w:del w:id="924" w:author="421904072277" w:date="2021-10-13T20:09:00Z">
                  <w:rPr>
                    <w:rFonts w:ascii="Cambria Math" w:hAnsi="Cambria Math"/>
                    <w:i/>
                    <w:sz w:val="24"/>
                    <w:lang w:val="sk-SK"/>
                  </w:rPr>
                </w:del>
              </m:ctrlPr>
            </m:accPr>
            <m:e>
              <m:acc>
                <m:accPr>
                  <m:chr m:val="̅"/>
                  <m:ctrlPr>
                    <w:del w:id="925" w:author="421904072277" w:date="2021-10-13T20:09:00Z">
                      <w:rPr>
                        <w:rFonts w:ascii="Cambria Math" w:hAnsi="Cambria Math"/>
                        <w:i/>
                        <w:sz w:val="24"/>
                        <w:lang w:val="sk-SK"/>
                      </w:rPr>
                    </w:del>
                  </m:ctrlPr>
                </m:accPr>
                <m:e>
                  <m:d>
                    <m:dPr>
                      <m:ctrlPr>
                        <w:del w:id="926" w:author="421904072277" w:date="2021-10-13T20:09:00Z">
                          <w:rPr>
                            <w:rFonts w:ascii="Cambria Math" w:hAnsi="Cambria Math"/>
                            <w:i/>
                            <w:sz w:val="24"/>
                            <w:lang w:val="sk-SK"/>
                          </w:rPr>
                        </w:del>
                      </m:ctrlPr>
                    </m:dPr>
                    <m:e>
                      <m:r>
                        <w:del w:id="927" w:author="421904072277" w:date="2021-10-13T20:09:00Z">
                          <w:rPr>
                            <w:rFonts w:ascii="Cambria Math" w:hAnsi="Cambria Math"/>
                            <w:sz w:val="24"/>
                            <w:lang w:val="sk-SK"/>
                          </w:rPr>
                          <m:t>a+b</m:t>
                        </w:del>
                      </m:r>
                    </m:e>
                  </m:d>
                  <m:r>
                    <w:del w:id="928" w:author="421904072277" w:date="2021-10-13T20:09:00Z">
                      <w:rPr>
                        <w:rFonts w:ascii="Cambria Math" w:hAnsi="Cambria Math"/>
                        <w:sz w:val="24"/>
                        <w:lang w:val="sk-SK"/>
                      </w:rPr>
                      <m:t>.(a+c+</m:t>
                    </w:del>
                  </m:r>
                  <m:acc>
                    <m:accPr>
                      <m:chr m:val="̅"/>
                      <m:ctrlPr>
                        <w:del w:id="929" w:author="421904072277" w:date="2021-10-13T20:09:00Z">
                          <w:rPr>
                            <w:rFonts w:ascii="Cambria Math" w:hAnsi="Cambria Math"/>
                            <w:i/>
                            <w:sz w:val="24"/>
                            <w:lang w:val="sk-SK"/>
                          </w:rPr>
                        </w:del>
                      </m:ctrlPr>
                    </m:accPr>
                    <m:e>
                      <m:r>
                        <w:del w:id="930" w:author="421904072277" w:date="2021-10-13T20:09:00Z">
                          <w:rPr>
                            <w:rFonts w:ascii="Cambria Math" w:hAnsi="Cambria Math"/>
                            <w:sz w:val="24"/>
                            <w:lang w:val="sk-SK"/>
                          </w:rPr>
                          <m:t>d</m:t>
                        </w:del>
                      </m:r>
                    </m:e>
                  </m:acc>
                  <m:r>
                    <w:del w:id="931" w:author="421904072277" w:date="2021-10-13T20:09:00Z">
                      <w:rPr>
                        <w:rFonts w:ascii="Cambria Math" w:hAnsi="Cambria Math"/>
                        <w:sz w:val="24"/>
                        <w:lang w:val="sk-SK"/>
                      </w:rPr>
                      <m:t>)</m:t>
                    </w:del>
                  </m:r>
                </m:e>
              </m:acc>
            </m:e>
          </m:acc>
        </m:oMath>
      </m:oMathPara>
    </w:p>
    <w:p w14:paraId="7DA007E3" w14:textId="3AB2EB22" w:rsidR="004A1688" w:rsidRPr="00653377" w:rsidRDefault="004A1688" w:rsidP="004A1688">
      <w:pPr>
        <w:pStyle w:val="PlainText"/>
        <w:rPr>
          <w:ins w:id="932" w:author="421904072277" w:date="2021-10-13T20:14:00Z"/>
          <w:rFonts w:ascii="Times New Roman" w:hAnsi="Times New Roman"/>
          <w:i/>
          <w:sz w:val="24"/>
          <w:lang w:val="sk-SK"/>
        </w:rPr>
      </w:pPr>
      <m:oMathPara>
        <m:oMathParaPr>
          <m:jc m:val="left"/>
        </m:oMathParaPr>
        <m:oMath>
          <m:r>
            <w:ins w:id="933" w:author="421904072277" w:date="2021-10-13T20:14:00Z">
              <w:rPr>
                <w:rFonts w:ascii="Cambria Math" w:hAnsi="Cambria Math"/>
                <w:sz w:val="24"/>
                <w:lang w:val="sk-SK"/>
              </w:rPr>
              <m:t xml:space="preserve">= </m:t>
            </w:ins>
          </m:r>
          <m:acc>
            <m:accPr>
              <m:chr m:val="̅"/>
              <m:ctrlPr>
                <w:ins w:id="934" w:author="421904072277" w:date="2021-10-13T20:14:00Z">
                  <w:rPr>
                    <w:rFonts w:ascii="Cambria Math" w:hAnsi="Cambria Math"/>
                    <w:i/>
                    <w:sz w:val="24"/>
                    <w:lang w:val="sk-SK"/>
                  </w:rPr>
                </w:ins>
              </m:ctrlPr>
            </m:accPr>
            <m:e>
              <m:d>
                <m:dPr>
                  <m:ctrlPr>
                    <w:ins w:id="935" w:author="421904072277" w:date="2021-10-13T20:14:00Z">
                      <w:rPr>
                        <w:rFonts w:ascii="Cambria Math" w:hAnsi="Cambria Math"/>
                        <w:i/>
                        <w:sz w:val="24"/>
                        <w:lang w:val="sk-SK"/>
                      </w:rPr>
                    </w:ins>
                  </m:ctrlPr>
                </m:dPr>
                <m:e>
                  <m:acc>
                    <m:accPr>
                      <m:chr m:val="̅"/>
                      <m:ctrlPr>
                        <w:ins w:id="936" w:author="421904072277" w:date="2021-10-13T20:14:00Z">
                          <w:rPr>
                            <w:rFonts w:ascii="Cambria Math" w:hAnsi="Cambria Math"/>
                            <w:i/>
                            <w:sz w:val="24"/>
                            <w:lang w:val="sk-SK"/>
                          </w:rPr>
                        </w:ins>
                      </m:ctrlPr>
                    </m:accPr>
                    <m:e>
                      <m:acc>
                        <m:accPr>
                          <m:chr m:val="̅"/>
                          <m:ctrlPr>
                            <w:ins w:id="937" w:author="421904072277" w:date="2021-10-13T20:14:00Z">
                              <w:rPr>
                                <w:rFonts w:ascii="Cambria Math" w:hAnsi="Cambria Math"/>
                                <w:i/>
                                <w:sz w:val="24"/>
                                <w:lang w:val="sk-SK"/>
                              </w:rPr>
                            </w:ins>
                          </m:ctrlPr>
                        </m:accPr>
                        <m:e>
                          <m:r>
                            <w:ins w:id="938" w:author="421904072277" w:date="2021-10-13T20:14:00Z">
                              <w:rPr>
                                <w:rFonts w:ascii="Cambria Math" w:hAnsi="Cambria Math"/>
                                <w:sz w:val="24"/>
                                <w:lang w:val="sk-SK"/>
                              </w:rPr>
                              <m:t>b</m:t>
                            </w:ins>
                          </m:r>
                        </m:e>
                      </m:acc>
                      <m:r>
                        <w:ins w:id="939" w:author="421904072277" w:date="2021-10-13T20:14:00Z">
                          <w:rPr>
                            <w:rFonts w:ascii="Cambria Math" w:hAnsi="Cambria Math"/>
                            <w:sz w:val="24"/>
                            <w:lang w:val="sk-SK"/>
                          </w:rPr>
                          <m:t>+d</m:t>
                        </w:ins>
                      </m:r>
                    </m:e>
                  </m:acc>
                </m:e>
              </m:d>
              <m:r>
                <w:ins w:id="940" w:author="421904072277" w:date="2021-10-13T20:14:00Z">
                  <w:rPr>
                    <w:rFonts w:ascii="Cambria Math" w:hAnsi="Cambria Math"/>
                    <w:sz w:val="24"/>
                    <w:lang w:val="sk-SK"/>
                  </w:rPr>
                  <m:t>+</m:t>
                </w:ins>
              </m:r>
              <m:d>
                <m:dPr>
                  <m:ctrlPr>
                    <w:ins w:id="941" w:author="421904072277" w:date="2021-10-13T20:14:00Z">
                      <w:rPr>
                        <w:rFonts w:ascii="Cambria Math" w:hAnsi="Cambria Math"/>
                        <w:i/>
                        <w:sz w:val="24"/>
                        <w:lang w:val="sk-SK"/>
                      </w:rPr>
                    </w:ins>
                  </m:ctrlPr>
                </m:dPr>
                <m:e>
                  <m:acc>
                    <m:accPr>
                      <m:chr m:val="̅"/>
                      <m:ctrlPr>
                        <w:ins w:id="942" w:author="421904072277" w:date="2021-10-13T20:14:00Z">
                          <w:rPr>
                            <w:rFonts w:ascii="Cambria Math" w:hAnsi="Cambria Math"/>
                            <w:i/>
                            <w:sz w:val="24"/>
                            <w:lang w:val="sk-SK"/>
                          </w:rPr>
                        </w:ins>
                      </m:ctrlPr>
                    </m:accPr>
                    <m:e>
                      <m:acc>
                        <m:accPr>
                          <m:chr m:val="̅"/>
                          <m:ctrlPr>
                            <w:ins w:id="943" w:author="421904072277" w:date="2021-10-13T20:14:00Z">
                              <w:rPr>
                                <w:rFonts w:ascii="Cambria Math" w:hAnsi="Cambria Math"/>
                                <w:i/>
                                <w:sz w:val="24"/>
                                <w:lang w:val="sk-SK"/>
                              </w:rPr>
                            </w:ins>
                          </m:ctrlPr>
                        </m:accPr>
                        <m:e>
                          <m:r>
                            <w:ins w:id="944" w:author="421904072277" w:date="2021-10-13T20:14:00Z">
                              <w:rPr>
                                <w:rFonts w:ascii="Cambria Math" w:hAnsi="Cambria Math"/>
                                <w:sz w:val="24"/>
                                <w:lang w:val="sk-SK"/>
                              </w:rPr>
                              <m:t>b</m:t>
                            </w:ins>
                          </m:r>
                        </m:e>
                      </m:acc>
                      <m:r>
                        <w:ins w:id="945" w:author="421904072277" w:date="2021-10-13T20:14:00Z">
                          <w:rPr>
                            <w:rFonts w:ascii="Cambria Math" w:hAnsi="Cambria Math"/>
                            <w:sz w:val="24"/>
                            <w:lang w:val="sk-SK"/>
                          </w:rPr>
                          <m:t>+</m:t>
                        </w:ins>
                      </m:r>
                      <m:acc>
                        <m:accPr>
                          <m:chr m:val="̅"/>
                          <m:ctrlPr>
                            <w:ins w:id="946" w:author="421904072277" w:date="2021-10-13T20:14:00Z">
                              <w:rPr>
                                <w:rFonts w:ascii="Cambria Math" w:hAnsi="Cambria Math"/>
                                <w:i/>
                                <w:sz w:val="24"/>
                                <w:lang w:val="sk-SK"/>
                              </w:rPr>
                            </w:ins>
                          </m:ctrlPr>
                        </m:accPr>
                        <m:e>
                          <m:r>
                            <w:ins w:id="947" w:author="421904072277" w:date="2021-10-13T20:14:00Z">
                              <w:rPr>
                                <w:rFonts w:ascii="Cambria Math" w:hAnsi="Cambria Math"/>
                                <w:sz w:val="24"/>
                                <w:lang w:val="sk-SK"/>
                              </w:rPr>
                              <m:t>c</m:t>
                            </w:ins>
                          </m:r>
                        </m:e>
                      </m:acc>
                    </m:e>
                  </m:acc>
                </m:e>
              </m:d>
              <m:r>
                <w:ins w:id="948" w:author="421904072277" w:date="2021-10-13T20:14:00Z">
                  <w:rPr>
                    <w:rFonts w:ascii="Cambria Math" w:hAnsi="Cambria Math"/>
                    <w:sz w:val="24"/>
                    <w:lang w:val="sk-SK"/>
                  </w:rPr>
                  <m:t>+(</m:t>
                </w:ins>
              </m:r>
              <m:acc>
                <m:accPr>
                  <m:chr m:val="̅"/>
                  <m:ctrlPr>
                    <w:ins w:id="949" w:author="421904072277" w:date="2021-10-13T20:14:00Z">
                      <w:rPr>
                        <w:rFonts w:ascii="Cambria Math" w:hAnsi="Cambria Math"/>
                        <w:i/>
                        <w:sz w:val="24"/>
                        <w:lang w:val="sk-SK"/>
                      </w:rPr>
                    </w:ins>
                  </m:ctrlPr>
                </m:accPr>
                <m:e>
                  <m:r>
                    <w:ins w:id="950" w:author="421904072277" w:date="2021-10-13T20:14:00Z">
                      <w:rPr>
                        <w:rFonts w:ascii="Cambria Math" w:hAnsi="Cambria Math"/>
                        <w:sz w:val="24"/>
                        <w:lang w:val="sk-SK"/>
                      </w:rPr>
                      <m:t>b+c+d</m:t>
                    </w:ins>
                  </m:r>
                </m:e>
              </m:acc>
              <m:r>
                <w:ins w:id="951" w:author="421904072277" w:date="2021-10-13T20:14:00Z">
                  <w:rPr>
                    <w:rFonts w:ascii="Cambria Math" w:hAnsi="Cambria Math"/>
                    <w:sz w:val="24"/>
                    <w:lang w:val="sk-SK"/>
                  </w:rPr>
                  <m:t>)</m:t>
                </w:ins>
              </m:r>
            </m:e>
          </m:acc>
        </m:oMath>
      </m:oMathPara>
    </w:p>
    <w:p w14:paraId="7F9E794A" w14:textId="26F8A3CE" w:rsidR="004A1688" w:rsidRPr="00BD1D34" w:rsidDel="00BD1D34" w:rsidRDefault="00BD1D34" w:rsidP="00E26C10">
      <w:pPr>
        <w:pStyle w:val="PlainText"/>
        <w:rPr>
          <w:del w:id="952" w:author="421904072277" w:date="2021-10-13T20:15:00Z"/>
          <w:rFonts w:ascii="Times New Roman" w:hAnsi="Times New Roman"/>
          <w:iCs/>
          <w:sz w:val="24"/>
          <w:lang w:val="sk-SK"/>
          <w:rPrChange w:id="953" w:author="421904072277" w:date="2021-10-13T20:15:00Z">
            <w:rPr>
              <w:del w:id="954" w:author="421904072277" w:date="2021-10-13T20:15:00Z"/>
              <w:rFonts w:ascii="Times New Roman" w:hAnsi="Times New Roman"/>
              <w:i/>
              <w:sz w:val="24"/>
              <w:lang w:val="sk-SK"/>
            </w:rPr>
          </w:rPrChange>
        </w:rPr>
      </w:pPr>
      <m:oMathPara>
        <m:oMathParaPr>
          <m:jc m:val="left"/>
        </m:oMathParaPr>
        <m:oMath>
          <m:r>
            <w:ins w:id="955" w:author="421904072277" w:date="2021-10-13T20:16:00Z">
              <w:rPr>
                <w:rFonts w:ascii="Cambria Math" w:hAnsi="Cambria Math"/>
                <w:sz w:val="24"/>
                <w:lang w:val="sk-SK"/>
              </w:rPr>
              <m:t>=(</m:t>
            </w:ins>
          </m:r>
          <m:d>
            <m:dPr>
              <m:ctrlPr>
                <w:ins w:id="956" w:author="421904072277" w:date="2021-10-13T20:16:00Z">
                  <w:rPr>
                    <w:rFonts w:ascii="Cambria Math" w:hAnsi="Cambria Math"/>
                    <w:i/>
                    <w:iCs/>
                    <w:sz w:val="24"/>
                    <w:lang w:val="sk-SK"/>
                  </w:rPr>
                </w:ins>
              </m:ctrlPr>
            </m:dPr>
            <m:e>
              <m:r>
                <w:ins w:id="957" w:author="421904072277" w:date="2021-10-13T20:16:00Z">
                  <w:rPr>
                    <w:rFonts w:ascii="Cambria Math" w:hAnsi="Cambria Math"/>
                    <w:sz w:val="24"/>
                    <w:lang w:val="sk-SK"/>
                  </w:rPr>
                  <m:t>b↓</m:t>
                </w:ins>
              </m:r>
            </m:e>
          </m:d>
          <m:r>
            <w:ins w:id="958" w:author="421904072277" w:date="2021-10-13T20:16:00Z">
              <w:rPr>
                <w:rFonts w:ascii="Cambria Math" w:hAnsi="Cambria Math"/>
                <w:sz w:val="24"/>
                <w:lang w:val="sk-SK"/>
              </w:rPr>
              <m:t>↓d)↓(</m:t>
            </w:ins>
          </m:r>
          <m:d>
            <m:dPr>
              <m:ctrlPr>
                <w:ins w:id="959" w:author="421904072277" w:date="2021-10-13T20:16:00Z">
                  <w:rPr>
                    <w:rFonts w:ascii="Cambria Math" w:hAnsi="Cambria Math"/>
                    <w:i/>
                    <w:iCs/>
                    <w:sz w:val="24"/>
                    <w:lang w:val="sk-SK"/>
                  </w:rPr>
                </w:ins>
              </m:ctrlPr>
            </m:dPr>
            <m:e>
              <m:r>
                <w:ins w:id="960" w:author="421904072277" w:date="2021-10-13T20:17:00Z">
                  <w:rPr>
                    <w:rFonts w:ascii="Cambria Math" w:hAnsi="Cambria Math"/>
                    <w:sz w:val="24"/>
                    <w:lang w:val="sk-SK"/>
                  </w:rPr>
                  <m:t>b↓</m:t>
                </w:ins>
              </m:r>
            </m:e>
          </m:d>
          <m:r>
            <w:ins w:id="961" w:author="421904072277" w:date="2021-10-13T20:17:00Z">
              <w:rPr>
                <w:rFonts w:ascii="Cambria Math" w:hAnsi="Cambria Math"/>
                <w:sz w:val="24"/>
                <w:lang w:val="sk-SK"/>
              </w:rPr>
              <m:t>↓</m:t>
            </w:ins>
          </m:r>
          <m:d>
            <m:dPr>
              <m:ctrlPr>
                <w:ins w:id="962" w:author="421904072277" w:date="2021-10-13T20:17:00Z">
                  <w:rPr>
                    <w:rFonts w:ascii="Cambria Math" w:hAnsi="Cambria Math"/>
                    <w:i/>
                    <w:iCs/>
                    <w:sz w:val="24"/>
                    <w:lang w:val="sk-SK"/>
                  </w:rPr>
                </w:ins>
              </m:ctrlPr>
            </m:dPr>
            <m:e>
              <m:r>
                <w:ins w:id="963" w:author="421904072277" w:date="2021-10-13T20:17:00Z">
                  <w:rPr>
                    <w:rFonts w:ascii="Cambria Math" w:hAnsi="Cambria Math"/>
                    <w:sz w:val="24"/>
                    <w:lang w:val="sk-SK"/>
                  </w:rPr>
                  <m:t>c↓</m:t>
                </w:ins>
              </m:r>
            </m:e>
          </m:d>
          <m:r>
            <w:ins w:id="964" w:author="421904072277" w:date="2021-10-13T20:17:00Z">
              <w:rPr>
                <w:rFonts w:ascii="Cambria Math" w:hAnsi="Cambria Math"/>
                <w:sz w:val="24"/>
                <w:lang w:val="sk-SK"/>
              </w:rPr>
              <m:t>)↓(b↓c↓d)</m:t>
            </w:ins>
          </m:r>
        </m:oMath>
      </m:oMathPara>
    </w:p>
    <w:p w14:paraId="770F2A79" w14:textId="2DD98EA1" w:rsidR="00E26C10" w:rsidRPr="00653377" w:rsidDel="004A1688" w:rsidRDefault="00E26C10" w:rsidP="00E26C10">
      <w:pPr>
        <w:pStyle w:val="PlainText"/>
        <w:rPr>
          <w:del w:id="965" w:author="421904072277" w:date="2021-10-13T20:14:00Z"/>
          <w:rFonts w:ascii="Times New Roman" w:hAnsi="Times New Roman"/>
          <w:i/>
          <w:sz w:val="24"/>
          <w:lang w:val="sk-SK"/>
        </w:rPr>
      </w:pPr>
      <m:oMathPara>
        <m:oMathParaPr>
          <m:jc m:val="left"/>
        </m:oMathParaPr>
        <m:oMath>
          <m:r>
            <w:del w:id="966" w:author="421904072277" w:date="2021-10-13T20:14:00Z">
              <w:rPr>
                <w:rFonts w:ascii="Cambria Math" w:hAnsi="Cambria Math"/>
                <w:sz w:val="24"/>
                <w:lang w:val="sk-SK"/>
              </w:rPr>
              <m:t>=</m:t>
            </w:del>
          </m:r>
          <m:acc>
            <m:accPr>
              <m:chr m:val="̅"/>
              <m:ctrlPr>
                <w:del w:id="967" w:author="421904072277" w:date="2021-10-13T20:10:00Z">
                  <w:rPr>
                    <w:rFonts w:ascii="Cambria Math" w:hAnsi="Cambria Math"/>
                    <w:i/>
                    <w:sz w:val="24"/>
                    <w:lang w:val="sk-SK"/>
                  </w:rPr>
                </w:del>
              </m:ctrlPr>
            </m:accPr>
            <m:e>
              <m:acc>
                <m:accPr>
                  <m:chr m:val="̅"/>
                  <m:ctrlPr>
                    <w:del w:id="968" w:author="421904072277" w:date="2021-10-13T20:10:00Z">
                      <w:rPr>
                        <w:rFonts w:ascii="Cambria Math" w:hAnsi="Cambria Math"/>
                        <w:i/>
                        <w:sz w:val="24"/>
                        <w:lang w:val="sk-SK"/>
                      </w:rPr>
                    </w:del>
                  </m:ctrlPr>
                </m:accPr>
                <m:e>
                  <m:d>
                    <m:dPr>
                      <m:ctrlPr>
                        <w:del w:id="969" w:author="421904072277" w:date="2021-10-13T20:10:00Z">
                          <w:rPr>
                            <w:rFonts w:ascii="Cambria Math" w:hAnsi="Cambria Math"/>
                            <w:i/>
                            <w:sz w:val="24"/>
                            <w:lang w:val="sk-SK"/>
                          </w:rPr>
                        </w:del>
                      </m:ctrlPr>
                    </m:dPr>
                    <m:e>
                      <m:r>
                        <w:del w:id="970" w:author="421904072277" w:date="2021-10-13T20:10:00Z">
                          <w:rPr>
                            <w:rFonts w:ascii="Cambria Math" w:hAnsi="Cambria Math"/>
                            <w:sz w:val="24"/>
                            <w:lang w:val="sk-SK"/>
                          </w:rPr>
                          <m:t>a+b</m:t>
                        </w:del>
                      </m:r>
                    </m:e>
                  </m:d>
                </m:e>
              </m:acc>
              <m:r>
                <w:del w:id="971" w:author="421904072277" w:date="2021-10-13T20:10:00Z">
                  <w:rPr>
                    <w:rFonts w:ascii="Cambria Math" w:hAnsi="Cambria Math"/>
                    <w:sz w:val="24"/>
                    <w:lang w:val="sk-SK"/>
                  </w:rPr>
                  <m:t>+</m:t>
                </w:del>
              </m:r>
              <m:acc>
                <m:accPr>
                  <m:chr m:val="̅"/>
                  <m:ctrlPr>
                    <w:del w:id="972" w:author="421904072277" w:date="2021-10-13T20:10:00Z">
                      <w:rPr>
                        <w:rFonts w:ascii="Cambria Math" w:hAnsi="Cambria Math"/>
                        <w:i/>
                        <w:sz w:val="24"/>
                        <w:lang w:val="sk-SK"/>
                      </w:rPr>
                    </w:del>
                  </m:ctrlPr>
                </m:accPr>
                <m:e>
                  <m:d>
                    <m:dPr>
                      <m:ctrlPr>
                        <w:del w:id="973" w:author="421904072277" w:date="2021-10-13T20:10:00Z">
                          <w:rPr>
                            <w:rFonts w:ascii="Cambria Math" w:hAnsi="Cambria Math"/>
                            <w:i/>
                            <w:sz w:val="24"/>
                            <w:lang w:val="sk-SK"/>
                          </w:rPr>
                        </w:del>
                      </m:ctrlPr>
                    </m:dPr>
                    <m:e>
                      <m:r>
                        <w:del w:id="974" w:author="421904072277" w:date="2021-10-13T20:10:00Z">
                          <w:rPr>
                            <w:rFonts w:ascii="Cambria Math" w:hAnsi="Cambria Math"/>
                            <w:sz w:val="24"/>
                            <w:lang w:val="sk-SK"/>
                          </w:rPr>
                          <m:t>a+c+</m:t>
                        </w:del>
                      </m:r>
                      <m:acc>
                        <m:accPr>
                          <m:chr m:val="̅"/>
                          <m:ctrlPr>
                            <w:del w:id="975" w:author="421904072277" w:date="2021-10-13T20:10:00Z">
                              <w:rPr>
                                <w:rFonts w:ascii="Cambria Math" w:hAnsi="Cambria Math"/>
                                <w:i/>
                                <w:sz w:val="24"/>
                                <w:lang w:val="sk-SK"/>
                              </w:rPr>
                            </w:del>
                          </m:ctrlPr>
                        </m:accPr>
                        <m:e>
                          <m:r>
                            <w:del w:id="976" w:author="421904072277" w:date="2021-10-13T20:10:00Z">
                              <w:rPr>
                                <w:rFonts w:ascii="Cambria Math" w:hAnsi="Cambria Math"/>
                                <w:sz w:val="24"/>
                                <w:lang w:val="sk-SK"/>
                              </w:rPr>
                              <m:t>d</m:t>
                            </w:del>
                          </m:r>
                        </m:e>
                      </m:acc>
                    </m:e>
                  </m:d>
                </m:e>
              </m:acc>
            </m:e>
          </m:acc>
        </m:oMath>
      </m:oMathPara>
    </w:p>
    <w:p w14:paraId="1BDD504E" w14:textId="68BCD0CD" w:rsidR="00E26C10" w:rsidRPr="004A1688" w:rsidDel="00BD1D34" w:rsidRDefault="00E47BAB" w:rsidP="00E26C10">
      <w:pPr>
        <w:pStyle w:val="PlainText"/>
        <w:rPr>
          <w:del w:id="977" w:author="421904072277" w:date="2021-10-13T20:15:00Z"/>
          <w:rFonts w:ascii="Times New Roman" w:hAnsi="Times New Roman"/>
          <w:sz w:val="24"/>
          <w:lang w:val="sk-SK"/>
        </w:rPr>
      </w:pPr>
      <m:oMathPara>
        <m:oMathParaPr>
          <m:jc m:val="left"/>
        </m:oMathParaPr>
        <m:oMath>
          <m:r>
            <w:del w:id="978" w:author="421904072277" w:date="2021-10-13T20:15:00Z">
              <w:rPr>
                <w:rFonts w:ascii="Cambria Math" w:hAnsi="Cambria Math"/>
                <w:sz w:val="24"/>
                <w:lang w:val="sk-SK"/>
              </w:rPr>
              <m:t>=</m:t>
            </w:del>
          </m:r>
          <m:d>
            <m:dPr>
              <m:ctrlPr>
                <w:del w:id="979" w:author="421904072277" w:date="2021-10-13T20:15:00Z">
                  <w:rPr>
                    <w:rFonts w:ascii="Cambria Math" w:hAnsi="Cambria Math"/>
                    <w:i/>
                    <w:sz w:val="24"/>
                    <w:lang w:val="sk-SK"/>
                  </w:rPr>
                </w:del>
              </m:ctrlPr>
            </m:dPr>
            <m:e>
              <m:r>
                <w:del w:id="980" w:author="421904072277" w:date="2021-10-13T20:15:00Z">
                  <w:rPr>
                    <w:rFonts w:ascii="Cambria Math" w:hAnsi="Cambria Math"/>
                    <w:sz w:val="24"/>
                    <w:lang w:val="sk-SK"/>
                  </w:rPr>
                  <m:t>a↓b</m:t>
                </w:del>
              </m:r>
            </m:e>
          </m:d>
          <m:r>
            <w:del w:id="981" w:author="421904072277" w:date="2021-10-13T20:15:00Z">
              <w:rPr>
                <w:rFonts w:ascii="Cambria Math" w:hAnsi="Cambria Math"/>
                <w:sz w:val="24"/>
                <w:lang w:val="sk-SK"/>
              </w:rPr>
              <m:t>↓</m:t>
            </w:del>
          </m:r>
          <m:d>
            <m:dPr>
              <m:ctrlPr>
                <w:del w:id="982" w:author="421904072277" w:date="2021-10-13T20:15:00Z">
                  <w:rPr>
                    <w:rFonts w:ascii="Cambria Math" w:hAnsi="Cambria Math"/>
                    <w:i/>
                    <w:sz w:val="24"/>
                    <w:lang w:val="sk-SK"/>
                  </w:rPr>
                </w:del>
              </m:ctrlPr>
            </m:dPr>
            <m:e>
              <m:r>
                <w:del w:id="983" w:author="421904072277" w:date="2021-10-13T20:15:00Z">
                  <w:rPr>
                    <w:rFonts w:ascii="Cambria Math" w:hAnsi="Cambria Math"/>
                    <w:sz w:val="24"/>
                    <w:lang w:val="sk-SK"/>
                  </w:rPr>
                  <m:t>a↓c↓</m:t>
                </w:del>
              </m:r>
              <m:d>
                <m:dPr>
                  <m:ctrlPr>
                    <w:del w:id="984" w:author="421904072277" w:date="2021-10-13T20:15:00Z">
                      <w:rPr>
                        <w:rFonts w:ascii="Cambria Math" w:hAnsi="Cambria Math"/>
                        <w:i/>
                        <w:sz w:val="24"/>
                        <w:lang w:val="sk-SK"/>
                      </w:rPr>
                    </w:del>
                  </m:ctrlPr>
                </m:dPr>
                <m:e>
                  <m:r>
                    <w:del w:id="985" w:author="421904072277" w:date="2021-10-13T20:15:00Z">
                      <w:rPr>
                        <w:rFonts w:ascii="Cambria Math" w:hAnsi="Cambria Math"/>
                        <w:sz w:val="24"/>
                        <w:lang w:val="sk-SK"/>
                      </w:rPr>
                      <m:t>d↓</m:t>
                    </w:del>
                  </m:r>
                </m:e>
              </m:d>
            </m:e>
          </m:d>
        </m:oMath>
      </m:oMathPara>
    </w:p>
    <w:p w14:paraId="1794CC07" w14:textId="77777777" w:rsidR="00BD1D34" w:rsidRPr="00BD1D34" w:rsidRDefault="00BD1D34" w:rsidP="00E26C10">
      <w:pPr>
        <w:pStyle w:val="PlainText"/>
        <w:rPr>
          <w:ins w:id="986" w:author="421904072277" w:date="2021-10-13T20:15:00Z"/>
          <w:rFonts w:ascii="Times New Roman" w:hAnsi="Times New Roman"/>
          <w:sz w:val="24"/>
          <w:lang w:val="sk-SK"/>
          <w:rPrChange w:id="987" w:author="421904072277" w:date="2021-10-13T20:15:00Z">
            <w:rPr>
              <w:ins w:id="988" w:author="421904072277" w:date="2021-10-13T20:15:00Z"/>
              <w:rFonts w:ascii="Cambria Math" w:hAnsi="Cambria Math"/>
              <w:i/>
              <w:sz w:val="24"/>
              <w:lang w:val="sk-SK"/>
            </w:rPr>
          </w:rPrChange>
        </w:rPr>
      </w:pPr>
    </w:p>
    <w:p w14:paraId="145E8CFE" w14:textId="7E616C49" w:rsidR="00E26C10" w:rsidRPr="00BD1D34" w:rsidRDefault="00BD1D34" w:rsidP="00E26C10">
      <w:pPr>
        <w:pStyle w:val="PlainText"/>
        <w:rPr>
          <w:ins w:id="989" w:author="421904072277" w:date="2021-10-13T20:19:00Z"/>
          <w:rFonts w:ascii="Times New Roman" w:hAnsi="Times New Roman"/>
          <w:sz w:val="24"/>
          <w:lang w:val="sk-SK"/>
          <w:rPrChange w:id="990" w:author="421904072277" w:date="2021-10-13T20:19:00Z">
            <w:rPr>
              <w:ins w:id="991" w:author="421904072277" w:date="2021-10-13T20:19:00Z"/>
              <w:rFonts w:ascii="Cambria Math" w:hAnsi="Cambria Math"/>
              <w:i/>
              <w:sz w:val="24"/>
              <w:lang w:val="sk-SK"/>
            </w:rPr>
          </w:rPrChange>
        </w:rPr>
      </w:pPr>
      <m:oMathPara>
        <m:oMathParaPr>
          <m:jc m:val="left"/>
        </m:oMathParaPr>
        <m:oMath>
          <m:r>
            <w:rPr>
              <w:rFonts w:ascii="Cambria Math" w:hAnsi="Cambria Math"/>
              <w:sz w:val="24"/>
              <w:lang w:val="sk-SK"/>
            </w:rPr>
            <m:t>C=</m:t>
          </m:r>
          <m:d>
            <m:dPr>
              <m:ctrlPr>
                <w:ins w:id="992" w:author="421904072277" w:date="2021-10-13T20:18:00Z">
                  <w:rPr>
                    <w:rFonts w:ascii="Cambria Math" w:hAnsi="Cambria Math"/>
                    <w:i/>
                    <w:sz w:val="24"/>
                    <w:lang w:val="sk-SK"/>
                  </w:rPr>
                </w:ins>
              </m:ctrlPr>
            </m:dPr>
            <m:e>
              <m:r>
                <w:ins w:id="993" w:author="421904072277" w:date="2021-10-13T20:18:00Z">
                  <w:rPr>
                    <w:rFonts w:ascii="Cambria Math" w:hAnsi="Cambria Math"/>
                    <w:sz w:val="24"/>
                    <w:lang w:val="sk-SK"/>
                  </w:rPr>
                  <m:t>c+d</m:t>
                </w:ins>
              </m:r>
            </m:e>
          </m:d>
          <m:r>
            <w:ins w:id="994" w:author="421904072277" w:date="2021-10-13T20:21:00Z">
              <w:rPr>
                <w:rFonts w:ascii="Cambria Math" w:hAnsi="Cambria Math"/>
                <w:sz w:val="24"/>
                <w:lang w:val="sk-SK"/>
              </w:rPr>
              <m:t>.</m:t>
            </w:ins>
          </m:r>
          <m:d>
            <m:dPr>
              <m:ctrlPr>
                <w:ins w:id="995" w:author="421904072277" w:date="2021-10-13T20:18:00Z">
                  <w:rPr>
                    <w:rFonts w:ascii="Cambria Math" w:hAnsi="Cambria Math"/>
                    <w:i/>
                    <w:sz w:val="24"/>
                    <w:lang w:val="sk-SK"/>
                  </w:rPr>
                </w:ins>
              </m:ctrlPr>
            </m:dPr>
            <m:e>
              <m:acc>
                <m:accPr>
                  <m:chr m:val="̅"/>
                  <m:ctrlPr>
                    <w:ins w:id="996" w:author="421904072277" w:date="2021-10-13T20:18:00Z">
                      <w:rPr>
                        <w:rFonts w:ascii="Cambria Math" w:hAnsi="Cambria Math"/>
                        <w:i/>
                        <w:sz w:val="24"/>
                        <w:lang w:val="sk-SK"/>
                      </w:rPr>
                    </w:ins>
                  </m:ctrlPr>
                </m:accPr>
                <m:e>
                  <m:r>
                    <w:ins w:id="997" w:author="421904072277" w:date="2021-10-13T20:18:00Z">
                      <w:rPr>
                        <w:rFonts w:ascii="Cambria Math" w:hAnsi="Cambria Math"/>
                        <w:sz w:val="24"/>
                        <w:lang w:val="sk-SK"/>
                      </w:rPr>
                      <m:t>c</m:t>
                    </w:ins>
                  </m:r>
                </m:e>
              </m:acc>
              <m:r>
                <w:ins w:id="998" w:author="421904072277" w:date="2021-10-13T20:18:00Z">
                  <w:rPr>
                    <w:rFonts w:ascii="Cambria Math" w:hAnsi="Cambria Math"/>
                    <w:sz w:val="24"/>
                    <w:lang w:val="sk-SK"/>
                  </w:rPr>
                  <m:t>+</m:t>
                </w:ins>
              </m:r>
              <m:acc>
                <m:accPr>
                  <m:chr m:val="̅"/>
                  <m:ctrlPr>
                    <w:ins w:id="999" w:author="421904072277" w:date="2021-10-13T20:18:00Z">
                      <w:rPr>
                        <w:rFonts w:ascii="Cambria Math" w:hAnsi="Cambria Math"/>
                        <w:i/>
                        <w:sz w:val="24"/>
                        <w:lang w:val="sk-SK"/>
                      </w:rPr>
                    </w:ins>
                  </m:ctrlPr>
                </m:accPr>
                <m:e>
                  <m:r>
                    <w:ins w:id="1000" w:author="421904072277" w:date="2021-10-13T20:18:00Z">
                      <w:rPr>
                        <w:rFonts w:ascii="Cambria Math" w:hAnsi="Cambria Math"/>
                        <w:sz w:val="24"/>
                        <w:lang w:val="sk-SK"/>
                      </w:rPr>
                      <m:t>d</m:t>
                    </w:ins>
                  </m:r>
                </m:e>
              </m:acc>
            </m:e>
          </m:d>
          <m:d>
            <m:dPr>
              <m:ctrlPr>
                <w:del w:id="1001" w:author="421904072277" w:date="2021-10-13T20:18:00Z">
                  <w:rPr>
                    <w:rFonts w:ascii="Cambria Math" w:hAnsi="Cambria Math"/>
                    <w:i/>
                    <w:sz w:val="24"/>
                    <w:lang w:val="sk-SK"/>
                  </w:rPr>
                </w:del>
              </m:ctrlPr>
            </m:dPr>
            <m:e>
              <m:r>
                <w:del w:id="1002" w:author="421904072277" w:date="2021-10-13T20:18:00Z">
                  <w:rPr>
                    <w:rFonts w:ascii="Cambria Math" w:hAnsi="Cambria Math"/>
                    <w:sz w:val="24"/>
                    <w:lang w:val="sk-SK"/>
                  </w:rPr>
                  <m:t>a+c+d</m:t>
                </w:del>
              </m:r>
            </m:e>
          </m:d>
          <m:r>
            <w:del w:id="1003" w:author="421904072277" w:date="2021-10-13T20:18:00Z">
              <w:rPr>
                <w:rFonts w:ascii="Cambria Math" w:hAnsi="Cambria Math"/>
                <w:sz w:val="24"/>
                <w:lang w:val="sk-SK"/>
              </w:rPr>
              <m:t>.</m:t>
            </w:del>
          </m:r>
          <m:d>
            <m:dPr>
              <m:ctrlPr>
                <w:del w:id="1004" w:author="421904072277" w:date="2021-10-13T20:18:00Z">
                  <w:rPr>
                    <w:rFonts w:ascii="Cambria Math" w:hAnsi="Cambria Math"/>
                    <w:i/>
                    <w:sz w:val="24"/>
                    <w:lang w:val="sk-SK"/>
                  </w:rPr>
                </w:del>
              </m:ctrlPr>
            </m:dPr>
            <m:e>
              <m:acc>
                <m:accPr>
                  <m:chr m:val="̅"/>
                  <m:ctrlPr>
                    <w:del w:id="1005" w:author="421904072277" w:date="2021-10-13T20:18:00Z">
                      <w:rPr>
                        <w:rFonts w:ascii="Cambria Math" w:hAnsi="Cambria Math"/>
                        <w:i/>
                        <w:sz w:val="24"/>
                        <w:lang w:val="sk-SK"/>
                      </w:rPr>
                    </w:del>
                  </m:ctrlPr>
                </m:accPr>
                <m:e>
                  <m:r>
                    <w:del w:id="1006" w:author="421904072277" w:date="2021-10-13T20:18:00Z">
                      <w:rPr>
                        <w:rFonts w:ascii="Cambria Math" w:hAnsi="Cambria Math"/>
                        <w:sz w:val="24"/>
                        <w:lang w:val="sk-SK"/>
                      </w:rPr>
                      <m:t>b</m:t>
                    </w:del>
                  </m:r>
                </m:e>
              </m:acc>
              <m:r>
                <w:del w:id="1007" w:author="421904072277" w:date="2021-10-13T20:18:00Z">
                  <w:rPr>
                    <w:rFonts w:ascii="Cambria Math" w:hAnsi="Cambria Math"/>
                    <w:sz w:val="24"/>
                    <w:lang w:val="sk-SK"/>
                  </w:rPr>
                  <m:t>+</m:t>
                </w:del>
              </m:r>
              <m:acc>
                <m:accPr>
                  <m:chr m:val="̅"/>
                  <m:ctrlPr>
                    <w:del w:id="1008" w:author="421904072277" w:date="2021-10-13T20:18:00Z">
                      <w:rPr>
                        <w:rFonts w:ascii="Cambria Math" w:hAnsi="Cambria Math"/>
                        <w:i/>
                        <w:sz w:val="24"/>
                        <w:lang w:val="sk-SK"/>
                      </w:rPr>
                    </w:del>
                  </m:ctrlPr>
                </m:accPr>
                <m:e>
                  <m:r>
                    <w:del w:id="1009" w:author="421904072277" w:date="2021-10-13T20:18:00Z">
                      <w:rPr>
                        <w:rFonts w:ascii="Cambria Math" w:hAnsi="Cambria Math"/>
                        <w:sz w:val="24"/>
                        <w:lang w:val="sk-SK"/>
                      </w:rPr>
                      <m:t>c</m:t>
                    </w:del>
                  </m:r>
                </m:e>
              </m:acc>
            </m:e>
          </m:d>
          <m:r>
            <w:del w:id="1010" w:author="421904072277" w:date="2021-10-13T20:18:00Z">
              <w:rPr>
                <w:rFonts w:ascii="Cambria Math" w:hAnsi="Cambria Math"/>
                <w:sz w:val="24"/>
                <w:lang w:val="sk-SK"/>
              </w:rPr>
              <m:t>.(a+b+c)</m:t>
            </w:del>
          </m:r>
        </m:oMath>
      </m:oMathPara>
    </w:p>
    <w:p w14:paraId="153BBDEA" w14:textId="4AD0E03B" w:rsidR="00BD1D34" w:rsidRPr="00BD1D34" w:rsidRDefault="00BD1D34" w:rsidP="00E26C10">
      <w:pPr>
        <w:pStyle w:val="PlainText"/>
        <w:rPr>
          <w:ins w:id="1011" w:author="421904072277" w:date="2021-10-13T20:21:00Z"/>
          <w:rFonts w:ascii="Times New Roman" w:hAnsi="Times New Roman"/>
          <w:sz w:val="24"/>
          <w:lang w:val="sk-SK"/>
        </w:rPr>
      </w:pPr>
      <m:oMathPara>
        <m:oMathParaPr>
          <m:jc m:val="left"/>
        </m:oMathParaPr>
        <m:oMath>
          <m:r>
            <w:ins w:id="1012" w:author="421904072277" w:date="2021-10-13T20:20:00Z">
              <w:rPr>
                <w:rFonts w:ascii="Cambria Math" w:hAnsi="Cambria Math"/>
                <w:sz w:val="24"/>
                <w:lang w:val="sk-SK"/>
              </w:rPr>
              <m:t>=</m:t>
            </w:ins>
          </m:r>
          <m:acc>
            <m:accPr>
              <m:chr m:val="̿"/>
              <m:ctrlPr>
                <w:ins w:id="1013" w:author="421904072277" w:date="2021-10-13T20:20:00Z">
                  <w:rPr>
                    <w:rFonts w:ascii="Cambria Math" w:hAnsi="Cambria Math"/>
                    <w:i/>
                    <w:sz w:val="24"/>
                    <w:lang w:val="sk-SK"/>
                  </w:rPr>
                </w:ins>
              </m:ctrlPr>
            </m:accPr>
            <m:e>
              <m:d>
                <m:dPr>
                  <m:ctrlPr>
                    <w:ins w:id="1014" w:author="421904072277" w:date="2021-10-13T20:20:00Z">
                      <w:rPr>
                        <w:rFonts w:ascii="Cambria Math" w:hAnsi="Cambria Math"/>
                        <w:i/>
                        <w:sz w:val="24"/>
                        <w:lang w:val="sk-SK"/>
                      </w:rPr>
                    </w:ins>
                  </m:ctrlPr>
                </m:dPr>
                <m:e>
                  <m:r>
                    <w:ins w:id="1015" w:author="421904072277" w:date="2021-10-13T20:20:00Z">
                      <w:rPr>
                        <w:rFonts w:ascii="Cambria Math" w:hAnsi="Cambria Math"/>
                        <w:sz w:val="24"/>
                        <w:lang w:val="sk-SK"/>
                      </w:rPr>
                      <m:t>c+d</m:t>
                    </w:ins>
                  </m:r>
                </m:e>
              </m:d>
              <m:r>
                <w:ins w:id="1016" w:author="421904072277" w:date="2021-10-13T20:21:00Z">
                  <w:rPr>
                    <w:rFonts w:ascii="Cambria Math" w:hAnsi="Cambria Math"/>
                    <w:sz w:val="24"/>
                    <w:lang w:val="sk-SK"/>
                  </w:rPr>
                  <m:t>.</m:t>
                </w:ins>
              </m:r>
              <m:r>
                <w:ins w:id="1017" w:author="421904072277" w:date="2021-10-13T20:20:00Z">
                  <w:rPr>
                    <w:rFonts w:ascii="Cambria Math" w:hAnsi="Cambria Math"/>
                    <w:sz w:val="24"/>
                    <w:lang w:val="sk-SK"/>
                  </w:rPr>
                  <m:t>(</m:t>
                </w:ins>
              </m:r>
              <m:acc>
                <m:accPr>
                  <m:chr m:val="̅"/>
                  <m:ctrlPr>
                    <w:ins w:id="1018" w:author="421904072277" w:date="2021-10-13T20:20:00Z">
                      <w:rPr>
                        <w:rFonts w:ascii="Cambria Math" w:hAnsi="Cambria Math"/>
                        <w:i/>
                        <w:sz w:val="24"/>
                        <w:lang w:val="sk-SK"/>
                      </w:rPr>
                    </w:ins>
                  </m:ctrlPr>
                </m:accPr>
                <m:e>
                  <m:r>
                    <w:ins w:id="1019" w:author="421904072277" w:date="2021-10-13T20:20:00Z">
                      <w:rPr>
                        <w:rFonts w:ascii="Cambria Math" w:hAnsi="Cambria Math"/>
                        <w:sz w:val="24"/>
                        <w:lang w:val="sk-SK"/>
                      </w:rPr>
                      <m:t>c</m:t>
                    </w:ins>
                  </m:r>
                </m:e>
              </m:acc>
              <m:r>
                <w:ins w:id="1020" w:author="421904072277" w:date="2021-10-13T20:20:00Z">
                  <w:rPr>
                    <w:rFonts w:ascii="Cambria Math" w:hAnsi="Cambria Math"/>
                    <w:sz w:val="24"/>
                    <w:lang w:val="sk-SK"/>
                  </w:rPr>
                  <m:t>+</m:t>
                </w:ins>
              </m:r>
              <m:acc>
                <m:accPr>
                  <m:chr m:val="̅"/>
                  <m:ctrlPr>
                    <w:ins w:id="1021" w:author="421904072277" w:date="2021-10-13T20:20:00Z">
                      <w:rPr>
                        <w:rFonts w:ascii="Cambria Math" w:hAnsi="Cambria Math"/>
                        <w:i/>
                        <w:sz w:val="24"/>
                        <w:lang w:val="sk-SK"/>
                      </w:rPr>
                    </w:ins>
                  </m:ctrlPr>
                </m:accPr>
                <m:e>
                  <m:r>
                    <w:ins w:id="1022" w:author="421904072277" w:date="2021-10-13T20:20:00Z">
                      <w:rPr>
                        <w:rFonts w:ascii="Cambria Math" w:hAnsi="Cambria Math"/>
                        <w:sz w:val="24"/>
                        <w:lang w:val="sk-SK"/>
                      </w:rPr>
                      <m:t>d</m:t>
                    </w:ins>
                  </m:r>
                </m:e>
              </m:acc>
              <m:r>
                <w:ins w:id="1023" w:author="421904072277" w:date="2021-10-13T20:20:00Z">
                  <w:rPr>
                    <w:rFonts w:ascii="Cambria Math" w:hAnsi="Cambria Math"/>
                    <w:sz w:val="24"/>
                    <w:lang w:val="sk-SK"/>
                  </w:rPr>
                  <m:t>)</m:t>
                </w:ins>
              </m:r>
            </m:e>
          </m:acc>
        </m:oMath>
      </m:oMathPara>
    </w:p>
    <w:p w14:paraId="4A37123F" w14:textId="299AECE5" w:rsidR="00BD1D34" w:rsidRPr="004F38BE" w:rsidDel="00BD1D34" w:rsidRDefault="00BD1D34" w:rsidP="00E26C10">
      <w:pPr>
        <w:pStyle w:val="PlainText"/>
        <w:rPr>
          <w:del w:id="1024" w:author="421904072277" w:date="2021-10-13T20:22:00Z"/>
          <w:rFonts w:ascii="Times New Roman" w:hAnsi="Times New Roman"/>
          <w:sz w:val="24"/>
          <w:lang w:val="sk-SK"/>
        </w:rPr>
      </w:pPr>
      <m:oMathPara>
        <m:oMathParaPr>
          <m:jc m:val="left"/>
        </m:oMathParaPr>
        <m:oMath>
          <m:r>
            <w:ins w:id="1025" w:author="421904072277" w:date="2021-10-13T20:23:00Z">
              <w:rPr>
                <w:rFonts w:ascii="Cambria Math" w:hAnsi="Cambria Math"/>
                <w:sz w:val="24"/>
                <w:lang w:val="sk-SK"/>
              </w:rPr>
              <m:t>=</m:t>
            </w:ins>
          </m:r>
          <m:acc>
            <m:accPr>
              <m:chr m:val="̅"/>
              <m:ctrlPr>
                <w:ins w:id="1026" w:author="421904072277" w:date="2021-10-13T20:24:00Z">
                  <w:rPr>
                    <w:rFonts w:ascii="Cambria Math" w:hAnsi="Cambria Math"/>
                    <w:i/>
                    <w:sz w:val="24"/>
                    <w:lang w:val="sk-SK"/>
                  </w:rPr>
                </w:ins>
              </m:ctrlPr>
            </m:accPr>
            <m:e>
              <m:d>
                <m:dPr>
                  <m:ctrlPr>
                    <w:ins w:id="1027" w:author="421904072277" w:date="2021-10-13T20:24:00Z">
                      <w:rPr>
                        <w:rFonts w:ascii="Cambria Math" w:hAnsi="Cambria Math"/>
                        <w:i/>
                        <w:sz w:val="24"/>
                        <w:lang w:val="sk-SK"/>
                      </w:rPr>
                    </w:ins>
                  </m:ctrlPr>
                </m:dPr>
                <m:e>
                  <m:acc>
                    <m:accPr>
                      <m:chr m:val="̅"/>
                      <m:ctrlPr>
                        <w:ins w:id="1028" w:author="421904072277" w:date="2021-10-13T20:24:00Z">
                          <w:rPr>
                            <w:rFonts w:ascii="Cambria Math" w:hAnsi="Cambria Math"/>
                            <w:i/>
                            <w:sz w:val="24"/>
                            <w:lang w:val="sk-SK"/>
                          </w:rPr>
                        </w:ins>
                      </m:ctrlPr>
                    </m:accPr>
                    <m:e>
                      <m:r>
                        <w:ins w:id="1029" w:author="421904072277" w:date="2021-10-13T20:24:00Z">
                          <w:rPr>
                            <w:rFonts w:ascii="Cambria Math" w:hAnsi="Cambria Math"/>
                            <w:sz w:val="24"/>
                            <w:lang w:val="sk-SK"/>
                          </w:rPr>
                          <m:t>c+d</m:t>
                        </w:ins>
                      </m:r>
                    </m:e>
                  </m:acc>
                </m:e>
              </m:d>
              <m:r>
                <w:ins w:id="1030" w:author="421904072277" w:date="2021-10-13T20:24:00Z">
                  <w:rPr>
                    <w:rFonts w:ascii="Cambria Math" w:hAnsi="Cambria Math"/>
                    <w:sz w:val="24"/>
                    <w:lang w:val="sk-SK"/>
                  </w:rPr>
                  <m:t>+(</m:t>
                </w:ins>
              </m:r>
              <m:acc>
                <m:accPr>
                  <m:chr m:val="̅"/>
                  <m:ctrlPr>
                    <w:ins w:id="1031" w:author="421904072277" w:date="2021-10-13T20:24:00Z">
                      <w:rPr>
                        <w:rFonts w:ascii="Cambria Math" w:hAnsi="Cambria Math"/>
                        <w:i/>
                        <w:sz w:val="24"/>
                        <w:lang w:val="sk-SK"/>
                      </w:rPr>
                    </w:ins>
                  </m:ctrlPr>
                </m:accPr>
                <m:e>
                  <m:acc>
                    <m:accPr>
                      <m:chr m:val="̅"/>
                      <m:ctrlPr>
                        <w:ins w:id="1032" w:author="421904072277" w:date="2021-10-13T20:24:00Z">
                          <w:rPr>
                            <w:rFonts w:ascii="Cambria Math" w:hAnsi="Cambria Math"/>
                            <w:i/>
                            <w:sz w:val="24"/>
                            <w:lang w:val="sk-SK"/>
                          </w:rPr>
                        </w:ins>
                      </m:ctrlPr>
                    </m:accPr>
                    <m:e>
                      <m:r>
                        <w:ins w:id="1033" w:author="421904072277" w:date="2021-10-13T20:24:00Z">
                          <w:rPr>
                            <w:rFonts w:ascii="Cambria Math" w:hAnsi="Cambria Math"/>
                            <w:sz w:val="24"/>
                            <w:lang w:val="sk-SK"/>
                          </w:rPr>
                          <m:t>c</m:t>
                        </w:ins>
                      </m:r>
                    </m:e>
                  </m:acc>
                  <m:r>
                    <w:ins w:id="1034" w:author="421904072277" w:date="2021-10-13T20:24:00Z">
                      <w:rPr>
                        <w:rFonts w:ascii="Cambria Math" w:hAnsi="Cambria Math"/>
                        <w:sz w:val="24"/>
                        <w:lang w:val="sk-SK"/>
                      </w:rPr>
                      <m:t>+</m:t>
                    </w:ins>
                  </m:r>
                  <m:acc>
                    <m:accPr>
                      <m:chr m:val="̅"/>
                      <m:ctrlPr>
                        <w:ins w:id="1035" w:author="421904072277" w:date="2021-10-13T20:24:00Z">
                          <w:rPr>
                            <w:rFonts w:ascii="Cambria Math" w:hAnsi="Cambria Math"/>
                            <w:i/>
                            <w:sz w:val="24"/>
                            <w:lang w:val="sk-SK"/>
                          </w:rPr>
                        </w:ins>
                      </m:ctrlPr>
                    </m:accPr>
                    <m:e>
                      <m:r>
                        <w:ins w:id="1036" w:author="421904072277" w:date="2021-10-13T20:24:00Z">
                          <w:rPr>
                            <w:rFonts w:ascii="Cambria Math" w:hAnsi="Cambria Math"/>
                            <w:sz w:val="24"/>
                            <w:lang w:val="sk-SK"/>
                          </w:rPr>
                          <m:t>d</m:t>
                        </w:ins>
                      </m:r>
                    </m:e>
                  </m:acc>
                </m:e>
              </m:acc>
              <m:r>
                <w:ins w:id="1037" w:author="421904072277" w:date="2021-10-13T20:24:00Z">
                  <w:rPr>
                    <w:rFonts w:ascii="Cambria Math" w:hAnsi="Cambria Math"/>
                    <w:sz w:val="24"/>
                    <w:lang w:val="sk-SK"/>
                  </w:rPr>
                  <m:t>)</m:t>
                </w:ins>
              </m:r>
            </m:e>
          </m:acc>
        </m:oMath>
      </m:oMathPara>
    </w:p>
    <w:p w14:paraId="0A5398C9" w14:textId="1C736686" w:rsidR="00E26C10" w:rsidRPr="004F38BE" w:rsidDel="00BD1D34" w:rsidRDefault="00E26C10" w:rsidP="00E26C10">
      <w:pPr>
        <w:pStyle w:val="PlainText"/>
        <w:rPr>
          <w:del w:id="1038" w:author="421904072277" w:date="2021-10-13T20:19:00Z"/>
          <w:rFonts w:ascii="Times New Roman" w:hAnsi="Times New Roman"/>
          <w:sz w:val="24"/>
          <w:lang w:val="sk-SK"/>
        </w:rPr>
      </w:pPr>
      <m:oMathPara>
        <m:oMathParaPr>
          <m:jc m:val="left"/>
        </m:oMathParaPr>
        <m:oMath>
          <m:r>
            <w:del w:id="1039" w:author="421904072277" w:date="2021-10-13T20:19:00Z">
              <w:rPr>
                <w:rFonts w:ascii="Cambria Math" w:hAnsi="Cambria Math"/>
                <w:sz w:val="24"/>
                <w:lang w:val="sk-SK"/>
              </w:rPr>
              <m:t>=</m:t>
            </w:del>
          </m:r>
          <m:acc>
            <m:accPr>
              <m:chr m:val="̅"/>
              <m:ctrlPr>
                <w:del w:id="1040" w:author="421904072277" w:date="2021-10-13T20:18:00Z">
                  <w:rPr>
                    <w:rFonts w:ascii="Cambria Math" w:hAnsi="Cambria Math"/>
                    <w:i/>
                    <w:sz w:val="24"/>
                    <w:lang w:val="sk-SK"/>
                  </w:rPr>
                </w:del>
              </m:ctrlPr>
            </m:accPr>
            <m:e>
              <m:acc>
                <m:accPr>
                  <m:chr m:val="̅"/>
                  <m:ctrlPr>
                    <w:del w:id="1041" w:author="421904072277" w:date="2021-10-13T20:18:00Z">
                      <w:rPr>
                        <w:rFonts w:ascii="Cambria Math" w:hAnsi="Cambria Math"/>
                        <w:i/>
                        <w:sz w:val="24"/>
                        <w:lang w:val="sk-SK"/>
                      </w:rPr>
                    </w:del>
                  </m:ctrlPr>
                </m:accPr>
                <m:e>
                  <m:d>
                    <m:dPr>
                      <m:ctrlPr>
                        <w:del w:id="1042" w:author="421904072277" w:date="2021-10-13T20:18:00Z">
                          <w:rPr>
                            <w:rFonts w:ascii="Cambria Math" w:hAnsi="Cambria Math"/>
                            <w:i/>
                            <w:sz w:val="24"/>
                            <w:lang w:val="sk-SK"/>
                          </w:rPr>
                        </w:del>
                      </m:ctrlPr>
                    </m:dPr>
                    <m:e>
                      <m:r>
                        <w:del w:id="1043" w:author="421904072277" w:date="2021-10-13T20:18:00Z">
                          <w:rPr>
                            <w:rFonts w:ascii="Cambria Math" w:hAnsi="Cambria Math"/>
                            <w:sz w:val="24"/>
                            <w:lang w:val="sk-SK"/>
                          </w:rPr>
                          <m:t>a+c+d</m:t>
                        </w:del>
                      </m:r>
                    </m:e>
                  </m:d>
                  <m:r>
                    <w:del w:id="1044" w:author="421904072277" w:date="2021-10-13T20:18:00Z">
                      <w:rPr>
                        <w:rFonts w:ascii="Cambria Math" w:hAnsi="Cambria Math"/>
                        <w:sz w:val="24"/>
                        <w:lang w:val="sk-SK"/>
                      </w:rPr>
                      <m:t>.</m:t>
                    </w:del>
                  </m:r>
                  <m:d>
                    <m:dPr>
                      <m:ctrlPr>
                        <w:del w:id="1045" w:author="421904072277" w:date="2021-10-13T20:18:00Z">
                          <w:rPr>
                            <w:rFonts w:ascii="Cambria Math" w:hAnsi="Cambria Math"/>
                            <w:i/>
                            <w:sz w:val="24"/>
                            <w:lang w:val="sk-SK"/>
                          </w:rPr>
                        </w:del>
                      </m:ctrlPr>
                    </m:dPr>
                    <m:e>
                      <m:acc>
                        <m:accPr>
                          <m:chr m:val="̅"/>
                          <m:ctrlPr>
                            <w:del w:id="1046" w:author="421904072277" w:date="2021-10-13T20:18:00Z">
                              <w:rPr>
                                <w:rFonts w:ascii="Cambria Math" w:hAnsi="Cambria Math"/>
                                <w:i/>
                                <w:sz w:val="24"/>
                                <w:lang w:val="sk-SK"/>
                              </w:rPr>
                            </w:del>
                          </m:ctrlPr>
                        </m:accPr>
                        <m:e>
                          <m:r>
                            <w:del w:id="1047" w:author="421904072277" w:date="2021-10-13T20:18:00Z">
                              <w:rPr>
                                <w:rFonts w:ascii="Cambria Math" w:hAnsi="Cambria Math"/>
                                <w:sz w:val="24"/>
                                <w:lang w:val="sk-SK"/>
                              </w:rPr>
                              <m:t>b</m:t>
                            </w:del>
                          </m:r>
                        </m:e>
                      </m:acc>
                      <m:r>
                        <w:del w:id="1048" w:author="421904072277" w:date="2021-10-13T20:18:00Z">
                          <w:rPr>
                            <w:rFonts w:ascii="Cambria Math" w:hAnsi="Cambria Math"/>
                            <w:sz w:val="24"/>
                            <w:lang w:val="sk-SK"/>
                          </w:rPr>
                          <m:t>+</m:t>
                        </w:del>
                      </m:r>
                      <m:acc>
                        <m:accPr>
                          <m:chr m:val="̅"/>
                          <m:ctrlPr>
                            <w:del w:id="1049" w:author="421904072277" w:date="2021-10-13T20:18:00Z">
                              <w:rPr>
                                <w:rFonts w:ascii="Cambria Math" w:hAnsi="Cambria Math"/>
                                <w:i/>
                                <w:sz w:val="24"/>
                                <w:lang w:val="sk-SK"/>
                              </w:rPr>
                            </w:del>
                          </m:ctrlPr>
                        </m:accPr>
                        <m:e>
                          <m:r>
                            <w:del w:id="1050" w:author="421904072277" w:date="2021-10-13T20:18:00Z">
                              <w:rPr>
                                <w:rFonts w:ascii="Cambria Math" w:hAnsi="Cambria Math"/>
                                <w:sz w:val="24"/>
                                <w:lang w:val="sk-SK"/>
                              </w:rPr>
                              <m:t>c</m:t>
                            </w:del>
                          </m:r>
                        </m:e>
                      </m:acc>
                    </m:e>
                  </m:d>
                  <m:r>
                    <w:del w:id="1051" w:author="421904072277" w:date="2021-10-13T20:18:00Z">
                      <w:rPr>
                        <w:rFonts w:ascii="Cambria Math" w:hAnsi="Cambria Math"/>
                        <w:sz w:val="24"/>
                        <w:lang w:val="sk-SK"/>
                      </w:rPr>
                      <m:t>.(a+b+c)</m:t>
                    </w:del>
                  </m:r>
                </m:e>
              </m:acc>
            </m:e>
          </m:acc>
        </m:oMath>
      </m:oMathPara>
    </w:p>
    <w:p w14:paraId="44190673" w14:textId="13715155" w:rsidR="00E26C10" w:rsidRPr="004F38BE" w:rsidRDefault="00E26C10" w:rsidP="00E26C10">
      <w:pPr>
        <w:pStyle w:val="PlainText"/>
        <w:rPr>
          <w:rFonts w:ascii="Times New Roman" w:hAnsi="Times New Roman"/>
          <w:sz w:val="24"/>
          <w:lang w:val="sk-SK"/>
        </w:rPr>
      </w:pPr>
      <m:oMathPara>
        <m:oMathParaPr>
          <m:jc m:val="left"/>
        </m:oMathParaPr>
        <m:oMath>
          <m:r>
            <w:del w:id="1052" w:author="421904072277" w:date="2021-10-13T20:19:00Z">
              <w:rPr>
                <w:rFonts w:ascii="Cambria Math" w:hAnsi="Cambria Math"/>
                <w:sz w:val="24"/>
                <w:lang w:val="sk-SK"/>
              </w:rPr>
              <m:t>=</m:t>
            </w:del>
          </m:r>
          <m:acc>
            <m:accPr>
              <m:chr m:val="̅"/>
              <m:ctrlPr>
                <w:del w:id="1053" w:author="421904072277" w:date="2021-10-13T20:19:00Z">
                  <w:rPr>
                    <w:rFonts w:ascii="Cambria Math" w:hAnsi="Cambria Math"/>
                    <w:i/>
                    <w:sz w:val="24"/>
                    <w:lang w:val="sk-SK"/>
                  </w:rPr>
                </w:del>
              </m:ctrlPr>
            </m:accPr>
            <m:e>
              <m:acc>
                <m:accPr>
                  <m:chr m:val="̅"/>
                  <m:ctrlPr>
                    <w:del w:id="1054" w:author="421904072277" w:date="2021-10-13T20:19:00Z">
                      <w:rPr>
                        <w:rFonts w:ascii="Cambria Math" w:hAnsi="Cambria Math"/>
                        <w:i/>
                        <w:sz w:val="24"/>
                        <w:lang w:val="sk-SK"/>
                      </w:rPr>
                    </w:del>
                  </m:ctrlPr>
                </m:accPr>
                <m:e>
                  <m:d>
                    <m:dPr>
                      <m:ctrlPr>
                        <w:del w:id="1055" w:author="421904072277" w:date="2021-10-13T20:19:00Z">
                          <w:rPr>
                            <w:rFonts w:ascii="Cambria Math" w:hAnsi="Cambria Math"/>
                            <w:i/>
                            <w:sz w:val="24"/>
                            <w:lang w:val="sk-SK"/>
                          </w:rPr>
                        </w:del>
                      </m:ctrlPr>
                    </m:dPr>
                    <m:e>
                      <m:r>
                        <w:del w:id="1056" w:author="421904072277" w:date="2021-10-13T20:19:00Z">
                          <w:rPr>
                            <w:rFonts w:ascii="Cambria Math" w:hAnsi="Cambria Math"/>
                            <w:sz w:val="24"/>
                            <w:lang w:val="sk-SK"/>
                          </w:rPr>
                          <m:t>a+c+d</m:t>
                        </w:del>
                      </m:r>
                    </m:e>
                  </m:d>
                </m:e>
              </m:acc>
              <m:r>
                <w:del w:id="1057" w:author="421904072277" w:date="2021-10-13T20:19:00Z">
                  <w:rPr>
                    <w:rFonts w:ascii="Cambria Math" w:hAnsi="Cambria Math"/>
                    <w:sz w:val="24"/>
                    <w:lang w:val="sk-SK"/>
                  </w:rPr>
                  <m:t>+</m:t>
                </w:del>
              </m:r>
              <m:acc>
                <m:accPr>
                  <m:chr m:val="̅"/>
                  <m:ctrlPr>
                    <w:del w:id="1058" w:author="421904072277" w:date="2021-10-13T20:19:00Z">
                      <w:rPr>
                        <w:rFonts w:ascii="Cambria Math" w:hAnsi="Cambria Math"/>
                        <w:i/>
                        <w:sz w:val="24"/>
                        <w:lang w:val="sk-SK"/>
                      </w:rPr>
                    </w:del>
                  </m:ctrlPr>
                </m:accPr>
                <m:e>
                  <m:d>
                    <m:dPr>
                      <m:ctrlPr>
                        <w:del w:id="1059" w:author="421904072277" w:date="2021-10-13T20:19:00Z">
                          <w:rPr>
                            <w:rFonts w:ascii="Cambria Math" w:hAnsi="Cambria Math"/>
                            <w:i/>
                            <w:sz w:val="24"/>
                            <w:lang w:val="sk-SK"/>
                          </w:rPr>
                        </w:del>
                      </m:ctrlPr>
                    </m:dPr>
                    <m:e>
                      <m:acc>
                        <m:accPr>
                          <m:chr m:val="̅"/>
                          <m:ctrlPr>
                            <w:del w:id="1060" w:author="421904072277" w:date="2021-10-13T20:19:00Z">
                              <w:rPr>
                                <w:rFonts w:ascii="Cambria Math" w:hAnsi="Cambria Math"/>
                                <w:i/>
                                <w:sz w:val="24"/>
                                <w:lang w:val="sk-SK"/>
                              </w:rPr>
                            </w:del>
                          </m:ctrlPr>
                        </m:accPr>
                        <m:e>
                          <m:r>
                            <w:del w:id="1061" w:author="421904072277" w:date="2021-10-13T20:19:00Z">
                              <w:rPr>
                                <w:rFonts w:ascii="Cambria Math" w:hAnsi="Cambria Math"/>
                                <w:sz w:val="24"/>
                                <w:lang w:val="sk-SK"/>
                              </w:rPr>
                              <m:t>b</m:t>
                            </w:del>
                          </m:r>
                        </m:e>
                      </m:acc>
                      <m:r>
                        <w:del w:id="1062" w:author="421904072277" w:date="2021-10-13T20:19:00Z">
                          <w:rPr>
                            <w:rFonts w:ascii="Cambria Math" w:hAnsi="Cambria Math"/>
                            <w:sz w:val="24"/>
                            <w:lang w:val="sk-SK"/>
                          </w:rPr>
                          <m:t>+</m:t>
                        </w:del>
                      </m:r>
                      <m:acc>
                        <m:accPr>
                          <m:chr m:val="̅"/>
                          <m:ctrlPr>
                            <w:del w:id="1063" w:author="421904072277" w:date="2021-10-13T20:19:00Z">
                              <w:rPr>
                                <w:rFonts w:ascii="Cambria Math" w:hAnsi="Cambria Math"/>
                                <w:i/>
                                <w:sz w:val="24"/>
                                <w:lang w:val="sk-SK"/>
                              </w:rPr>
                            </w:del>
                          </m:ctrlPr>
                        </m:accPr>
                        <m:e>
                          <m:r>
                            <w:del w:id="1064" w:author="421904072277" w:date="2021-10-13T20:19:00Z">
                              <w:rPr>
                                <w:rFonts w:ascii="Cambria Math" w:hAnsi="Cambria Math"/>
                                <w:sz w:val="24"/>
                                <w:lang w:val="sk-SK"/>
                              </w:rPr>
                              <m:t>c</m:t>
                            </w:del>
                          </m:r>
                        </m:e>
                      </m:acc>
                    </m:e>
                  </m:d>
                </m:e>
              </m:acc>
              <m:r>
                <w:del w:id="1065" w:author="421904072277" w:date="2021-10-13T20:19:00Z">
                  <w:rPr>
                    <w:rFonts w:ascii="Cambria Math" w:hAnsi="Cambria Math"/>
                    <w:sz w:val="24"/>
                    <w:lang w:val="sk-SK"/>
                  </w:rPr>
                  <m:t>+</m:t>
                </w:del>
              </m:r>
              <m:acc>
                <m:accPr>
                  <m:chr m:val="̅"/>
                  <m:ctrlPr>
                    <w:del w:id="1066" w:author="421904072277" w:date="2021-10-13T20:19:00Z">
                      <w:rPr>
                        <w:rFonts w:ascii="Cambria Math" w:hAnsi="Cambria Math"/>
                        <w:i/>
                        <w:sz w:val="24"/>
                        <w:lang w:val="sk-SK"/>
                      </w:rPr>
                    </w:del>
                  </m:ctrlPr>
                </m:accPr>
                <m:e>
                  <m:r>
                    <w:del w:id="1067" w:author="421904072277" w:date="2021-10-13T20:19:00Z">
                      <w:rPr>
                        <w:rFonts w:ascii="Cambria Math" w:hAnsi="Cambria Math"/>
                        <w:sz w:val="24"/>
                        <w:lang w:val="sk-SK"/>
                      </w:rPr>
                      <m:t>(a+b+c)</m:t>
                    </w:del>
                  </m:r>
                </m:e>
              </m:acc>
            </m:e>
          </m:acc>
        </m:oMath>
      </m:oMathPara>
    </w:p>
    <w:p w14:paraId="0F1942CC" w14:textId="08FF3140"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r>
            <w:ins w:id="1068" w:author="421904072277" w:date="2021-10-13T20:24:00Z">
              <w:rPr>
                <w:rFonts w:ascii="Cambria Math" w:hAnsi="Cambria Math"/>
                <w:sz w:val="24"/>
                <w:lang w:val="sk-SK"/>
              </w:rPr>
              <m:t>(c↓d)↓(</m:t>
            </w:ins>
          </m:r>
          <m:d>
            <m:dPr>
              <m:ctrlPr>
                <w:ins w:id="1069" w:author="421904072277" w:date="2021-10-13T20:24:00Z">
                  <w:rPr>
                    <w:rFonts w:ascii="Cambria Math" w:hAnsi="Cambria Math"/>
                    <w:i/>
                    <w:sz w:val="24"/>
                    <w:lang w:val="sk-SK"/>
                  </w:rPr>
                </w:ins>
              </m:ctrlPr>
            </m:dPr>
            <m:e>
              <m:r>
                <w:ins w:id="1070" w:author="421904072277" w:date="2021-10-13T20:24:00Z">
                  <w:rPr>
                    <w:rFonts w:ascii="Cambria Math" w:hAnsi="Cambria Math"/>
                    <w:sz w:val="24"/>
                    <w:lang w:val="sk-SK"/>
                  </w:rPr>
                  <m:t>c↓</m:t>
                </w:ins>
              </m:r>
            </m:e>
          </m:d>
          <m:r>
            <w:ins w:id="1071" w:author="421904072277" w:date="2021-10-13T20:24:00Z">
              <w:rPr>
                <w:rFonts w:ascii="Cambria Math" w:hAnsi="Cambria Math"/>
                <w:sz w:val="24"/>
                <w:lang w:val="sk-SK"/>
              </w:rPr>
              <m:t>↓</m:t>
            </w:ins>
          </m:r>
          <m:d>
            <m:dPr>
              <m:ctrlPr>
                <w:ins w:id="1072" w:author="421904072277" w:date="2021-10-13T20:24:00Z">
                  <w:rPr>
                    <w:rFonts w:ascii="Cambria Math" w:hAnsi="Cambria Math"/>
                    <w:i/>
                    <w:sz w:val="24"/>
                    <w:lang w:val="sk-SK"/>
                  </w:rPr>
                </w:ins>
              </m:ctrlPr>
            </m:dPr>
            <m:e>
              <m:r>
                <w:ins w:id="1073" w:author="421904072277" w:date="2021-10-13T20:24:00Z">
                  <w:rPr>
                    <w:rFonts w:ascii="Cambria Math" w:hAnsi="Cambria Math"/>
                    <w:sz w:val="24"/>
                    <w:lang w:val="sk-SK"/>
                  </w:rPr>
                  <m:t>d↓</m:t>
                </w:ins>
              </m:r>
            </m:e>
          </m:d>
          <m:r>
            <w:ins w:id="1074" w:author="421904072277" w:date="2021-10-13T20:24:00Z">
              <w:rPr>
                <w:rFonts w:ascii="Cambria Math" w:hAnsi="Cambria Math"/>
                <w:sz w:val="24"/>
                <w:lang w:val="sk-SK"/>
              </w:rPr>
              <m:t>)</m:t>
            </w:ins>
          </m:r>
          <m:d>
            <m:dPr>
              <m:ctrlPr>
                <w:del w:id="1075" w:author="421904072277" w:date="2021-10-13T20:24:00Z">
                  <w:rPr>
                    <w:rFonts w:ascii="Cambria Math" w:hAnsi="Cambria Math"/>
                    <w:i/>
                    <w:sz w:val="24"/>
                    <w:lang w:val="sk-SK"/>
                  </w:rPr>
                </w:del>
              </m:ctrlPr>
            </m:dPr>
            <m:e>
              <m:r>
                <w:del w:id="1076" w:author="421904072277" w:date="2021-10-13T20:24:00Z">
                  <w:rPr>
                    <w:rFonts w:ascii="Cambria Math" w:hAnsi="Cambria Math"/>
                    <w:sz w:val="24"/>
                    <w:lang w:val="sk-SK"/>
                  </w:rPr>
                  <m:t>a↓c↓d</m:t>
                </w:del>
              </m:r>
            </m:e>
          </m:d>
          <m:r>
            <w:del w:id="1077" w:author="421904072277" w:date="2021-10-13T20:24:00Z">
              <w:rPr>
                <w:rFonts w:ascii="Cambria Math" w:hAnsi="Cambria Math"/>
                <w:sz w:val="24"/>
                <w:lang w:val="sk-SK"/>
              </w:rPr>
              <m:t>↓(</m:t>
            </w:del>
          </m:r>
          <m:d>
            <m:dPr>
              <m:ctrlPr>
                <w:del w:id="1078" w:author="421904072277" w:date="2021-10-13T20:24:00Z">
                  <w:rPr>
                    <w:rFonts w:ascii="Cambria Math" w:hAnsi="Cambria Math"/>
                    <w:i/>
                    <w:sz w:val="24"/>
                    <w:lang w:val="sk-SK"/>
                  </w:rPr>
                </w:del>
              </m:ctrlPr>
            </m:dPr>
            <m:e>
              <m:r>
                <w:del w:id="1079" w:author="421904072277" w:date="2021-10-13T20:24:00Z">
                  <w:rPr>
                    <w:rFonts w:ascii="Cambria Math" w:hAnsi="Cambria Math"/>
                    <w:sz w:val="24"/>
                    <w:lang w:val="sk-SK"/>
                  </w:rPr>
                  <m:t>b↓)↓(c↓)</m:t>
                </w:del>
              </m:r>
            </m:e>
          </m:d>
          <m:r>
            <w:del w:id="1080" w:author="421904072277" w:date="2021-10-13T20:24:00Z">
              <w:rPr>
                <w:rFonts w:ascii="Cambria Math" w:hAnsi="Cambria Math"/>
                <w:sz w:val="24"/>
                <w:lang w:val="sk-SK"/>
              </w:rPr>
              <m:t>↓(a↓b↓c)</m:t>
            </w:del>
          </m:r>
        </m:oMath>
      </m:oMathPara>
    </w:p>
    <w:p w14:paraId="5724377E" w14:textId="77777777"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14:paraId="2371BD22" w14:textId="77777777" w:rsidR="00E26C10" w:rsidRPr="00C05A9A" w:rsidRDefault="00E26C10" w:rsidP="00E26C10">
      <w:pPr>
        <w:pStyle w:val="PlainText"/>
        <w:rPr>
          <w:rFonts w:ascii="Times New Roman" w:hAnsi="Times New Roman"/>
          <w:i/>
          <w:iCs/>
          <w:sz w:val="24"/>
          <w:lang w:val="sk-SK"/>
        </w:rPr>
      </w:pPr>
      <m:oMath>
        <m:r>
          <w:rPr>
            <w:rFonts w:ascii="Cambria Math" w:hAnsi="Cambria Math"/>
            <w:sz w:val="24"/>
            <w:lang w:val="sk-SK"/>
          </w:rPr>
          <m:t>↓</m:t>
        </m:r>
      </m:oMath>
      <w:r w:rsidRPr="00C05A9A">
        <w:rPr>
          <w:rFonts w:ascii="Times New Roman" w:hAnsi="Times New Roman"/>
          <w:i/>
          <w:iCs/>
          <w:sz w:val="24"/>
          <w:lang w:val="sk-SK"/>
        </w:rPr>
        <w:t xml:space="preserve"> - </w:t>
      </w:r>
      <w:proofErr w:type="spellStart"/>
      <w:r w:rsidR="00CD542C">
        <w:rPr>
          <w:rFonts w:ascii="Times New Roman" w:hAnsi="Times New Roman"/>
          <w:i/>
          <w:iCs/>
          <w:sz w:val="24"/>
          <w:lang w:val="sk-SK"/>
        </w:rPr>
        <w:t>P</w:t>
      </w:r>
      <w:r>
        <w:rPr>
          <w:rFonts w:ascii="Times New Roman" w:hAnsi="Times New Roman"/>
          <w:i/>
          <w:iCs/>
          <w:sz w:val="24"/>
          <w:lang w:val="sk-SK"/>
        </w:rPr>
        <w:t>e</w:t>
      </w:r>
      <w:r w:rsidR="00CD542C">
        <w:rPr>
          <w:rFonts w:ascii="Times New Roman" w:hAnsi="Times New Roman"/>
          <w:i/>
          <w:iCs/>
          <w:sz w:val="24"/>
          <w:lang w:val="sk-SK"/>
        </w:rPr>
        <w:t>i</w:t>
      </w:r>
      <w:r>
        <w:rPr>
          <w:rFonts w:ascii="Times New Roman" w:hAnsi="Times New Roman"/>
          <w:i/>
          <w:iCs/>
          <w:sz w:val="24"/>
          <w:lang w:val="sk-SK"/>
        </w:rPr>
        <w:t>rceova</w:t>
      </w:r>
      <w:proofErr w:type="spellEnd"/>
      <w:r w:rsidRPr="00C05A9A">
        <w:rPr>
          <w:rFonts w:ascii="Times New Roman" w:hAnsi="Times New Roman"/>
          <w:i/>
          <w:iCs/>
          <w:sz w:val="24"/>
          <w:lang w:val="sk-SK"/>
        </w:rPr>
        <w:t xml:space="preserve"> operácia (N</w:t>
      </w:r>
      <w:r>
        <w:rPr>
          <w:rFonts w:ascii="Times New Roman" w:hAnsi="Times New Roman"/>
          <w:i/>
          <w:iCs/>
          <w:sz w:val="24"/>
          <w:lang w:val="sk-SK"/>
        </w:rPr>
        <w:t>OR</w:t>
      </w:r>
      <w:r w:rsidRPr="00C05A9A">
        <w:rPr>
          <w:rFonts w:ascii="Times New Roman" w:hAnsi="Times New Roman"/>
          <w:i/>
          <w:iCs/>
          <w:sz w:val="24"/>
          <w:lang w:val="sk-SK"/>
        </w:rPr>
        <w:t>)</w:t>
      </w:r>
    </w:p>
    <w:p w14:paraId="5D718B74" w14:textId="77777777" w:rsidR="006A218A" w:rsidRDefault="006A218A" w:rsidP="00420890">
      <w:pPr>
        <w:pStyle w:val="PlainText"/>
        <w:rPr>
          <w:rFonts w:ascii="Times New Roman" w:hAnsi="Times New Roman"/>
          <w:b/>
          <w:sz w:val="24"/>
          <w:lang w:val="sk-SK"/>
        </w:rPr>
      </w:pPr>
    </w:p>
    <w:p w14:paraId="67FFD3A1" w14:textId="77777777" w:rsidR="00E47BAB"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členov obvodu: </w:t>
      </w:r>
      <w:r w:rsidR="0059613A">
        <w:rPr>
          <w:rFonts w:ascii="Times New Roman" w:hAnsi="Times New Roman"/>
          <w:sz w:val="24"/>
          <w:lang w:val="sk-SK"/>
        </w:rPr>
        <w:t>11</w:t>
      </w:r>
    </w:p>
    <w:p w14:paraId="5C66B64E" w14:textId="77777777" w:rsidR="00E47BAB" w:rsidRPr="00C05A9A"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47BAB">
        <w:rPr>
          <w:rFonts w:ascii="Times New Roman" w:hAnsi="Times New Roman"/>
          <w:sz w:val="24"/>
          <w:lang w:val="sk-SK"/>
        </w:rPr>
        <w:t>obvodu:</w:t>
      </w:r>
      <w:r w:rsidR="0059613A">
        <w:rPr>
          <w:rFonts w:ascii="Times New Roman" w:hAnsi="Times New Roman"/>
          <w:sz w:val="24"/>
          <w:lang w:val="sk-SK"/>
        </w:rPr>
        <w:t xml:space="preserve"> 26</w:t>
      </w:r>
    </w:p>
    <w:p w14:paraId="6B6CC0F9" w14:textId="77777777" w:rsidR="00E47BAB" w:rsidRDefault="00E47BAB" w:rsidP="00420890">
      <w:pPr>
        <w:pStyle w:val="PlainText"/>
        <w:rPr>
          <w:rFonts w:ascii="Times New Roman" w:hAnsi="Times New Roman"/>
          <w:b/>
          <w:sz w:val="24"/>
          <w:lang w:val="sk-SK"/>
        </w:rPr>
      </w:pPr>
    </w:p>
    <w:p w14:paraId="46340D36" w14:textId="7C08C37B" w:rsidR="00120234" w:rsidRDefault="00420890" w:rsidP="00420890">
      <w:pPr>
        <w:pStyle w:val="PlainText"/>
        <w:rPr>
          <w:ins w:id="1081" w:author="421904072277" w:date="2021-10-17T20:10:00Z"/>
          <w:rFonts w:ascii="Times New Roman" w:hAnsi="Times New Roman"/>
          <w:b/>
          <w:sz w:val="24"/>
          <w:lang w:val="sk-SK"/>
        </w:rPr>
      </w:pPr>
      <w:r w:rsidRPr="00C05A9A">
        <w:rPr>
          <w:rFonts w:ascii="Times New Roman" w:hAnsi="Times New Roman"/>
          <w:b/>
          <w:sz w:val="24"/>
          <w:lang w:val="sk-SK"/>
        </w:rPr>
        <w:t>Schéma:</w:t>
      </w:r>
    </w:p>
    <w:p w14:paraId="774043EF" w14:textId="77777777" w:rsidR="00120234" w:rsidRDefault="00120234">
      <w:pPr>
        <w:rPr>
          <w:ins w:id="1082" w:author="421904072277" w:date="2021-10-17T20:10:00Z"/>
          <w:b/>
          <w:noProof w:val="0"/>
          <w:szCs w:val="20"/>
          <w:lang w:eastAsia="en-US"/>
        </w:rPr>
      </w:pPr>
      <w:ins w:id="1083" w:author="421904072277" w:date="2021-10-17T20:10:00Z">
        <w:r>
          <w:rPr>
            <w:b/>
          </w:rPr>
          <w:br w:type="page"/>
        </w:r>
      </w:ins>
    </w:p>
    <w:p w14:paraId="09682965" w14:textId="777B2A92" w:rsidR="00420890" w:rsidDel="00120234" w:rsidRDefault="00420890" w:rsidP="00420890">
      <w:pPr>
        <w:pStyle w:val="PlainText"/>
        <w:rPr>
          <w:del w:id="1084" w:author="421904072277" w:date="2021-10-17T20:10:00Z"/>
          <w:rFonts w:ascii="Times New Roman" w:hAnsi="Times New Roman"/>
          <w:b/>
          <w:sz w:val="24"/>
          <w:lang w:val="sk-SK"/>
        </w:rPr>
      </w:pPr>
    </w:p>
    <w:p w14:paraId="55EBBB17" w14:textId="5295E091" w:rsidR="00C7140F" w:rsidRPr="00C05A9A" w:rsidRDefault="00C7140F" w:rsidP="00420890">
      <w:pPr>
        <w:pStyle w:val="PlainText"/>
        <w:rPr>
          <w:rFonts w:ascii="Times New Roman" w:hAnsi="Times New Roman"/>
          <w:b/>
          <w:sz w:val="24"/>
          <w:lang w:val="sk-SK"/>
        </w:rPr>
      </w:pPr>
      <w:del w:id="1085" w:author="421904072277" w:date="2021-10-17T20:10:00Z">
        <w:r w:rsidDel="00120234">
          <w:rPr>
            <w:b/>
            <w:noProof/>
          </w:rPr>
          <w:drawing>
            <wp:inline distT="0" distB="0" distL="0" distR="0" wp14:anchorId="158245CE" wp14:editId="182FC2FB">
              <wp:extent cx="5760720" cy="7642315"/>
              <wp:effectExtent l="1905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srcRect/>
                      <a:stretch>
                        <a:fillRect/>
                      </a:stretch>
                    </pic:blipFill>
                    <pic:spPr bwMode="auto">
                      <a:xfrm>
                        <a:off x="0" y="0"/>
                        <a:ext cx="5760720" cy="7642315"/>
                      </a:xfrm>
                      <a:prstGeom prst="rect">
                        <a:avLst/>
                      </a:prstGeom>
                      <a:noFill/>
                      <a:ln w="9525">
                        <a:noFill/>
                        <a:miter lim="800000"/>
                        <a:headEnd/>
                        <a:tailEnd/>
                      </a:ln>
                    </pic:spPr>
                  </pic:pic>
                </a:graphicData>
              </a:graphic>
            </wp:inline>
          </w:drawing>
        </w:r>
      </w:del>
      <w:ins w:id="1086" w:author="421904072277" w:date="2021-10-17T20:16:00Z">
        <w:r w:rsidR="00120234">
          <w:rPr>
            <w:rFonts w:ascii="Times New Roman" w:hAnsi="Times New Roman"/>
            <w:b/>
            <w:noProof/>
            <w:sz w:val="24"/>
            <w:lang w:val="sk-SK"/>
          </w:rPr>
          <w:drawing>
            <wp:inline distT="0" distB="0" distL="0" distR="0" wp14:anchorId="5AD50838" wp14:editId="3C2F91D5">
              <wp:extent cx="5760720" cy="7955280"/>
              <wp:effectExtent l="0" t="0" r="0" b="7620"/>
              <wp:docPr id="40" name="Picture 4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schematic&#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760720" cy="7955280"/>
                      </a:xfrm>
                      <a:prstGeom prst="rect">
                        <a:avLst/>
                      </a:prstGeom>
                    </pic:spPr>
                  </pic:pic>
                </a:graphicData>
              </a:graphic>
            </wp:inline>
          </w:drawing>
        </w:r>
      </w:ins>
    </w:p>
    <w:p w14:paraId="4F753F77" w14:textId="37AA1599" w:rsidR="00420890" w:rsidRPr="00C05A9A" w:rsidDel="00120234" w:rsidRDefault="00420890" w:rsidP="00420890">
      <w:pPr>
        <w:pStyle w:val="PlainText"/>
        <w:rPr>
          <w:del w:id="1087" w:author="421904072277" w:date="2021-10-17T20:10:00Z"/>
          <w:rFonts w:ascii="Times New Roman" w:hAnsi="Times New Roman"/>
          <w:sz w:val="24"/>
          <w:lang w:val="sk-SK"/>
        </w:rPr>
      </w:pPr>
      <w:del w:id="1088" w:author="421904072277" w:date="2021-10-17T20:10:00Z">
        <w:r w:rsidRPr="00C05A9A" w:rsidDel="00120234">
          <w:rPr>
            <w:rFonts w:ascii="Times New Roman" w:hAnsi="Times New Roman"/>
            <w:sz w:val="24"/>
            <w:lang w:val="sk-SK"/>
          </w:rPr>
          <w:delText xml:space="preserve">              </w:delText>
        </w:r>
      </w:del>
    </w:p>
    <w:p w14:paraId="60109776" w14:textId="0F0931E1" w:rsidR="00420890" w:rsidRPr="005274D2" w:rsidDel="00120234" w:rsidRDefault="005274D2" w:rsidP="005274D2">
      <w:pPr>
        <w:pStyle w:val="PlainText"/>
        <w:jc w:val="both"/>
        <w:rPr>
          <w:del w:id="1089" w:author="421904072277" w:date="2021-10-17T20:10:00Z"/>
          <w:rFonts w:ascii="Times New Roman" w:hAnsi="Times New Roman"/>
          <w:i/>
          <w:sz w:val="24"/>
          <w:szCs w:val="24"/>
          <w:lang w:val="sk-SK"/>
        </w:rPr>
      </w:pPr>
      <w:del w:id="1090" w:author="421904072277" w:date="2021-10-17T20:10:00Z">
        <w:r w:rsidRPr="005274D2" w:rsidDel="00120234">
          <w:rPr>
            <w:rFonts w:ascii="Times New Roman" w:hAnsi="Times New Roman"/>
            <w:i/>
            <w:sz w:val="24"/>
            <w:szCs w:val="24"/>
            <w:highlight w:val="yellow"/>
            <w:lang w:val="sk-SK"/>
          </w:rPr>
          <w:delText>Poznámka: Je potrebné schému zostaviť tak, aby ste mali výstupy aj z DNF aj KNF formy v jednom súbore, aby zdieľali svoje vstupy a aby výstupy boli vedľa seba. Zároveň, pre každý obvod musíte vyriešiť prípadné negácie samostatne.</w:delText>
        </w:r>
      </w:del>
    </w:p>
    <w:p w14:paraId="778F84E5" w14:textId="77777777" w:rsidR="00420890" w:rsidRPr="00C05A9A" w:rsidDel="00120234" w:rsidRDefault="00420890" w:rsidP="00420890">
      <w:pPr>
        <w:pStyle w:val="PlainText"/>
        <w:rPr>
          <w:del w:id="1091" w:author="421904072277" w:date="2021-10-17T20:10:00Z"/>
          <w:rFonts w:ascii="Times New Roman" w:hAnsi="Times New Roman"/>
          <w:lang w:val="sk-SK"/>
        </w:rPr>
      </w:pPr>
    </w:p>
    <w:p w14:paraId="57EA4F22" w14:textId="77777777" w:rsidR="00420890" w:rsidRPr="00C05A9A" w:rsidRDefault="00420890" w:rsidP="00420890">
      <w:pPr>
        <w:pStyle w:val="PlainText"/>
        <w:rPr>
          <w:rFonts w:ascii="Times New Roman" w:hAnsi="Times New Roman"/>
          <w:b/>
          <w:lang w:val="sk-SK"/>
        </w:rPr>
      </w:pPr>
    </w:p>
    <w:p w14:paraId="52EAB4A0" w14:textId="6ECB4074" w:rsidR="00120234" w:rsidRDefault="00120234">
      <w:pPr>
        <w:rPr>
          <w:ins w:id="1092" w:author="421904072277" w:date="2021-10-17T20:10:00Z"/>
          <w:noProof w:val="0"/>
          <w:sz w:val="20"/>
          <w:szCs w:val="20"/>
          <w:lang w:eastAsia="en-US"/>
        </w:rPr>
      </w:pPr>
      <w:ins w:id="1093" w:author="421904072277" w:date="2021-10-17T20:10:00Z">
        <w:r>
          <w:br w:type="page"/>
        </w:r>
      </w:ins>
    </w:p>
    <w:p w14:paraId="0674996E" w14:textId="5CAC8EB9" w:rsidR="00420890" w:rsidDel="00970785" w:rsidRDefault="00120234" w:rsidP="00420890">
      <w:pPr>
        <w:pStyle w:val="PlainText"/>
        <w:rPr>
          <w:del w:id="1094" w:author="421904072277" w:date="2021-10-17T20:17:00Z"/>
          <w:rFonts w:ascii="Times New Roman" w:hAnsi="Times New Roman"/>
          <w:b/>
          <w:sz w:val="28"/>
          <w:szCs w:val="28"/>
        </w:rPr>
      </w:pPr>
      <w:ins w:id="1095" w:author="421904072277" w:date="2021-10-17T20:17:00Z">
        <w:r w:rsidRPr="00120234">
          <w:rPr>
            <w:rFonts w:ascii="Times New Roman" w:hAnsi="Times New Roman"/>
            <w:b/>
            <w:sz w:val="28"/>
            <w:szCs w:val="28"/>
            <w:rPrChange w:id="1096" w:author="421904072277" w:date="2021-10-17T20:18:00Z">
              <w:rPr>
                <w:b/>
                <w:sz w:val="28"/>
                <w:szCs w:val="28"/>
              </w:rPr>
            </w:rPrChange>
          </w:rPr>
          <w:lastRenderedPageBreak/>
          <w:t>Zhodnotenie</w:t>
        </w:r>
      </w:ins>
    </w:p>
    <w:p w14:paraId="62EC333C" w14:textId="77777777" w:rsidR="00970785" w:rsidRPr="00120234" w:rsidRDefault="00970785" w:rsidP="00120234">
      <w:pPr>
        <w:rPr>
          <w:ins w:id="1097" w:author="421904072277" w:date="2021-10-17T20:19:00Z"/>
          <w:b/>
          <w:sz w:val="28"/>
          <w:szCs w:val="28"/>
          <w:rPrChange w:id="1098" w:author="421904072277" w:date="2021-10-17T20:18:00Z">
            <w:rPr>
              <w:ins w:id="1099" w:author="421904072277" w:date="2021-10-17T20:19:00Z"/>
              <w:b/>
              <w:sz w:val="28"/>
              <w:szCs w:val="28"/>
            </w:rPr>
          </w:rPrChange>
        </w:rPr>
      </w:pPr>
    </w:p>
    <w:p w14:paraId="301777C1" w14:textId="53135135" w:rsidR="00970785" w:rsidRPr="00970785" w:rsidRDefault="00970785" w:rsidP="00420890">
      <w:pPr>
        <w:pStyle w:val="PlainText"/>
        <w:rPr>
          <w:ins w:id="1100" w:author="421904072277" w:date="2021-10-17T20:17:00Z"/>
          <w:rFonts w:ascii="Times New Roman" w:hAnsi="Times New Roman"/>
          <w:sz w:val="24"/>
          <w:szCs w:val="24"/>
          <w:lang w:val="sk-SK"/>
          <w:rPrChange w:id="1101" w:author="421904072277" w:date="2021-10-17T20:19:00Z">
            <w:rPr>
              <w:ins w:id="1102" w:author="421904072277" w:date="2021-10-17T20:17:00Z"/>
              <w:rFonts w:ascii="Times New Roman" w:hAnsi="Times New Roman"/>
              <w:lang w:val="sk-SK"/>
            </w:rPr>
          </w:rPrChange>
        </w:rPr>
      </w:pPr>
      <w:ins w:id="1103" w:author="421904072277" w:date="2021-10-17T20:19:00Z">
        <w:r w:rsidRPr="00970785">
          <w:rPr>
            <w:rFonts w:ascii="Times New Roman" w:hAnsi="Times New Roman"/>
            <w:sz w:val="24"/>
            <w:szCs w:val="24"/>
            <w:lang w:val="sk-SK"/>
            <w:rPrChange w:id="1104" w:author="421904072277" w:date="2021-10-17T20:19:00Z">
              <w:rPr>
                <w:rFonts w:ascii="Times New Roman" w:hAnsi="Times New Roman"/>
                <w:lang w:val="sk-SK"/>
              </w:rPr>
            </w:rPrChange>
          </w:rPr>
          <w:t>Mojim z</w:t>
        </w:r>
        <w:r>
          <w:rPr>
            <w:rFonts w:ascii="Times New Roman" w:hAnsi="Times New Roman"/>
            <w:sz w:val="24"/>
            <w:szCs w:val="24"/>
            <w:lang w:val="sk-SK"/>
          </w:rPr>
          <w:t xml:space="preserve"> bolo navrhnúť prevodník desiatkových číslic 0-9, zakódovaných v kóde BCD8421 do k</w:t>
        </w:r>
      </w:ins>
      <w:ins w:id="1105" w:author="421904072277" w:date="2021-10-17T20:20:00Z">
        <w:r>
          <w:rPr>
            <w:rFonts w:ascii="Times New Roman" w:hAnsi="Times New Roman"/>
            <w:sz w:val="24"/>
            <w:szCs w:val="24"/>
            <w:lang w:val="sk-SK"/>
          </w:rPr>
          <w:t xml:space="preserve">ódu BCD84-2-1. Ako prvé som si vytvoril pre každý výstup samostatnú </w:t>
        </w:r>
        <w:proofErr w:type="spellStart"/>
        <w:r>
          <w:rPr>
            <w:rFonts w:ascii="Times New Roman" w:hAnsi="Times New Roman"/>
            <w:sz w:val="24"/>
            <w:szCs w:val="24"/>
            <w:lang w:val="sk-SK"/>
          </w:rPr>
          <w:t>Kargnaughovu</w:t>
        </w:r>
        <w:proofErr w:type="spellEnd"/>
        <w:r>
          <w:rPr>
            <w:rFonts w:ascii="Times New Roman" w:hAnsi="Times New Roman"/>
            <w:sz w:val="24"/>
            <w:szCs w:val="24"/>
            <w:lang w:val="sk-SK"/>
          </w:rPr>
          <w:t xml:space="preserve"> mapu, podľa ktorej som následne vypísal z mapy MDNF. S programom espresso </w:t>
        </w:r>
      </w:ins>
      <w:ins w:id="1106" w:author="421904072277" w:date="2021-10-17T20:21:00Z">
        <w:r>
          <w:rPr>
            <w:rFonts w:ascii="Times New Roman" w:hAnsi="Times New Roman"/>
            <w:sz w:val="24"/>
            <w:szCs w:val="24"/>
            <w:lang w:val="sk-SK"/>
          </w:rPr>
          <w:t xml:space="preserve">najprv nebolo zhodné ale po pár úpravách výsledkov z programu Espresso som sa dostal k rovnakému výsledku ako bol ten môj. Po </w:t>
        </w:r>
      </w:ins>
      <w:ins w:id="1107" w:author="421904072277" w:date="2021-10-17T20:22:00Z">
        <w:r>
          <w:rPr>
            <w:rFonts w:ascii="Times New Roman" w:hAnsi="Times New Roman"/>
            <w:sz w:val="24"/>
            <w:szCs w:val="24"/>
            <w:lang w:val="sk-SK"/>
          </w:rPr>
          <w:t xml:space="preserve">prepise na NAND formu som odvodil z máp MKNF a následne ju prepísal na NOR formu. Svoje riešenie a aj jeho funkčnosť som si nakoniec overil v programe </w:t>
        </w:r>
        <w:proofErr w:type="spellStart"/>
        <w:r>
          <w:rPr>
            <w:rFonts w:ascii="Times New Roman" w:hAnsi="Times New Roman"/>
            <w:sz w:val="24"/>
            <w:szCs w:val="24"/>
            <w:lang w:val="sk-SK"/>
          </w:rPr>
          <w:t>logisim</w:t>
        </w:r>
        <w:proofErr w:type="spellEnd"/>
        <w:r>
          <w:rPr>
            <w:rFonts w:ascii="Times New Roman" w:hAnsi="Times New Roman"/>
            <w:sz w:val="24"/>
            <w:szCs w:val="24"/>
            <w:lang w:val="sk-SK"/>
          </w:rPr>
          <w:t>. V tomto prípade je jedno, či by sa obvod realizoval pomo</w:t>
        </w:r>
      </w:ins>
      <w:ins w:id="1108" w:author="421904072277" w:date="2021-10-17T20:23:00Z">
        <w:r>
          <w:rPr>
            <w:rFonts w:ascii="Times New Roman" w:hAnsi="Times New Roman"/>
            <w:sz w:val="24"/>
            <w:szCs w:val="24"/>
            <w:lang w:val="sk-SK"/>
          </w:rPr>
          <w:t>cou členov NAND alebo NOR, pretože oba obvody majú rovnaký počet členov a rovnaký počet vstupov.</w:t>
        </w:r>
      </w:ins>
    </w:p>
    <w:p w14:paraId="11203FD6" w14:textId="69AAD148" w:rsidR="0059613A" w:rsidDel="00120234" w:rsidRDefault="00D253C3" w:rsidP="00120234">
      <w:pPr>
        <w:rPr>
          <w:del w:id="1109" w:author="421904072277" w:date="2021-10-17T20:17:00Z"/>
          <w:b/>
          <w:sz w:val="28"/>
          <w:szCs w:val="28"/>
        </w:rPr>
      </w:pPr>
      <w:del w:id="1110" w:author="421904072277" w:date="2021-10-17T20:17:00Z">
        <w:r w:rsidRPr="00120234" w:rsidDel="00120234">
          <w:rPr>
            <w:b/>
            <w:sz w:val="28"/>
            <w:szCs w:val="28"/>
            <w:rPrChange w:id="1111" w:author="421904072277" w:date="2021-10-17T20:17:00Z">
              <w:rPr/>
            </w:rPrChange>
          </w:rPr>
          <w:delText>Zhodnotenie</w:delText>
        </w:r>
      </w:del>
    </w:p>
    <w:p w14:paraId="1D3DA2D3" w14:textId="05D4D752" w:rsidR="0059613A" w:rsidRPr="00086BA2" w:rsidDel="00120234" w:rsidRDefault="0059613A" w:rsidP="00120234">
      <w:pPr>
        <w:rPr>
          <w:del w:id="1112" w:author="421904072277" w:date="2021-10-17T20:17:00Z"/>
          <w:i/>
        </w:rPr>
        <w:pPrChange w:id="1113" w:author="421904072277" w:date="2021-10-17T20:17:00Z">
          <w:pPr>
            <w:jc w:val="both"/>
          </w:pPr>
        </w:pPrChange>
      </w:pPr>
      <w:del w:id="1114" w:author="421904072277" w:date="2021-10-17T20:17:00Z">
        <w:r w:rsidRPr="00086BA2" w:rsidDel="00120234">
          <w:rPr>
            <w:i/>
            <w:highlight w:val="yellow"/>
          </w:rPr>
          <w:delText xml:space="preserve">Stručne popísať </w:delText>
        </w:r>
        <w:r w:rsidDel="00120234">
          <w:rPr>
            <w:i/>
            <w:highlight w:val="yellow"/>
          </w:rPr>
          <w:delText xml:space="preserve">zadanie úlohy </w:delText>
        </w:r>
        <w:r w:rsidRPr="00086BA2" w:rsidDel="00120234">
          <w:rPr>
            <w:i/>
            <w:highlight w:val="yellow"/>
          </w:rPr>
          <w:delText xml:space="preserve">postup riešenia a spôsob overenia riešenia. V tomto prípade </w:delText>
        </w:r>
        <w:r w:rsidDel="00120234">
          <w:rPr>
            <w:i/>
            <w:highlight w:val="yellow"/>
          </w:rPr>
          <w:delText>je jedno, či by sa obvod realizoval pomocou členov NAND alebo NOR, pretože oba obvody potrebujú rovnaký počet členov (11) a rovnaký počet vstupov (26). Zároveň, obe výstupné funkcie vychádzajú aj samostatne efektívnejšie realizované cez DNF</w:delText>
        </w:r>
        <w:r w:rsidRPr="00086BA2" w:rsidDel="00120234">
          <w:rPr>
            <w:i/>
            <w:highlight w:val="yellow"/>
          </w:rPr>
          <w:delText>.</w:delText>
        </w:r>
      </w:del>
    </w:p>
    <w:p w14:paraId="609C4753" w14:textId="5155199D" w:rsidR="00D253C3" w:rsidRPr="00C05A9A" w:rsidDel="00120234" w:rsidRDefault="00D253C3" w:rsidP="00120234">
      <w:pPr>
        <w:rPr>
          <w:del w:id="1115" w:author="421904072277" w:date="2021-10-17T20:17:00Z"/>
        </w:rPr>
        <w:pPrChange w:id="1116" w:author="421904072277" w:date="2021-10-17T20:17:00Z">
          <w:pPr/>
        </w:pPrChange>
      </w:pPr>
    </w:p>
    <w:p w14:paraId="666930B6" w14:textId="48C4780C" w:rsidR="00D253C3" w:rsidRPr="00C05A9A" w:rsidDel="00120234" w:rsidRDefault="00D253C3" w:rsidP="00120234">
      <w:pPr>
        <w:rPr>
          <w:del w:id="1117" w:author="421904072277" w:date="2021-10-17T20:17:00Z"/>
        </w:rPr>
        <w:pPrChange w:id="1118" w:author="421904072277" w:date="2021-10-17T20:17:00Z">
          <w:pPr/>
        </w:pPrChange>
      </w:pPr>
    </w:p>
    <w:p w14:paraId="6C7EB618" w14:textId="343E404C" w:rsidR="005C5905" w:rsidRPr="00C05A9A" w:rsidDel="00120234" w:rsidRDefault="005C5905" w:rsidP="00120234">
      <w:pPr>
        <w:rPr>
          <w:del w:id="1119" w:author="421904072277" w:date="2021-10-17T20:17:00Z"/>
          <w:noProof w:val="0"/>
          <w:lang w:eastAsia="en-US"/>
        </w:rPr>
        <w:pPrChange w:id="1120" w:author="421904072277" w:date="2021-10-17T20:17:00Z">
          <w:pPr>
            <w:pBdr>
              <w:bottom w:val="single" w:sz="12" w:space="1" w:color="auto"/>
            </w:pBdr>
          </w:pPr>
        </w:pPrChange>
      </w:pPr>
    </w:p>
    <w:p w14:paraId="541C99D9" w14:textId="53357894" w:rsidR="005C5905" w:rsidRPr="00C05A9A" w:rsidDel="00120234" w:rsidRDefault="005C5905" w:rsidP="00120234">
      <w:pPr>
        <w:rPr>
          <w:del w:id="1121" w:author="421904072277" w:date="2021-10-17T20:17:00Z"/>
          <w:noProof w:val="0"/>
          <w:lang w:eastAsia="en-US"/>
        </w:rPr>
        <w:pPrChange w:id="1122" w:author="421904072277" w:date="2021-10-17T20:17:00Z">
          <w:pPr/>
        </w:pPrChange>
      </w:pPr>
    </w:p>
    <w:p w14:paraId="6846FFA8" w14:textId="33A329AB" w:rsidR="005C5905" w:rsidRPr="003705A9" w:rsidDel="00120234" w:rsidRDefault="00D253C3" w:rsidP="00120234">
      <w:pPr>
        <w:rPr>
          <w:del w:id="1123" w:author="421904072277" w:date="2021-10-17T20:17:00Z"/>
          <w:highlight w:val="yellow"/>
        </w:rPr>
        <w:pPrChange w:id="1124" w:author="421904072277" w:date="2021-10-17T20:17:00Z">
          <w:pPr/>
        </w:pPrChange>
      </w:pPr>
      <w:del w:id="1125" w:author="421904072277" w:date="2021-10-17T20:17:00Z">
        <w:r w:rsidRPr="003705A9" w:rsidDel="00120234">
          <w:rPr>
            <w:highlight w:val="yellow"/>
          </w:rPr>
          <w:delText xml:space="preserve">Na miesto odovzdania </w:delText>
        </w:r>
        <w:r w:rsidR="006126B0" w:rsidRPr="003705A9" w:rsidDel="00120234">
          <w:rPr>
            <w:highlight w:val="yellow"/>
          </w:rPr>
          <w:delText xml:space="preserve">sa odovzdáva </w:delText>
        </w:r>
      </w:del>
    </w:p>
    <w:p w14:paraId="06CACA78" w14:textId="4A7F59C9" w:rsidR="005C5905" w:rsidRPr="003705A9" w:rsidDel="00120234" w:rsidRDefault="003705A9" w:rsidP="00120234">
      <w:pPr>
        <w:rPr>
          <w:del w:id="1126" w:author="421904072277" w:date="2021-10-17T20:17:00Z"/>
          <w:highlight w:val="yellow"/>
        </w:rPr>
        <w:pPrChange w:id="1127" w:author="421904072277" w:date="2021-10-17T20:17:00Z">
          <w:pPr>
            <w:numPr>
              <w:numId w:val="4"/>
            </w:numPr>
            <w:ind w:left="720" w:hanging="360"/>
          </w:pPr>
        </w:pPrChange>
      </w:pPr>
      <w:del w:id="1128" w:author="421904072277" w:date="2021-10-17T20:17:00Z">
        <w:r w:rsidDel="00120234">
          <w:rPr>
            <w:highlight w:val="yellow"/>
          </w:rPr>
          <w:delText>d</w:delText>
        </w:r>
        <w:r w:rsidR="006126B0" w:rsidRPr="003705A9" w:rsidDel="00120234">
          <w:rPr>
            <w:highlight w:val="yellow"/>
          </w:rPr>
          <w:delText>okument</w:delText>
        </w:r>
        <w:r w:rsidR="005C5905" w:rsidRPr="003705A9" w:rsidDel="00120234">
          <w:rPr>
            <w:highlight w:val="yellow"/>
          </w:rPr>
          <w:delText xml:space="preserve"> (</w:delText>
        </w:r>
        <w:r w:rsidR="00CD542C" w:rsidDel="00120234">
          <w:rPr>
            <w:highlight w:val="yellow"/>
          </w:rPr>
          <w:delText>vo formáte docx alebo pdf</w:delText>
        </w:r>
        <w:r w:rsidR="005C5905" w:rsidRPr="003705A9" w:rsidDel="00120234">
          <w:rPr>
            <w:highlight w:val="yellow"/>
          </w:rPr>
          <w:delText>)</w:delText>
        </w:r>
        <w:r w:rsidR="006126B0" w:rsidRPr="003705A9" w:rsidDel="00120234">
          <w:rPr>
            <w:highlight w:val="yellow"/>
          </w:rPr>
          <w:delText xml:space="preserve">, </w:delText>
        </w:r>
      </w:del>
    </w:p>
    <w:p w14:paraId="2CC6096E" w14:textId="2CBA525B" w:rsidR="005C5905" w:rsidRPr="003705A9" w:rsidDel="00120234" w:rsidRDefault="006126B0" w:rsidP="00120234">
      <w:pPr>
        <w:rPr>
          <w:del w:id="1129" w:author="421904072277" w:date="2021-10-17T20:17:00Z"/>
          <w:highlight w:val="yellow"/>
        </w:rPr>
        <w:pPrChange w:id="1130" w:author="421904072277" w:date="2021-10-17T20:17:00Z">
          <w:pPr>
            <w:numPr>
              <w:numId w:val="4"/>
            </w:numPr>
            <w:ind w:left="720" w:hanging="360"/>
          </w:pPr>
        </w:pPrChange>
      </w:pPr>
      <w:del w:id="1131" w:author="421904072277" w:date="2021-10-17T20:17:00Z">
        <w:r w:rsidRPr="003705A9" w:rsidDel="00120234">
          <w:rPr>
            <w:highlight w:val="yellow"/>
          </w:rPr>
          <w:delText>vstupný súbor pre Espresso</w:delText>
        </w:r>
        <w:r w:rsidR="00CD542C" w:rsidDel="00120234">
          <w:rPr>
            <w:highlight w:val="yellow"/>
          </w:rPr>
          <w:delText xml:space="preserve"> (postačuje napísať v hlavnej dokumentácii)</w:delText>
        </w:r>
        <w:r w:rsidRPr="003705A9" w:rsidDel="00120234">
          <w:rPr>
            <w:highlight w:val="yellow"/>
          </w:rPr>
          <w:delText>, </w:delText>
        </w:r>
      </w:del>
    </w:p>
    <w:p w14:paraId="44647E67" w14:textId="14CD3C38" w:rsidR="005C5905" w:rsidRPr="003705A9" w:rsidDel="00120234" w:rsidRDefault="006126B0" w:rsidP="00120234">
      <w:pPr>
        <w:rPr>
          <w:del w:id="1132" w:author="421904072277" w:date="2021-10-17T20:17:00Z"/>
          <w:highlight w:val="yellow"/>
        </w:rPr>
        <w:pPrChange w:id="1133" w:author="421904072277" w:date="2021-10-17T20:17:00Z">
          <w:pPr>
            <w:numPr>
              <w:numId w:val="4"/>
            </w:numPr>
            <w:ind w:left="720" w:hanging="360"/>
          </w:pPr>
        </w:pPrChange>
      </w:pPr>
      <w:del w:id="1134" w:author="421904072277" w:date="2021-10-17T20:17:00Z">
        <w:r w:rsidRPr="003705A9" w:rsidDel="00120234">
          <w:rPr>
            <w:highlight w:val="yellow"/>
          </w:rPr>
          <w:delText xml:space="preserve">výstupný súbor z Espressa </w:delText>
        </w:r>
        <w:r w:rsidR="00CD542C" w:rsidDel="00120234">
          <w:rPr>
            <w:highlight w:val="yellow"/>
          </w:rPr>
          <w:delText>(postačuje napísať v hlavnej dokumentácii),</w:delText>
        </w:r>
      </w:del>
    </w:p>
    <w:p w14:paraId="5E520D28" w14:textId="35DFF0B9" w:rsidR="00D253C3" w:rsidRPr="003705A9" w:rsidDel="00120234" w:rsidRDefault="00D253C3" w:rsidP="00120234">
      <w:pPr>
        <w:rPr>
          <w:del w:id="1135" w:author="421904072277" w:date="2021-10-17T20:17:00Z"/>
          <w:highlight w:val="yellow"/>
        </w:rPr>
        <w:pPrChange w:id="1136" w:author="421904072277" w:date="2021-10-17T20:17:00Z">
          <w:pPr>
            <w:numPr>
              <w:numId w:val="4"/>
            </w:numPr>
            <w:ind w:left="720" w:hanging="360"/>
          </w:pPr>
        </w:pPrChange>
      </w:pPr>
      <w:del w:id="1137" w:author="421904072277" w:date="2021-10-17T20:17:00Z">
        <w:r w:rsidRPr="003705A9" w:rsidDel="00120234">
          <w:rPr>
            <w:highlight w:val="yellow"/>
          </w:rPr>
          <w:delText>súbor s obvodom pre overenie riešenia simuláciou.</w:delText>
        </w:r>
      </w:del>
    </w:p>
    <w:p w14:paraId="0CCFAC46" w14:textId="6B22BFF9" w:rsidR="00D253C3" w:rsidRPr="003705A9" w:rsidDel="00120234" w:rsidRDefault="00D253C3" w:rsidP="00120234">
      <w:pPr>
        <w:rPr>
          <w:del w:id="1138" w:author="421904072277" w:date="2021-10-17T20:17:00Z"/>
          <w:highlight w:val="yellow"/>
        </w:rPr>
        <w:pPrChange w:id="1139" w:author="421904072277" w:date="2021-10-17T20:17:00Z">
          <w:pPr/>
        </w:pPrChange>
      </w:pPr>
    </w:p>
    <w:p w14:paraId="1610ACC2" w14:textId="36CC97DB" w:rsidR="00D253C3" w:rsidRPr="003705A9" w:rsidDel="00120234" w:rsidRDefault="00D253C3" w:rsidP="00120234">
      <w:pPr>
        <w:rPr>
          <w:del w:id="1140" w:author="421904072277" w:date="2021-10-17T20:17:00Z"/>
          <w:highlight w:val="yellow"/>
        </w:rPr>
        <w:pPrChange w:id="1141" w:author="421904072277" w:date="2021-10-17T20:17:00Z">
          <w:pPr/>
        </w:pPrChange>
      </w:pPr>
      <w:del w:id="1142" w:author="421904072277" w:date="2021-10-17T20:17:00Z">
        <w:r w:rsidRPr="003705A9" w:rsidDel="00120234">
          <w:rPr>
            <w:highlight w:val="yellow"/>
          </w:rPr>
          <w:delText xml:space="preserve">Upozornenie  </w:delText>
        </w:r>
      </w:del>
    </w:p>
    <w:p w14:paraId="18C05237" w14:textId="163BE59B" w:rsidR="00D253C3" w:rsidRPr="003705A9" w:rsidDel="00120234" w:rsidRDefault="00D253C3" w:rsidP="00120234">
      <w:pPr>
        <w:rPr>
          <w:del w:id="1143" w:author="421904072277" w:date="2021-10-17T20:17:00Z"/>
          <w:highlight w:val="yellow"/>
        </w:rPr>
        <w:pPrChange w:id="1144" w:author="421904072277" w:date="2021-10-17T20:17:00Z">
          <w:pPr/>
        </w:pPrChange>
      </w:pPr>
      <w:del w:id="1145" w:author="421904072277" w:date="2021-10-17T20:17:00Z">
        <w:r w:rsidRPr="003705A9" w:rsidDel="00120234">
          <w:rPr>
            <w:highlight w:val="yellow"/>
          </w:rPr>
          <w:delText xml:space="preserve"> Odovzdaný dokument musí obsahovať len nasledovné informácie:</w:delText>
        </w:r>
      </w:del>
    </w:p>
    <w:p w14:paraId="251EC340" w14:textId="0BDF3F60" w:rsidR="00531FF9" w:rsidRPr="003705A9" w:rsidDel="00120234" w:rsidRDefault="00531FF9" w:rsidP="00120234">
      <w:pPr>
        <w:rPr>
          <w:del w:id="1146" w:author="421904072277" w:date="2021-10-17T20:17:00Z"/>
          <w:noProof w:val="0"/>
          <w:highlight w:val="yellow"/>
          <w:lang w:eastAsia="en-US"/>
        </w:rPr>
        <w:pPrChange w:id="1147" w:author="421904072277" w:date="2021-10-17T20:17:00Z">
          <w:pPr>
            <w:pStyle w:val="ListParagraph"/>
            <w:numPr>
              <w:numId w:val="5"/>
            </w:numPr>
            <w:ind w:hanging="360"/>
          </w:pPr>
        </w:pPrChange>
      </w:pPr>
      <w:del w:id="1148" w:author="421904072277" w:date="2021-10-17T20:17:00Z">
        <w:r w:rsidRPr="003705A9" w:rsidDel="00120234">
          <w:rPr>
            <w:noProof w:val="0"/>
            <w:highlight w:val="yellow"/>
            <w:lang w:eastAsia="en-US"/>
          </w:rPr>
          <w:delText>identifikáciu autora riešenia</w:delText>
        </w:r>
        <w:r w:rsidR="003705A9" w:rsidDel="00120234">
          <w:rPr>
            <w:noProof w:val="0"/>
            <w:highlight w:val="yellow"/>
            <w:lang w:eastAsia="en-US"/>
          </w:rPr>
          <w:delText>,</w:delText>
        </w:r>
      </w:del>
    </w:p>
    <w:p w14:paraId="28353BBA" w14:textId="163BC1DC" w:rsidR="00D253C3" w:rsidRPr="003705A9" w:rsidDel="00120234" w:rsidRDefault="00D253C3" w:rsidP="00120234">
      <w:pPr>
        <w:rPr>
          <w:del w:id="1149" w:author="421904072277" w:date="2021-10-17T20:17:00Z"/>
          <w:highlight w:val="yellow"/>
        </w:rPr>
        <w:pPrChange w:id="1150" w:author="421904072277" w:date="2021-10-17T20:17:00Z">
          <w:pPr>
            <w:pStyle w:val="ListParagraph"/>
            <w:numPr>
              <w:numId w:val="5"/>
            </w:numPr>
            <w:ind w:hanging="360"/>
          </w:pPr>
        </w:pPrChange>
      </w:pPr>
      <w:del w:id="1151" w:author="421904072277" w:date="2021-10-17T20:17:00Z">
        <w:r w:rsidRPr="003705A9" w:rsidDel="00120234">
          <w:rPr>
            <w:highlight w:val="yellow"/>
          </w:rPr>
          <w:delText>nadpis</w:delText>
        </w:r>
        <w:r w:rsidR="003705A9" w:rsidDel="00120234">
          <w:rPr>
            <w:highlight w:val="yellow"/>
          </w:rPr>
          <w:delText>,</w:delText>
        </w:r>
      </w:del>
    </w:p>
    <w:p w14:paraId="1D41215E" w14:textId="7A593678" w:rsidR="00D253C3" w:rsidRPr="003705A9" w:rsidDel="00120234" w:rsidRDefault="00D253C3" w:rsidP="00120234">
      <w:pPr>
        <w:rPr>
          <w:del w:id="1152" w:author="421904072277" w:date="2021-10-17T20:17:00Z"/>
          <w:highlight w:val="yellow"/>
        </w:rPr>
        <w:pPrChange w:id="1153" w:author="421904072277" w:date="2021-10-17T20:17:00Z">
          <w:pPr>
            <w:pStyle w:val="ListParagraph"/>
            <w:numPr>
              <w:numId w:val="5"/>
            </w:numPr>
            <w:ind w:hanging="360"/>
          </w:pPr>
        </w:pPrChange>
      </w:pPr>
      <w:del w:id="1154" w:author="421904072277" w:date="2021-10-17T20:17:00Z">
        <w:r w:rsidRPr="003705A9" w:rsidDel="00120234">
          <w:rPr>
            <w:highlight w:val="yellow"/>
          </w:rPr>
          <w:delText>text zadania</w:delText>
        </w:r>
        <w:r w:rsidR="003705A9" w:rsidDel="00120234">
          <w:rPr>
            <w:highlight w:val="yellow"/>
          </w:rPr>
          <w:delText>,</w:delText>
        </w:r>
      </w:del>
    </w:p>
    <w:p w14:paraId="66A9E1F9" w14:textId="35F8A3AB" w:rsidR="00C35932" w:rsidRPr="003705A9" w:rsidDel="00120234" w:rsidRDefault="00C35932" w:rsidP="00120234">
      <w:pPr>
        <w:rPr>
          <w:del w:id="1155" w:author="421904072277" w:date="2021-10-17T20:17:00Z"/>
          <w:highlight w:val="yellow"/>
        </w:rPr>
        <w:pPrChange w:id="1156" w:author="421904072277" w:date="2021-10-17T20:17:00Z">
          <w:pPr>
            <w:pStyle w:val="ListParagraph"/>
            <w:numPr>
              <w:numId w:val="5"/>
            </w:numPr>
            <w:ind w:hanging="360"/>
          </w:pPr>
        </w:pPrChange>
      </w:pPr>
      <w:del w:id="1157" w:author="421904072277" w:date="2021-10-17T20:17:00Z">
        <w:r w:rsidRPr="003705A9" w:rsidDel="00120234">
          <w:rPr>
            <w:highlight w:val="yellow"/>
          </w:rPr>
          <w:delText>tabuľku s</w:delText>
        </w:r>
        <w:r w:rsidR="003705A9" w:rsidDel="00120234">
          <w:rPr>
            <w:highlight w:val="yellow"/>
          </w:rPr>
          <w:delText> </w:delText>
        </w:r>
        <w:r w:rsidRPr="003705A9" w:rsidDel="00120234">
          <w:rPr>
            <w:highlight w:val="yellow"/>
          </w:rPr>
          <w:delText>kódmi</w:delText>
        </w:r>
        <w:r w:rsidR="003705A9" w:rsidDel="00120234">
          <w:rPr>
            <w:highlight w:val="yellow"/>
          </w:rPr>
          <w:delText>,</w:delText>
        </w:r>
      </w:del>
    </w:p>
    <w:p w14:paraId="1E4EEA98" w14:textId="4548466A" w:rsidR="00C35932" w:rsidRPr="003705A9" w:rsidDel="00120234" w:rsidRDefault="00C35932" w:rsidP="00120234">
      <w:pPr>
        <w:rPr>
          <w:del w:id="1158" w:author="421904072277" w:date="2021-10-17T20:17:00Z"/>
          <w:highlight w:val="yellow"/>
        </w:rPr>
        <w:pPrChange w:id="1159" w:author="421904072277" w:date="2021-10-17T20:17:00Z">
          <w:pPr>
            <w:pStyle w:val="ListParagraph"/>
            <w:numPr>
              <w:numId w:val="5"/>
            </w:numPr>
            <w:ind w:hanging="360"/>
          </w:pPr>
        </w:pPrChange>
      </w:pPr>
      <w:del w:id="1160" w:author="421904072277" w:date="2021-10-17T20:17:00Z">
        <w:r w:rsidRPr="003705A9" w:rsidDel="00120234">
          <w:rPr>
            <w:highlight w:val="yellow"/>
          </w:rPr>
          <w:delText xml:space="preserve">mapový zápis </w:delText>
        </w:r>
        <w:r w:rsidR="00AD28AB" w:rsidRPr="003705A9" w:rsidDel="00120234">
          <w:rPr>
            <w:highlight w:val="yellow"/>
          </w:rPr>
          <w:delText>funkcií</w:delText>
        </w:r>
        <w:r w:rsidR="003705A9" w:rsidDel="00120234">
          <w:rPr>
            <w:highlight w:val="yellow"/>
          </w:rPr>
          <w:delText>,</w:delText>
        </w:r>
      </w:del>
    </w:p>
    <w:p w14:paraId="548A9A97" w14:textId="2ECB211B" w:rsidR="00C35932" w:rsidRPr="003705A9" w:rsidDel="00120234" w:rsidRDefault="00C35932" w:rsidP="00120234">
      <w:pPr>
        <w:rPr>
          <w:del w:id="1161" w:author="421904072277" w:date="2021-10-17T20:17:00Z"/>
          <w:highlight w:val="yellow"/>
        </w:rPr>
        <w:pPrChange w:id="1162" w:author="421904072277" w:date="2021-10-17T20:17:00Z">
          <w:pPr>
            <w:pStyle w:val="ListParagraph"/>
            <w:numPr>
              <w:numId w:val="5"/>
            </w:numPr>
            <w:ind w:hanging="360"/>
          </w:pPr>
        </w:pPrChange>
      </w:pPr>
      <w:del w:id="1163" w:author="421904072277" w:date="2021-10-17T20:17:00Z">
        <w:r w:rsidRPr="003705A9" w:rsidDel="00120234">
          <w:rPr>
            <w:highlight w:val="yellow"/>
          </w:rPr>
          <w:delText>f</w:delText>
        </w:r>
        <w:r w:rsidR="00D253C3" w:rsidRPr="003705A9" w:rsidDel="00120234">
          <w:rPr>
            <w:highlight w:val="yellow"/>
          </w:rPr>
          <w:delText xml:space="preserve">unkcie </w:delText>
        </w:r>
        <w:r w:rsidRPr="003705A9" w:rsidDel="00120234">
          <w:rPr>
            <w:highlight w:val="yellow"/>
          </w:rPr>
          <w:delText>vypísané z máp v tvare MDNF</w:delText>
        </w:r>
        <w:r w:rsidR="003705A9" w:rsidDel="00120234">
          <w:rPr>
            <w:highlight w:val="yellow"/>
          </w:rPr>
          <w:delText>,</w:delText>
        </w:r>
      </w:del>
    </w:p>
    <w:p w14:paraId="645976BC" w14:textId="71764840" w:rsidR="0059613A" w:rsidRPr="003705A9" w:rsidDel="00120234" w:rsidRDefault="0059613A" w:rsidP="00120234">
      <w:pPr>
        <w:rPr>
          <w:del w:id="1164" w:author="421904072277" w:date="2021-10-17T20:17:00Z"/>
          <w:highlight w:val="yellow"/>
        </w:rPr>
        <w:pPrChange w:id="1165" w:author="421904072277" w:date="2021-10-17T20:17:00Z">
          <w:pPr>
            <w:pStyle w:val="ListParagraph"/>
            <w:numPr>
              <w:numId w:val="5"/>
            </w:numPr>
            <w:ind w:hanging="360"/>
          </w:pPr>
        </w:pPrChange>
      </w:pPr>
      <w:del w:id="1166" w:author="421904072277" w:date="2021-10-17T20:17:00Z">
        <w:r w:rsidRPr="003705A9" w:rsidDel="00120234">
          <w:rPr>
            <w:highlight w:val="yellow"/>
          </w:rPr>
          <w:delText>funkcie vypísané z máp v tvare MKNF</w:delText>
        </w:r>
        <w:r w:rsidR="003705A9" w:rsidDel="00120234">
          <w:rPr>
            <w:highlight w:val="yellow"/>
          </w:rPr>
          <w:delText>,</w:delText>
        </w:r>
      </w:del>
    </w:p>
    <w:p w14:paraId="572CE901" w14:textId="4145C707" w:rsidR="00D140C3" w:rsidRPr="003705A9" w:rsidDel="00120234" w:rsidRDefault="004517AF" w:rsidP="00120234">
      <w:pPr>
        <w:rPr>
          <w:del w:id="1167" w:author="421904072277" w:date="2021-10-17T20:17:00Z"/>
          <w:iCs/>
          <w:highlight w:val="yellow"/>
        </w:rPr>
        <w:pPrChange w:id="1168" w:author="421904072277" w:date="2021-10-17T20:17:00Z">
          <w:pPr>
            <w:pStyle w:val="ListParagraph"/>
            <w:numPr>
              <w:numId w:val="5"/>
            </w:numPr>
            <w:ind w:hanging="360"/>
          </w:pPr>
        </w:pPrChange>
      </w:pPr>
      <w:del w:id="1169" w:author="421904072277" w:date="2021-10-17T20:17:00Z">
        <w:r w:rsidRPr="003705A9" w:rsidDel="00120234">
          <w:rPr>
            <w:highlight w:val="yellow"/>
          </w:rPr>
          <w:delText xml:space="preserve">celý postup úpravy s použitím </w:delText>
        </w:r>
      </w:del>
      <m:oMath>
        <m:r>
          <w:del w:id="1170" w:author="421904072277" w:date="2021-10-17T20:17:00Z">
            <w:rPr>
              <w:rFonts w:ascii="Cambria Math" w:hAnsi="Cambria Math"/>
              <w:highlight w:val="yellow"/>
            </w:rPr>
            <m:t>↑</m:t>
          </w:del>
        </m:r>
      </m:oMath>
      <w:del w:id="1171" w:author="421904072277" w:date="2021-10-17T20:17:00Z">
        <w:r w:rsidR="0059613A" w:rsidRPr="003705A9" w:rsidDel="00120234">
          <w:rPr>
            <w:iCs/>
            <w:highlight w:val="yellow"/>
          </w:rPr>
          <w:delText xml:space="preserve"> </w:delText>
        </w:r>
        <w:r w:rsidRPr="003705A9" w:rsidDel="00120234">
          <w:rPr>
            <w:iCs/>
            <w:highlight w:val="yellow"/>
          </w:rPr>
          <w:delText>(NAND)</w:delText>
        </w:r>
        <w:r w:rsidR="003705A9" w:rsidDel="00120234">
          <w:rPr>
            <w:iCs/>
            <w:highlight w:val="yellow"/>
          </w:rPr>
          <w:delText>,</w:delText>
        </w:r>
      </w:del>
    </w:p>
    <w:p w14:paraId="70F3BBFA" w14:textId="5AC7FCC3" w:rsidR="0059613A" w:rsidRPr="003705A9" w:rsidDel="00120234" w:rsidRDefault="0059613A" w:rsidP="00120234">
      <w:pPr>
        <w:rPr>
          <w:del w:id="1172" w:author="421904072277" w:date="2021-10-17T20:17:00Z"/>
          <w:highlight w:val="yellow"/>
        </w:rPr>
        <w:pPrChange w:id="1173" w:author="421904072277" w:date="2021-10-17T20:17:00Z">
          <w:pPr>
            <w:pStyle w:val="ListParagraph"/>
            <w:numPr>
              <w:numId w:val="5"/>
            </w:numPr>
            <w:ind w:hanging="360"/>
          </w:pPr>
        </w:pPrChange>
      </w:pPr>
      <w:del w:id="1174" w:author="421904072277" w:date="2021-10-17T20:17:00Z">
        <w:r w:rsidRPr="003705A9" w:rsidDel="00120234">
          <w:rPr>
            <w:highlight w:val="yellow"/>
          </w:rPr>
          <w:delText xml:space="preserve">celý postup úpravy s použitím </w:delText>
        </w:r>
      </w:del>
      <m:oMath>
        <m:r>
          <w:del w:id="1175" w:author="421904072277" w:date="2021-10-17T20:17:00Z">
            <w:rPr>
              <w:rFonts w:ascii="Cambria Math" w:hAnsi="Cambria Math"/>
              <w:highlight w:val="yellow"/>
            </w:rPr>
            <m:t>↓</m:t>
          </w:del>
        </m:r>
      </m:oMath>
      <w:del w:id="1176" w:author="421904072277" w:date="2021-10-17T20:17:00Z">
        <w:r w:rsidRPr="003705A9" w:rsidDel="00120234">
          <w:rPr>
            <w:iCs/>
            <w:highlight w:val="yellow"/>
          </w:rPr>
          <w:delText xml:space="preserve"> (NOR)</w:delText>
        </w:r>
        <w:r w:rsidR="003705A9" w:rsidDel="00120234">
          <w:rPr>
            <w:iCs/>
            <w:highlight w:val="yellow"/>
          </w:rPr>
          <w:delText>,</w:delText>
        </w:r>
      </w:del>
    </w:p>
    <w:p w14:paraId="517F663F" w14:textId="719ADA10" w:rsidR="00D253C3" w:rsidRPr="00970785" w:rsidRDefault="00D253C3" w:rsidP="00120234">
      <w:pPr>
        <w:rPr>
          <w:iCs/>
          <w:highlight w:val="yellow"/>
          <w:rPrChange w:id="1177" w:author="421904072277" w:date="2021-10-17T20:18:00Z">
            <w:rPr>
              <w:highlight w:val="yellow"/>
            </w:rPr>
          </w:rPrChange>
        </w:rPr>
        <w:pPrChange w:id="1178" w:author="421904072277" w:date="2021-10-17T20:17:00Z">
          <w:pPr>
            <w:pStyle w:val="ListParagraph"/>
            <w:numPr>
              <w:numId w:val="5"/>
            </w:numPr>
            <w:ind w:hanging="360"/>
          </w:pPr>
        </w:pPrChange>
      </w:pPr>
      <w:del w:id="1179" w:author="421904072277" w:date="2021-10-17T20:17:00Z">
        <w:r w:rsidRPr="003705A9" w:rsidDel="00120234">
          <w:rPr>
            <w:highlight w:val="yellow"/>
          </w:rPr>
          <w:delText>zhodnotenie</w:delText>
        </w:r>
        <w:r w:rsidR="0059613A" w:rsidRPr="003705A9" w:rsidDel="00120234">
          <w:rPr>
            <w:highlight w:val="yellow"/>
          </w:rPr>
          <w:delText xml:space="preserve"> </w:delText>
        </w:r>
        <w:r w:rsidR="0059613A" w:rsidRPr="003705A9" w:rsidDel="00120234">
          <w:rPr>
            <w:i/>
            <w:highlight w:val="yellow"/>
          </w:rPr>
          <w:delText>(vyjadrenie sa  použitým postupom, ktoré pravidlá ste použili a prečo, je lepšie použiť pre vytvorenie obvodu rovnice DNF alebo KNF, koľko členov majú logické obvody pre jednotlivé možnosti, atď.).</w:delText>
        </w:r>
      </w:del>
    </w:p>
    <w:sectPr w:rsidR="00D253C3" w:rsidRPr="00970785" w:rsidSect="00BD472A">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5C3C" w14:textId="77777777" w:rsidR="00C160BE" w:rsidRDefault="00C160BE" w:rsidP="00C05A9A">
      <w:r>
        <w:separator/>
      </w:r>
    </w:p>
  </w:endnote>
  <w:endnote w:type="continuationSeparator" w:id="0">
    <w:p w14:paraId="560FDB51" w14:textId="77777777" w:rsidR="00C160BE" w:rsidRDefault="00C160BE" w:rsidP="00C0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5D67" w14:textId="77777777" w:rsidR="00C160BE" w:rsidRDefault="00C160BE" w:rsidP="00C05A9A">
      <w:r>
        <w:separator/>
      </w:r>
    </w:p>
  </w:footnote>
  <w:footnote w:type="continuationSeparator" w:id="0">
    <w:p w14:paraId="4D9D43AC" w14:textId="77777777" w:rsidR="00C160BE" w:rsidRDefault="00C160BE" w:rsidP="00C05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9C1D" w14:textId="77777777" w:rsidR="00F9163F" w:rsidRDefault="00F9163F" w:rsidP="00F9163F">
    <w:pPr>
      <w:pStyle w:val="Header"/>
      <w:rPr>
        <w:ins w:id="265" w:author="421904072277" w:date="2021-10-12T18:59:00Z"/>
      </w:rPr>
    </w:pPr>
    <w:ins w:id="266" w:author="421904072277" w:date="2021-10-12T18:59:00Z">
      <w:r>
        <w:t>Norbert Matuška, ID:110849</w:t>
      </w:r>
    </w:ins>
  </w:p>
  <w:p w14:paraId="550FBB04" w14:textId="15BDF12A" w:rsidR="00EC446A" w:rsidDel="00F9163F" w:rsidRDefault="00F9163F">
    <w:pPr>
      <w:pStyle w:val="Header"/>
      <w:rPr>
        <w:del w:id="267" w:author="421904072277" w:date="2021-10-12T18:59:00Z"/>
      </w:rPr>
    </w:pPr>
    <w:ins w:id="268" w:author="421904072277" w:date="2021-10-12T18:59:00Z">
      <w:r>
        <w:t>Streda 14:00</w:t>
      </w:r>
    </w:ins>
    <w:del w:id="269" w:author="421904072277" w:date="2021-10-12T18:59:00Z">
      <w:r w:rsidR="00EC446A" w:rsidDel="00F9163F">
        <w:rPr>
          <w:lang w:val="en-US"/>
        </w:rPr>
        <w:delText>Arno</w:delText>
      </w:r>
      <w:r w:rsidR="00EC446A" w:rsidDel="00F9163F">
        <w:delText>št Kábel, ID: 12345</w:delText>
      </w:r>
    </w:del>
  </w:p>
  <w:p w14:paraId="5786752C" w14:textId="05844BCD" w:rsidR="00EC446A" w:rsidRPr="00C05A9A" w:rsidRDefault="00AC7439">
    <w:pPr>
      <w:pStyle w:val="Header"/>
    </w:pPr>
    <w:del w:id="270" w:author="421904072277" w:date="2021-10-12T18:59:00Z">
      <w:r w:rsidRPr="002765DE" w:rsidDel="00F9163F">
        <w:delText>Utorok</w:delText>
      </w:r>
      <w:r w:rsidR="00EC446A" w:rsidRPr="002765DE" w:rsidDel="00F9163F">
        <w:delText>: 14:00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6D9"/>
    <w:multiLevelType w:val="hybridMultilevel"/>
    <w:tmpl w:val="61E4E66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DBA7277"/>
    <w:multiLevelType w:val="hybridMultilevel"/>
    <w:tmpl w:val="8154ED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E44EE3"/>
    <w:multiLevelType w:val="hybridMultilevel"/>
    <w:tmpl w:val="1C14B026"/>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8845A72"/>
    <w:multiLevelType w:val="hybridMultilevel"/>
    <w:tmpl w:val="FD58B3BA"/>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E614E77"/>
    <w:multiLevelType w:val="singleLevel"/>
    <w:tmpl w:val="04090011"/>
    <w:lvl w:ilvl="0">
      <w:start w:val="1"/>
      <w:numFmt w:val="decimal"/>
      <w:lvlText w:val="%1)"/>
      <w:lvlJc w:val="left"/>
      <w:pPr>
        <w:tabs>
          <w:tab w:val="num" w:pos="720"/>
        </w:tabs>
        <w:ind w:left="720" w:hanging="3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421904072277">
    <w15:presenceInfo w15:providerId="Windows Live" w15:userId="e48e014f069dc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B2F"/>
    <w:rsid w:val="0000039C"/>
    <w:rsid w:val="00006670"/>
    <w:rsid w:val="00021D7B"/>
    <w:rsid w:val="00090CB9"/>
    <w:rsid w:val="001112C7"/>
    <w:rsid w:val="00120234"/>
    <w:rsid w:val="00134DCE"/>
    <w:rsid w:val="00140C8B"/>
    <w:rsid w:val="001A31E3"/>
    <w:rsid w:val="001C3BA7"/>
    <w:rsid w:val="001D64D6"/>
    <w:rsid w:val="001E3537"/>
    <w:rsid w:val="001F3348"/>
    <w:rsid w:val="00242B47"/>
    <w:rsid w:val="00270BAE"/>
    <w:rsid w:val="0027548F"/>
    <w:rsid w:val="002765DE"/>
    <w:rsid w:val="002A5703"/>
    <w:rsid w:val="002B23E3"/>
    <w:rsid w:val="002F2ADC"/>
    <w:rsid w:val="00322048"/>
    <w:rsid w:val="003429BA"/>
    <w:rsid w:val="00344414"/>
    <w:rsid w:val="00362990"/>
    <w:rsid w:val="00364395"/>
    <w:rsid w:val="003705A9"/>
    <w:rsid w:val="003731CF"/>
    <w:rsid w:val="0039219D"/>
    <w:rsid w:val="003A50A0"/>
    <w:rsid w:val="003A6D79"/>
    <w:rsid w:val="003C0DCE"/>
    <w:rsid w:val="003C3DA3"/>
    <w:rsid w:val="003C43C6"/>
    <w:rsid w:val="003C70C8"/>
    <w:rsid w:val="00420890"/>
    <w:rsid w:val="004334E4"/>
    <w:rsid w:val="004517AF"/>
    <w:rsid w:val="00483538"/>
    <w:rsid w:val="00484F0F"/>
    <w:rsid w:val="004A0B1C"/>
    <w:rsid w:val="004A1688"/>
    <w:rsid w:val="004A7F37"/>
    <w:rsid w:val="004B3FBC"/>
    <w:rsid w:val="004E51B1"/>
    <w:rsid w:val="004F38BE"/>
    <w:rsid w:val="00511189"/>
    <w:rsid w:val="005274D2"/>
    <w:rsid w:val="00531FF9"/>
    <w:rsid w:val="00557250"/>
    <w:rsid w:val="005721B9"/>
    <w:rsid w:val="005729F9"/>
    <w:rsid w:val="00575896"/>
    <w:rsid w:val="00575B53"/>
    <w:rsid w:val="0059613A"/>
    <w:rsid w:val="0059664B"/>
    <w:rsid w:val="005C5905"/>
    <w:rsid w:val="005D362F"/>
    <w:rsid w:val="005F300A"/>
    <w:rsid w:val="005F4F18"/>
    <w:rsid w:val="005F679F"/>
    <w:rsid w:val="006126B0"/>
    <w:rsid w:val="00641C9E"/>
    <w:rsid w:val="00642B2F"/>
    <w:rsid w:val="00653377"/>
    <w:rsid w:val="00657FDA"/>
    <w:rsid w:val="0066046B"/>
    <w:rsid w:val="00683680"/>
    <w:rsid w:val="006A218A"/>
    <w:rsid w:val="006A2DD4"/>
    <w:rsid w:val="006C15C8"/>
    <w:rsid w:val="006D1E75"/>
    <w:rsid w:val="006D64A8"/>
    <w:rsid w:val="006E1964"/>
    <w:rsid w:val="006F0295"/>
    <w:rsid w:val="00704B60"/>
    <w:rsid w:val="00724B2E"/>
    <w:rsid w:val="0072709F"/>
    <w:rsid w:val="007679CB"/>
    <w:rsid w:val="007A7611"/>
    <w:rsid w:val="008055EB"/>
    <w:rsid w:val="00822EF1"/>
    <w:rsid w:val="008602B9"/>
    <w:rsid w:val="008624BD"/>
    <w:rsid w:val="00886CB8"/>
    <w:rsid w:val="008A6DE7"/>
    <w:rsid w:val="008D0B23"/>
    <w:rsid w:val="008F3486"/>
    <w:rsid w:val="00941BC3"/>
    <w:rsid w:val="00952D84"/>
    <w:rsid w:val="00955244"/>
    <w:rsid w:val="0096312E"/>
    <w:rsid w:val="009669F3"/>
    <w:rsid w:val="00970785"/>
    <w:rsid w:val="009709EA"/>
    <w:rsid w:val="009A0264"/>
    <w:rsid w:val="009D69CC"/>
    <w:rsid w:val="009E2EDF"/>
    <w:rsid w:val="00A06F25"/>
    <w:rsid w:val="00A128AE"/>
    <w:rsid w:val="00A3632D"/>
    <w:rsid w:val="00A43984"/>
    <w:rsid w:val="00A54986"/>
    <w:rsid w:val="00A93A5D"/>
    <w:rsid w:val="00AA4B5B"/>
    <w:rsid w:val="00AC7439"/>
    <w:rsid w:val="00AD28AB"/>
    <w:rsid w:val="00AD30F9"/>
    <w:rsid w:val="00B36B98"/>
    <w:rsid w:val="00B82808"/>
    <w:rsid w:val="00B87726"/>
    <w:rsid w:val="00B9640F"/>
    <w:rsid w:val="00BA786D"/>
    <w:rsid w:val="00BD1D34"/>
    <w:rsid w:val="00BD472A"/>
    <w:rsid w:val="00BF13D7"/>
    <w:rsid w:val="00C05A9A"/>
    <w:rsid w:val="00C12FB8"/>
    <w:rsid w:val="00C1590E"/>
    <w:rsid w:val="00C160BE"/>
    <w:rsid w:val="00C35932"/>
    <w:rsid w:val="00C42534"/>
    <w:rsid w:val="00C44CBB"/>
    <w:rsid w:val="00C6608C"/>
    <w:rsid w:val="00C7140F"/>
    <w:rsid w:val="00C832BE"/>
    <w:rsid w:val="00CA4BBA"/>
    <w:rsid w:val="00CD542C"/>
    <w:rsid w:val="00CD7A7D"/>
    <w:rsid w:val="00D062CA"/>
    <w:rsid w:val="00D11ACC"/>
    <w:rsid w:val="00D140C3"/>
    <w:rsid w:val="00D17C07"/>
    <w:rsid w:val="00D17DEF"/>
    <w:rsid w:val="00D253C3"/>
    <w:rsid w:val="00D801E3"/>
    <w:rsid w:val="00D93390"/>
    <w:rsid w:val="00DA5D60"/>
    <w:rsid w:val="00DD1140"/>
    <w:rsid w:val="00DF566C"/>
    <w:rsid w:val="00E02882"/>
    <w:rsid w:val="00E26C10"/>
    <w:rsid w:val="00E26FDB"/>
    <w:rsid w:val="00E32B54"/>
    <w:rsid w:val="00E4309C"/>
    <w:rsid w:val="00E47BAB"/>
    <w:rsid w:val="00E94C87"/>
    <w:rsid w:val="00EC446A"/>
    <w:rsid w:val="00EF48E8"/>
    <w:rsid w:val="00F13579"/>
    <w:rsid w:val="00F15A8F"/>
    <w:rsid w:val="00F163F1"/>
    <w:rsid w:val="00F5282F"/>
    <w:rsid w:val="00F61C9F"/>
    <w:rsid w:val="00F9163F"/>
    <w:rsid w:val="00FA200C"/>
    <w:rsid w:val="00FB53B3"/>
    <w:rsid w:val="00FC7CAF"/>
    <w:rsid w:val="00FD0BE4"/>
    <w:rsid w:val="00FD4B64"/>
    <w:rsid w:val="00FF310C"/>
    <w:rsid w:val="00FF56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86B347"/>
  <w15:docId w15:val="{34FA9D1C-AF61-48BE-982D-4F4AA93B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250"/>
    <w:rPr>
      <w:noProof/>
      <w:sz w:val="24"/>
      <w:szCs w:val="24"/>
    </w:rPr>
  </w:style>
  <w:style w:type="paragraph" w:styleId="Heading1">
    <w:name w:val="heading 1"/>
    <w:basedOn w:val="Normal"/>
    <w:next w:val="Normal"/>
    <w:qFormat/>
    <w:rsid w:val="00557250"/>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57250"/>
    <w:rPr>
      <w:rFonts w:ascii="Courier New" w:hAnsi="Courier New"/>
      <w:noProof w:val="0"/>
      <w:sz w:val="20"/>
      <w:szCs w:val="20"/>
      <w:lang w:val="en-US" w:eastAsia="en-US"/>
    </w:rPr>
  </w:style>
  <w:style w:type="paragraph" w:styleId="Header">
    <w:name w:val="header"/>
    <w:basedOn w:val="Normal"/>
    <w:link w:val="HeaderChar"/>
    <w:rsid w:val="00C05A9A"/>
    <w:pPr>
      <w:tabs>
        <w:tab w:val="center" w:pos="4536"/>
        <w:tab w:val="right" w:pos="9072"/>
      </w:tabs>
    </w:pPr>
  </w:style>
  <w:style w:type="character" w:customStyle="1" w:styleId="HeaderChar">
    <w:name w:val="Header Char"/>
    <w:basedOn w:val="DefaultParagraphFont"/>
    <w:link w:val="Header"/>
    <w:rsid w:val="00C05A9A"/>
    <w:rPr>
      <w:noProof/>
      <w:sz w:val="24"/>
      <w:szCs w:val="24"/>
    </w:rPr>
  </w:style>
  <w:style w:type="paragraph" w:styleId="Footer">
    <w:name w:val="footer"/>
    <w:basedOn w:val="Normal"/>
    <w:link w:val="FooterChar"/>
    <w:rsid w:val="00C05A9A"/>
    <w:pPr>
      <w:tabs>
        <w:tab w:val="center" w:pos="4536"/>
        <w:tab w:val="right" w:pos="9072"/>
      </w:tabs>
    </w:pPr>
  </w:style>
  <w:style w:type="character" w:customStyle="1" w:styleId="FooterChar">
    <w:name w:val="Footer Char"/>
    <w:basedOn w:val="DefaultParagraphFont"/>
    <w:link w:val="Footer"/>
    <w:rsid w:val="00C05A9A"/>
    <w:rPr>
      <w:noProof/>
      <w:sz w:val="24"/>
      <w:szCs w:val="24"/>
    </w:rPr>
  </w:style>
  <w:style w:type="paragraph" w:styleId="BalloonText">
    <w:name w:val="Balloon Text"/>
    <w:basedOn w:val="Normal"/>
    <w:link w:val="BalloonTextChar"/>
    <w:rsid w:val="00C05A9A"/>
    <w:rPr>
      <w:rFonts w:ascii="Tahoma" w:hAnsi="Tahoma" w:cs="Tahoma"/>
      <w:sz w:val="16"/>
      <w:szCs w:val="16"/>
    </w:rPr>
  </w:style>
  <w:style w:type="character" w:customStyle="1" w:styleId="BalloonTextChar">
    <w:name w:val="Balloon Text Char"/>
    <w:basedOn w:val="DefaultParagraphFont"/>
    <w:link w:val="BalloonText"/>
    <w:rsid w:val="00C05A9A"/>
    <w:rPr>
      <w:rFonts w:ascii="Tahoma" w:hAnsi="Tahoma" w:cs="Tahoma"/>
      <w:noProof/>
      <w:sz w:val="16"/>
      <w:szCs w:val="16"/>
    </w:rPr>
  </w:style>
  <w:style w:type="table" w:styleId="TableGrid">
    <w:name w:val="Table Grid"/>
    <w:basedOn w:val="TableNormal"/>
    <w:rsid w:val="00E43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5616"/>
    <w:rPr>
      <w:color w:val="808080"/>
    </w:rPr>
  </w:style>
  <w:style w:type="paragraph" w:styleId="ListParagraph">
    <w:name w:val="List Paragraph"/>
    <w:basedOn w:val="Normal"/>
    <w:uiPriority w:val="34"/>
    <w:qFormat/>
    <w:rsid w:val="0059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microsoft.com/office/2011/relationships/people" Target="peop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4.pn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header" Target="header1.xml"/><Relationship Id="rId44" Type="http://schemas.openxmlformats.org/officeDocument/2006/relationships/customXml" Target="ink/ink19.xml"/><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5.xml"/><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8:21.845"/>
    </inkml:context>
    <inkml:brush xml:id="br0">
      <inkml:brushProperty name="width" value="0.05" units="cm"/>
      <inkml:brushProperty name="height" value="0.05" units="cm"/>
      <inkml:brushProperty name="color" value="#E71224"/>
    </inkml:brush>
  </inkml:definitions>
  <inkml:trace contextRef="#ctx0" brushRef="#br0">1142 1 24575,'-32'0'0,"0"1"0,0 2 0,-40 9 0,12-6 0,50-6 0,-1 0 0,0 1 0,1 1 0,0 0 0,-1 0 0,-13 5 0,6 2 0,-1-2 0,0 0 0,-1-1 0,0-1 0,0-1 0,0-1 0,-33 1 0,23-2 0,-1 2 0,-47 12 0,47-9 0,7 0 0,0 1 0,1 1 0,0 1 0,0 0 0,1 2 0,1 1 0,0 1 0,1 1 0,-25 23 0,41-34 0,1 0 0,0 0 0,-1 0 0,2 1 0,-1-1 0,1 1 0,-1-1 0,1 1 0,1 0 0,-1 0 0,1 0 0,-1 0 0,2 1 0,-1-1 0,0 7 0,0-3 0,0 0 0,-1 1 0,-5 14 0,-1-4 0,-13 27 0,3 1 0,2 1 0,-15 80 0,26-107 0,0 1 0,-2-2 0,-14 34 0,12-36 0,2 0 0,0 0 0,2 1 0,0 0 0,-2 21 0,2 26 0,10 126 0,-4-183 0,2 0 0,-1-1 0,1 0 0,1 1 0,6 13 0,10 31 0,-13-13 0,-3 1 0,-1 0 0,-5 83 0,-1-30 0,3-77 0,1 0 0,1-1 0,0 1 0,1-1 0,1 0 0,1 0 0,1 0 0,0 0 0,1-1 0,0 0 0,13 19 0,-9-15 0,-1-1 0,12 36 0,7 15 0,15 36 0,-1-2 0,-40-100 0,-1 0 0,1 0 0,0 0 0,1 0 0,-1 0 0,1-1 0,0 1 0,0-1 0,0 0 0,0 0 0,0 0 0,1-1 0,-1 0 0,1 0 0,0 0 0,6 2 0,11 2 0,0-1 0,34 3 0,-3-1 0,-33-2 0,0-1 0,1-2 0,-1 0 0,0-1 0,1 0 0,-1-2 0,1-1 0,26-5 0,-31 4 0,-4 0 0,0 0 0,0-1 0,11-5 0,-18 7 0,-1 0 0,0-1 0,0 0 0,0 0 0,0 0 0,0 0 0,-1 0 0,1-1 0,-1 0 0,0 0 0,3-4 0,7-16 0,0-1 0,-2 0 0,11-36 0,18-38 0,-27 68 0,18-58 0,-4 9 0,-4 37 0,-19 36 0,0 0 0,0 0 0,0 0 0,-1 0 0,0-1 0,3-10 0,-1-18 0,-2 0 0,-1 0 0,-5-62 0,0 13 0,1-1 0,5-118 0,9 114 0,-5 54 0,1-47 0,-8 71 0,-2-232 0,-10 171 0,9 62 0,0 0 0,1 0 0,0-1 0,1 1 0,1-1 0,-1 1 0,2-1 0,0 1 0,0-1 0,4-12 0,1-2 7,-1 0 1,0 0-1,0-44 0,-7-83-125,0 56-1158,2 70-5550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47:11.416"/>
    </inkml:context>
    <inkml:brush xml:id="br0">
      <inkml:brushProperty name="width" value="0.05" units="cm"/>
      <inkml:brushProperty name="height" value="0.05" units="cm"/>
      <inkml:brushProperty name="color" value="#66CC00"/>
    </inkml:brush>
  </inkml:definitions>
  <inkml:trace contextRef="#ctx0" brushRef="#br0">983 2 24575,'-47'0'0,"22"-2"0,-1 2 0,1 1 0,0 1 0,0 0 0,0 2 0,0 2 0,-25 7 0,29-6 0,-1-1 0,0-1 0,0-1 0,0-1 0,-44 0 0,21-1 0,28 0 0,0 1 0,1 1 0,-1 1 0,-29 12 0,15-5 0,27-11 0,0 1 0,0 0 0,0 0 0,0 1 0,1-1 0,-1 1 0,1 0 0,-1 0 0,1 0 0,0 0 0,0 0 0,0 1 0,1 0 0,-1-1 0,1 1 0,0 0 0,-3 7 0,-1 7 0,1 0 0,0 0 0,-2 21 0,5-24 0,0-1 0,-2 0 0,1 0 0,-12 25 0,-2-3 0,1 0 0,2 0 0,1 1 0,2 1 0,1 0 0,3 1 0,-6 70 0,12-83 0,-1 6 0,1 0 0,7 59 0,-4-82 0,1-1 0,0 1 0,0-1 0,1 0 0,0 0 0,0-1 0,11 15 0,-10-16 0,0 1 0,-1 0 0,0 1 0,0-1 0,0 1 0,-1 0 0,0-1 0,0 1 0,1 12 0,0 42 0,-5 93 0,-2-46 0,4 615 0,-4-694 0,0 1 0,-2-1 0,-1 0 0,-18 53 0,14-53 0,2 0 0,0 1 0,3 0 0,-4 47 0,9-65 0,0 16 0,0-1 0,-2 1 0,-1 0 0,-1-1 0,-1 0 0,-14 40 0,16-60 0,1 0 0,-1 0 0,2 0 0,-1 0 0,1 0 0,0 0 0,1 0 0,0 0 0,0 1 0,1-1 0,0 0 0,0 0 0,5 14 0,0 19 0,-1-1 0,-1 1 0,-3 1 0,-3 46 0,0-5 0,-1-50 0,0 0 0,-3 0 0,0-1 0,-14 40 0,15-53 0,0 3 0,1 0 0,2 0 0,-1 36 0,3-30 0,-7 43 0,-11 83 0,4-19 0,6-56 0,3 1 0,7 95 0,0-52 0,-4-73 0,0-35 0,1 1 0,1 0 0,1 0 0,0 0 0,1 0 0,0 0 0,8 21 0,-9-33 0,1-1 0,-1 1 0,1-1 0,1 0 0,-1 1 0,0-1 0,1 0 0,-1-1 0,1 1 0,0 0 0,0-1 0,0 0 0,0 1 0,0-1 0,1 0 0,-1-1 0,1 1 0,5 1 0,5 1 0,0 0 0,1-2 0,24 2 0,-28-3 0,0-1 0,-1 2 0,1 0 0,-1 0 0,1 0 0,19 9 0,-24-8 0,96 49 0,-87-46 0,-1-1 0,1-1 0,0 0 0,0-1 0,22 3 0,35 4 0,-56-6 0,1-1 0,-1-1 0,29 0 0,-38-3 0,0 0 0,-1 0 0,1 0 0,-1-1 0,1 0 0,-1 0 0,0-1 0,0 1 0,0-1 0,0-1 0,0 1 0,-1-1 0,6-5 0,-3 4 0,0 0 0,0 0 0,0 0 0,1 1 0,12-4 0,-13 5 0,1-1 0,-1 1 0,0-1 0,0-1 0,-1 1 0,12-10 0,-6 1 0,0 0 0,0-1 0,-2 0 0,1-1 0,-2 0 0,0-1 0,-1 0 0,13-32 0,-11 20 0,-2 8 0,-2-1 0,8-33 0,-10 37 0,0-1 0,9-18 0,-8 19 0,0 1 0,6-26 0,-9 28 0,1 0 0,1 0 0,11-23 0,-10 25 0,-1 1 0,0-1 0,-1-1 0,0 1 0,2-20 0,-3 11 0,-1 0 0,-2 0 0,0 0 0,-1 0 0,-1-1 0,-1 2 0,-1-1 0,-1 0 0,0 1 0,-11-23 0,10 24 0,0 0 0,1 0 0,1-1 0,1 1 0,-2-32 0,-5-29 0,-16-128 0,18 133 0,3 0 0,6-99 0,2 54 0,-1 70 0,3 0 0,15-65 0,-10 65 0,-3 0 0,3-65 0,-12-176 0,3 283 0,0-1 0,1 1 0,0 0 0,0 0 0,1 0 0,-1 0 0,2 0 0,4-8 0,-3 6 0,0 0 0,-1-1 0,-1 0 0,3-10 0,-2-12 0,0-63 0,-4 63 0,8-62 0,0 32 0,-4 0 0,-3-85 0,2-49 0,10 115 0,-7 56 0,2-47 0,-8 64 0,0 1 0,0-1 0,-1 1 0,0-1 0,-1 1 0,0-1 0,-1 1 0,1 0 0,-7-13 0,2 4 0,0-1 0,2 1 0,0-1 0,1 0 0,1 0 0,1 0 0,0-1 0,2 1 0,1-21 0,-3-33 0,-10-6 0,7 57 0,2 0 0,-2-24 0,3 13 0,-9-39 0,6 39 0,-3-43 0,9-56 0,-2-56 0,0 179 20,0 0 0,0 0 0,-1 0 0,0 0 0,-5-12 0,6 17-107,0 0-1,-1 0 1,0 0 0,1 0-1,-1 1 1,0-1 0,-1 1-1,1-1 1,0 1-1,-1 0 1,1 0 0,-1 0-1,0 0 1,0 0 0,1 0-1,-5-1 1,-11-3-6739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44:40.114"/>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40:42.153"/>
    </inkml:context>
    <inkml:brush xml:id="br0">
      <inkml:brushProperty name="width" value="0.05" units="cm"/>
      <inkml:brushProperty name="height" value="0.05" units="cm"/>
      <inkml:brushProperty name="color" value="#849398"/>
    </inkml:brush>
  </inkml:definitions>
  <inkml:trace contextRef="#ctx0" brushRef="#br0">717 210 24575,'-34'0'0,"0"2"0,-67 12 0,73-10 0,20-3 0,-1 0 0,0 1 0,1 0 0,-16 6 0,22-7 0,-1 1 0,1-1 0,-1 1 0,1-1 0,0 1 0,0 0 0,0 0 0,0 0 0,0 0 0,0 0 0,0 1 0,1-1 0,-1 0 0,1 1 0,-1-1 0,1 1 0,0 0 0,0-1 0,0 5 0,-2 8 0,1 0 0,0 0 0,1 0 0,2 15 0,-1-12 0,0-1 0,-5 30 0,-9 38 0,9-44 0,-19 66 0,-18 28 0,20-48 0,4-17 0,-40 105 0,-19-20 0,71-138 0,2 0 0,0 1 0,1-1 0,0 1 0,2 0 0,0 23 0,0-13 0,-6 43 0,-6 39 0,10-70 0,-13 59 0,10-59 0,1 0 0,2 0 0,2 1 0,4 43 0,-1 4 0,-2 1337 0,-2-1402 0,0-1 0,-2 1 0,0-1 0,-10 29 0,6-24 0,1 0 0,-3 34 0,-13 113 0,16-99 0,7 135 0,2-91 0,-2 400 0,0-513 0,0-1 0,1 0 0,-1 1 0,1-1 0,0 0 0,1 1 0,-1-1 0,1 0 0,0 0 0,0 0 0,1 0 0,-1-1 0,1 1 0,0-1 0,0 1 0,5 4 0,-2-4 0,1 1 0,0-1 0,0 0 0,0-1 0,0 1 0,0-1 0,1-1 0,0 0 0,12 4 0,9 0 0,1-2 0,0-1 0,0-1 0,53-1 0,-74-3 0,0 0 0,0 0 0,0 0 0,0-1 0,0-1 0,0 0 0,13-6 0,55-34 0,-19 8 0,-51 31 0,-1-1 0,0 1 0,-1-1 0,1-1 0,-1 1 0,0-1 0,-1 0 0,1 0 0,-1 0 0,5-10 0,-4 6 0,1 1 0,1 0 0,14-16 0,-12 16 0,0 1 0,-1-1 0,0-1 0,0 0 0,-1 0 0,0 0 0,5-12 0,33-52 0,-37 63 0,1-1 0,-2 0 0,0 0 0,0 0 0,-1-1 0,-1 0 0,0-1 0,-1 1 0,5-24 0,-8-42 0,-2 64 0,0 1 0,2-1 0,0 0 0,0 0 0,1 1 0,1-1 0,5-15 0,1 3 0,-1 0 0,-1-1 0,-1-1 0,-2 1 0,-1-1 0,-1 1 0,-2-38 0,-2-509 0,0 542 0,-1 0 0,-8-32 0,1-1 0,1 8 0,1 0 0,-3-90 0,12-407 0,-2 543 0,-1 0 0,0 1 0,0-1 0,-1 1 0,-1-1 0,-6-15 0,4 13 0,0-1 0,2 0 0,-4-18 0,2-82 0,6 81 0,-2 1 0,-6-36 0,-2-13 0,3 0 0,7-147 0,2 95 0,-2-571 0,2 676 0,1 1 0,1-1 0,2 1 0,0 1 0,13-33 0,-17 55 0,3-21 0,0 0 0,-2 0 0,-1 0 0,-1 0 0,-1 0 0,-5-37 0,3 47 0,-1 1 0,-1 0 0,0 0 0,-1 0 0,0 0 0,-1 1 0,-1 0 0,-11-17 0,13 22 10,1-1 0,0 1 0,1 0-1,0-1 1,0 0 0,1 0 0,-2-19 0,3-72-605,2 72-254,0 5-5977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3:12.902"/>
    </inkml:context>
    <inkml:brush xml:id="br0">
      <inkml:brushProperty name="width" value="0.05" units="cm"/>
      <inkml:brushProperty name="height" value="0.05" units="cm"/>
      <inkml:brushProperty name="color" value="#004F8B"/>
    </inkml:brush>
  </inkml:definitions>
  <inkml:trace contextRef="#ctx0" brushRef="#br0">1801 48 24575,'-763'0'0,"738"2"0,0 1 0,0 0 0,1 2 0,-28 9 0,26-6 0,-1-2 0,0 0 0,-29 1 0,26-4 0,-34 7 0,37-5 0,-47 3 0,52-8 0,11 0 0,-1 0 0,0 1 0,0 0 0,0 0 0,1 1 0,-1 1 0,1 0 0,-16 7 0,6-2 0,0-1 0,-1 0 0,-23 3 0,23-6 0,1 1 0,-42 17 0,57-19 0,-1 0 0,1 1 0,-1 0 0,1 0 0,0 0 0,1 1 0,-1 0 0,1 0 0,0 1 0,0-1 0,1 1 0,0 0 0,-4 7 0,1 1 0,0 1 0,1 0 0,1 0 0,0 1 0,2 0 0,-1-1 0,-1 29 0,6 118 0,2-73 0,-4-40 0,-1 0 0,-11 63 0,8-78 0,0 40 0,5-51 0,-1 0 0,-2 0 0,0 0 0,-11 40 0,6-39 0,1 1 0,1 0 0,2 1 0,-2 25 0,4 103 0,2-113 0,0 15 0,3 73 0,-1-112 0,1 0 0,0 0 0,1 0 0,1 0 0,10 24 0,-11-31 0,0 1 0,-1 1 0,-1-1 0,0 0 0,1 16 0,-3-18 0,1 0 0,0 0 0,1-1 0,-1 1 0,2 0 0,-1-1 0,1 1 0,1-1 0,6 12 0,3 0 0,1-2 0,27 29 0,-33-40 0,-1 0 0,1-1 0,1 0 0,-1 0 0,1-1 0,0 0 0,0 0 0,14 4 0,51 17 0,69 20 0,-119-39 0,35 14 0,-43-14 0,-1-1 0,1-1 0,0 0 0,1-1 0,29 3 0,338-5 0,-185-5 0,383 3 0,-555-1 0,0-1 0,0-1 0,-1-2 0,40-12 0,-52 13 0,-1-1 0,1-1 0,-2 0 0,1-1 0,-1 0 0,0-1 0,0 0 0,15-14 0,-21 15 0,1 1 0,-1-1 0,0 0 0,-1-1 0,0 1 0,0-1 0,-1 0 0,0 0 0,0-1 0,-1 1 0,0-1 0,0 0 0,-1 0 0,2-9 0,0-52 0,-3 44 0,1 0 0,6-31 0,-5 46 0,0-1 0,-1 1 0,-1 0 0,0-1 0,0 1 0,-2-1 0,1 1 0,-1 0 0,-1-1 0,0 1 0,0 0 0,-1 0 0,-1 0 0,0 0 0,-8-16 0,6 14 0,2 0 0,-1-1 0,1 1 0,1-1 0,1 0 0,0 0 0,1-1 0,0 1 0,1 0 0,2-19 0,-1 19 0,0 0 0,-1 0 0,0 0 0,-1 0 0,-1 0 0,0 0 0,-1 0 0,-1 1 0,0-1 0,-10-21 0,10 25 0,0 1 0,0-1 0,1 0 0,0 0 0,0 0 0,1 0 0,1 0 0,-1-11 0,4-89 0,0 54 0,-1-716 0,-3 743 0,-2 1 0,-11-51 0,10 57 0,5 18 0,-1 1 0,0-1 0,0 1 0,-1-1 0,1 1 0,-1-1 0,0 1 0,0 0 0,0 0 0,0 0 0,0 0 0,-1 0 0,0 1 0,1-1 0,-1 1 0,0 0 0,0-1 0,0 1 0,0 0 0,0 1 0,-7-4 0,-4 1 0,0 0 0,0 1 0,0 1 0,-21-1 0,-22-5 0,-63-13 77,60 11-1519,32 5-5384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2:58.311"/>
    </inkml:context>
    <inkml:brush xml:id="br0">
      <inkml:brushProperty name="width" value="0.05" units="cm"/>
      <inkml:brushProperty name="height" value="0.05" units="cm"/>
      <inkml:brushProperty name="color" value="#00A0D7"/>
    </inkml:brush>
  </inkml:definitions>
  <inkml:trace contextRef="#ctx0" brushRef="#br0">1964 55 24575,'-31'1'0,"1"-3"0,-1 0 0,1-2 0,-40-10 0,18 2 0,-1 4 0,-1 1 0,1 3 0,-76 3 0,29 0 0,-89 3 0,64 21 0,114-21 0,0 0 0,0 1 0,0 0 0,0 1 0,-18 9 0,18-7 0,0-2 0,0 1 0,-1-1 0,0-1 0,-14 3 0,-31-1 0,39-5 0,0 2 0,0 0 0,0 1 0,1 1 0,-1 0 0,-18 8 0,10-2 0,0-1 0,0-2 0,-1 0 0,0-2 0,-32 2 0,-139-3 0,152-4 0,38 0 0,1 1 0,0-1 0,0 2 0,0-1 0,0 1 0,0 0 0,0 1 0,0-1 0,1 2 0,-1-1 0,1 0 0,0 1 0,0 1 0,0-1 0,0 1 0,1 0 0,0 0 0,-6 6 0,5-3 0,0 1 0,0-1 0,1 1 0,0 0 0,0 0 0,1 0 0,0 1 0,1 0 0,0 0 0,0 0 0,1 0 0,-1 14 0,1 8 0,0 1 0,-10 61 0,5-49 0,2 1 0,2 0 0,5 80 0,1-29 0,-5 48 0,4 148 0,11-197 0,-7-61 0,3 58 0,-10 323 0,0-408 0,1 1 0,1-1 0,0 0 0,0 0 0,1 0 0,0 0 0,0 0 0,1 0 0,0 0 0,4 8 0,-4-12 0,0 1 0,1 0 0,-1-1 0,1 0 0,0 0 0,0 0 0,1-1 0,-1 1 0,1-1 0,0 0 0,-1 0 0,1-1 0,1 1 0,-1-1 0,9 3 0,86 17 0,-12-4 0,-62-9 0,0 0 0,-1 2 0,36 21 0,-27-13 0,-14-10 0,1-2 0,-1 0 0,1-1 0,30 4 0,-50-10 0,172 25 0,-62-3 0,-47-8 0,-1-3 0,125 6 0,-155-18 0,0-1 0,-1-1 0,36-9 0,-33 4 0,105-26 0,-121 28 0,0-1 0,0-1 0,-1 0 0,33-22 0,-41 24 0,0 0 0,0 0 0,0 1 0,1 1 0,-1 0 0,1 0 0,0 1 0,21-4 0,-13 3 0,0-1 0,19-8 0,-21 6 0,0 2 0,26-6 0,-22 7 0,0-2 0,-1 0 0,1-2 0,-1 0 0,-1-1 0,0-1 0,0-1 0,28-21 0,-43 29 0,0 0 0,-1 0 0,1-1 0,-1 1 0,0-1 0,0 0 0,-1 0 0,1 0 0,-1 0 0,0 0 0,0 0 0,2-5 0,0-6 0,0 0 0,2-21 0,-4 24 0,0 0 0,0 1 0,1-1 0,8-18 0,-4 16 0,0 0 0,-1-1 0,-1 0 0,0 0 0,-1 0 0,-1-1 0,0 1 0,-1-1 0,0-19 0,-4-892 0,1 907 0,-1 1 0,0-1 0,-1 1 0,-9-29 0,-31-73 0,41 118 0,-3-14 0,0 0 0,-4-29 0,6 31 0,0-1 0,-1 1 0,-9-25 0,-3 8 0,-40-60 0,49 81 0,0-1 27,1 0-1,-9-25 1,12 27-234,-1 1 1,0 0 0,0 0-1,-1 0 1,0 0-1,-10-12 1,2 8-6620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1:50.206"/>
    </inkml:context>
    <inkml:brush xml:id="br0">
      <inkml:brushProperty name="width" value="0.05" units="cm"/>
      <inkml:brushProperty name="height" value="0.05" units="cm"/>
      <inkml:brushProperty name="color" value="#66CC00"/>
    </inkml:brush>
  </inkml:definitions>
  <inkml:trace contextRef="#ctx0" brushRef="#br0">106 1035 24575,'-1'-5'0,"0"0"0,-1 0 0,1 0 0,-1 0 0,0 0 0,0 0 0,-6-7 0,-4-13 0,3-4 0,2-1 0,1 0 0,-4-46 0,3 16 0,-8-25 0,8 58 0,2 0 0,1 0 0,1-1 0,2 1 0,0-1 0,6-41 0,2 19 0,-2 17 0,17-61 0,-19 84 0,1-1 0,0 1 0,1 0 0,0 1 0,0-1 0,1 1 0,1 0 0,-1 1 0,16-15 0,-16 16 0,0 0 0,-1 0 0,0 0 0,0 0 0,7-16 0,-10 19 0,0-1 0,0 1 0,1-1 0,-1 1 0,1 0 0,0 0 0,0 0 0,0 0 0,1 0 0,-1 1 0,1 0 0,0 0 0,0 0 0,0 0 0,0 0 0,0 1 0,1-1 0,-1 1 0,1 1 0,7-3 0,-4 2 0,-1 1 0,0 1 0,0 0 0,1 0 0,-1 0 0,0 1 0,0 0 0,0 0 0,1 0 0,-1 1 0,0 1 0,8 3 0,7 5 0,-1 0 0,28 21 0,-5-3 0,-33-21 0,0 1 0,-1 0 0,-1 0 0,13 15 0,0 0 0,-16-17 0,0-1 0,0 1 0,0 0 0,-1 1 0,-1-1 0,1 1 0,-1 0 0,0 0 0,2 9 0,-2-3 0,-1-1 0,-1 1 0,0 0 0,-1-1 0,-1 17 0,-1 20 0,-1-32 0,2 1 0,0 0 0,1 0 0,1 0 0,6 25 0,3-5 0,-1 0 0,-2 1 0,-2 0 0,2 76 0,-9-61-85,-1-31-128,1-1-1,1 1 1,2 0 0,0-1-1,7 30 1,-3-34-6613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1:48.388"/>
    </inkml:context>
    <inkml:brush xml:id="br0">
      <inkml:brushProperty name="width" value="0.05" units="cm"/>
      <inkml:brushProperty name="height" value="0.05" units="cm"/>
      <inkml:brushProperty name="color" value="#66CC00"/>
    </inkml:brush>
  </inkml:definitions>
  <inkml:trace contextRef="#ctx0" brushRef="#br0">32 1 24575,'0'25'0,"-2"1"0,-1-1 0,-8 39 0,4-20 0,2 0 0,2 0 0,5 82 0,0-36 0,-4 30 0,5 121 0,-1-225 0,1 1 0,0-1 0,1 0 0,1 0 0,10 21 0,43 74 0,0 1 0,-56-108 0,0 0 0,0-1 0,0 1 0,1 0 0,-1-1 0,1 0 0,0 1 0,0-1 0,0 0 0,1-1 0,-1 1 0,1-1 0,-1 1 0,1-1 0,0 0 0,0 0 0,0-1 0,5 3 0,-4-2 0,0 1 0,-1 0 0,1 0 0,-1 1 0,0-1 0,0 1 0,6 6 0,-7-6 0,1 0 0,-1 0 0,1 0 0,0-1 0,1 0 0,-1 0 0,0 0 0,1 0 0,5 2 0,14 4 0,8 3 0,1-1 0,0-1 0,49 8 0,-78-17 0,0-1 0,0 1 0,0-1 0,0 0 0,0 0 0,0 0 0,0 0 0,0-1 0,-1 0 0,1 1 0,0-2 0,0 1 0,-1 0 0,1-1 0,0 1 0,-1-1 0,1 0 0,-1 0 0,0-1 0,0 1 0,0 0 0,0-1 0,0 0 0,-1 0 0,1 0 0,-1 0 0,1 0 0,-1-1 0,0 1 0,-1-1 0,1 1 0,-1-1 0,2-4 0,17-66 0,-18 60 0,1 0 0,1 0 0,0 1 0,1-1 0,12-24 0,8-6 0,-3-1 0,16-50 0,-18 43 0,39-71 0,-47 98 0,0-1 0,12-42 0,-14 38 0,24-49 0,-29 66 0,0 0 0,-1 0 0,0 0 0,-1 0 0,0-1 0,-1 1 0,0-1 0,-2-26 0,5-33 0,-2 62 0,-1 1 0,1-1 0,1 1 0,8-17 0,-7 18 0,-1-1 0,0 0 0,0 0 0,-1-1 0,2-11 0,-3 8-195,-1-1 0,0 1 0,-1 0 0,-1 0 0,0 0 0,-3-15 0,-2 7-6631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1:32.360"/>
    </inkml:context>
    <inkml:brush xml:id="br0">
      <inkml:brushProperty name="width" value="0.05" units="cm"/>
      <inkml:brushProperty name="height" value="0.05" units="cm"/>
      <inkml:brushProperty name="color" value="#E71224"/>
    </inkml:brush>
  </inkml:definitions>
  <inkml:trace contextRef="#ctx0" brushRef="#br0">957 217 24575,'0'902'0,"2"-878"0,0 0 0,2-1 0,0 0 0,11 30 0,-8-29 0,-1 0 0,0 0 0,2 47 0,-7-23 0,-9 88 0,6-122 0,0 1 0,-2-1 0,1 0 0,-2 0 0,0 0 0,-1-1 0,0 0 0,-1 0 0,0 0 0,-14 17 0,17-24 0,0-1 0,0 1 0,1 0 0,0 0 0,0 0 0,0 1 0,1-1 0,0 0 0,0 1 0,1 0 0,0-1 0,0 1 0,0 0 0,1 8 0,1 9 0,1 0 0,10 41 0,-6-39 0,3 43 0,-9-54 0,0 0 0,0 0 0,-1 0 0,-1 0 0,-8 29 0,8-38 0,0-1 0,0 1 0,-1-1 0,0 1 0,0-1 0,0 0 0,-1 0 0,0 0 0,0-1 0,0 1 0,0-1 0,-1 0 0,1 0 0,-1 0 0,0-1 0,0 0 0,-8 4 0,-22 11 0,24-11 0,0-2 0,0 1 0,0-2 0,0 1 0,-20 3 0,8-3 0,0 0 0,1 1 0,-36 16 0,45-17 0,-1-1 0,0 0 0,1-1 0,-1 0 0,0-1 0,0-1 0,0 0 0,0-1 0,0-1 0,-1 0 0,1-1 0,1 0 0,-1-1 0,0-1 0,1 0 0,-1 0 0,-20-12 0,1 1 0,18 9 0,0-1 0,1 0 0,-15-11 0,25 15 0,-1-1 0,1 1 0,0-1 0,0 0 0,1-1 0,-1 1 0,1 0 0,0-1 0,0 0 0,0 0 0,1 0 0,-1 0 0,-1-6 0,-7-19 0,-30-56 0,12 27 0,22 45 0,1-1 0,1 0 0,1 0 0,0 0 0,0-1 0,2 1 0,0-1 0,0-26 0,2 13 0,-1 0 0,-1 0 0,-10-40 0,6 26 0,1 0 0,1 0 0,3 0 0,4-48 0,0-7 0,-2 62 0,-2 0 0,-2-1 0,-10-49 0,6 42 0,2-1 0,2 1 0,6-87 0,-1 35 0,-2 92 0,0-32 0,5-38 0,-3 61 0,0 0 0,1 0 0,1 0 0,0 0 0,1 1 0,7-15 0,-5 16 0,1 0 0,0 0 0,1 0 0,0 1 0,16-15 0,-17 19 0,0-2 0,0 1 0,-1-1 0,-1 0 0,1 0 0,-1 0 0,-1-1 0,1 0 0,-2 0 0,6-13 0,3-44 0,-12 55 0,0 0 0,1 0 0,1 1 0,0-1 0,0 0 0,1 1 0,0 0 0,1 0 0,11-18 0,15-15 0,-17 23 0,32-35 0,-24 32 0,-10 10 0,1 0 0,0 0 0,28-19 0,-36 29 0,1 0 0,-1 1 0,1-1 0,-1 1 0,1 0 0,0 0 0,0 1 0,0-1 0,0 1 0,0 1 0,0-1 0,0 1 0,1 0 0,-1 0 0,10 3 0,-10-1 0,0 0 0,0 0 0,0 1 0,0 0 0,0 1 0,0-1 0,-1 1 0,1 0 0,-1 0 0,6 7 0,-4-5 0,1 1 0,0-1 0,13 8 0,49 18 38,-38-19-740,45 28 1,-63-32-6125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1:21.716"/>
    </inkml:context>
    <inkml:brush xml:id="br0">
      <inkml:brushProperty name="width" value="0.05" units="cm"/>
      <inkml:brushProperty name="height" value="0.05" units="cm"/>
      <inkml:brushProperty name="color" value="#AB008B"/>
    </inkml:brush>
  </inkml:definitions>
  <inkml:trace contextRef="#ctx0" brushRef="#br0">509 29 24575,'-14'1'0,"0"0"0,1 1 0,-1 1 0,1 0 0,-1 1 0,1 0 0,0 1 0,-18 9 0,12-5 0,-11 2 0,-58 14 0,-16 5 0,92-25 0,1-1 0,0 2 0,0 0 0,0 0 0,0 1 0,-13 12 0,20-15 0,0 0 0,1 1 0,0-1 0,0 1 0,0 0 0,0 0 0,1 0 0,0 0 0,0 0 0,0 0 0,1 1 0,-1-1 0,1 1 0,0 9 0,-1 11 0,5 50 0,-1-36 0,-2 0 0,-1-20 0,1 0 0,2-1 0,4 27 0,-5-40 0,1 1 0,0 0 0,1-1 0,0 0 0,0 1 0,0-1 0,0 0 0,1-1 0,0 1 0,1-1 0,-1 1 0,1-1 0,7 6 0,34 30 0,-28-23 0,36 26 0,-46-39 0,0 0 0,0 0 0,1-1 0,0 0 0,0 0 0,0-1 0,0-1 0,12 3 0,35 1 0,-40-5 0,0 1 0,-1 0 0,1 1 0,22 7 0,1 5 0,0-2 0,1-2 0,53 9 0,24 4 0,-84-16 0,0 0 0,1-3 0,37 2 0,-21-6 0,-8-2 0,0 3 0,70 11 0,-89-9 0,-1-2 0,30 0 0,32 3 0,-62 0 0,40 14 0,-44-12 0,1-1 0,0-1 0,24 3 0,15-5 0,79-5 0,41 3 0,-89 11 0,-53-6 0,45 1 0,-58-6 0,0-2 0,0-1 0,0 0 0,34-10 0,-30 8 0,0 0 0,1 2 0,-1 0 0,34 4 0,49-3 0,-42-12 0,-50 9 0,0 0 0,21-1 0,275 3 0,-162 4 0,-123-4 0,53-9 0,12-2 0,104 14 0,34-3 0,-140-11 0,-57 7 0,46-2 0,57-5 0,12 0 0,-113 12 0,1-1 0,53-11 0,-59 8 0,-18 3 0,0 0 0,0-1 0,0-1 0,15-6 0,-25 8 0,0 0 0,0 0 0,0 0 0,0-1 0,-1 1 0,1-1 0,-1 0 0,0 0 0,0 0 0,0 0 0,0-1 0,-1 1 0,1-1 0,-1 0 0,0 0 0,0 0 0,0 0 0,1-4 0,2-16 0,-1 0 0,-1-1 0,-1 1 0,-1-1 0,-2 1 0,-3-28 0,1-17 0,1 32 0,-1 2 0,-17-71 0,18 101 0,-1 0 0,0-1 0,0 1 0,0 1 0,0-1 0,-1 0 0,0 1 0,0 0 0,0 0 0,0 0 0,-1 0 0,0 1 0,1-1 0,-1 1 0,-10-4 0,-31-26 0,29 20 0,0 0 0,-1 0 0,-1 2 0,0 0 0,-37-14 0,-34-20 0,82 40 0,-1 0 0,0 1 0,-1 0 0,1 1 0,-1 0 0,1 1 0,-14-2 0,-6 1 0,-33 1 0,38 2 0,0-1 0,-40-7 0,0-2 0,0 3 0,0 3 0,-96 7 0,40-1 0,92-2 0,-13-1 0,0 2 0,1 2 0,-57 10 0,-14 3 0,26-5 0,18-3 0,-1-3 0,-109-6 0,61-1 0,68 2 0,0-2 0,-63-12 0,70 9 0,1 1 0,-63 3 0,64 2 0,1-1 0,-75-12 0,67 5 0,0 3 0,-89 1 0,-11 0 0,97-3 0,-54-14 0,65 11 0,-1 2 0,-75-4 0,-637 12-1365,722-1-5461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5:31.493"/>
    </inkml:context>
    <inkml:brush xml:id="br0">
      <inkml:brushProperty name="width" value="0.05" units="cm"/>
      <inkml:brushProperty name="height" value="0.05" units="cm"/>
      <inkml:brushProperty name="color" value="#849398"/>
    </inkml:brush>
  </inkml:definitions>
  <inkml:trace contextRef="#ctx0" brushRef="#br0">560 0 24575,'-14'1'0,"0"0"0,0 0 0,0 1 0,1 1 0,-1 0 0,1 1 0,0 0 0,0 1 0,0 1 0,0 0 0,1 0 0,0 2 0,1-1 0,-1 1 0,2 1 0,-19 18 0,13-11 0,0-2 0,-1 0 0,-28 17 0,-19 15 0,56-38 0,1 0 0,0 0 0,0 0 0,-8 15 0,-7 9 0,16-25 0,1 1 0,0 0 0,1 0 0,0 0 0,0 1 0,1-1 0,-4 15 0,-8 67 0,5-25 0,-10 97 0,11-102 0,3-1 0,2 1 0,8 111 0,0-138 0,0 0 0,19 62 0,-16-77 0,0 0 0,11 17 0,-11-22 0,0 0 0,-1 0 0,0 1 0,7 28 0,10 60 0,-13-63 0,-1 1 0,-2 0 0,2 49 0,-9 303 0,-1-174 0,-1-190 0,-1 1 0,-2-1 0,-12 44 0,9-37 0,-9 59 0,15-70 0,-14 119 0,8-79 0,4 0 0,4 110 0,3-64 0,-5 3 0,4 122 0,11-159 0,-8-55 0,-2 1 0,2 24 0,-4-7 0,2 0 0,9 49 0,-4-36 0,-3 0 0,-2 1 0,-6 76 0,1-24 0,0-22 0,4 96 0,-1-175 0,-1-1 0,1 1 0,0 0 0,0-1 0,0 1 0,1-1 0,-1 1 0,1-1 0,0 1 0,0-1 0,0 0 0,1 0 0,-1 0 0,0 0 0,1-1 0,0 1 0,0-1 0,0 1 0,0-1 0,0 0 0,0 0 0,1 0 0,-1-1 0,1 1 0,-1-1 0,1 0 0,-1 0 0,1 0 0,6 1 0,11 1 0,1-1 0,0-1 0,0 0 0,21-4 0,-14 2 0,34 0 0,87-5 0,-123 3 0,-1 0 0,0-3 0,44-13 0,-43 10 0,-13 4 0,0 0 0,18-9 0,-27 12 0,-1-1 0,0 0 0,-1 1 0,1-1 0,0 0 0,-1-1 0,0 1 0,0-1 0,0 1 0,0-1 0,4-7 0,9-19 0,1-1 0,-1-1 0,12-38 0,-23 47 0,0-1 0,-2 0 0,-1 0 0,-2 0 0,-3-45 0,1 7 0,2-481 0,1 506 0,11-57 0,-6 57 0,2-55 0,-9-349 0,2 412 0,2 0 0,6-30 0,-3 28 0,2-47 0,-8 0 0,-1 37 0,2-1 0,9-56 0,1 9 0,-4-1 0,-7-142 0,-2 92 0,0 26 0,4-125 0,11 139 0,-7 63 0,3-55 0,-10-460 0,1 546 0,0-1 0,-1 1 0,1 0 0,-1-1 0,0 1 0,0 0 0,-1 0 0,0 0 0,0 0 0,-1 0 0,1 1 0,-1-1 0,0 1 0,-1-1 0,1 1 0,-1 0 0,0 0 0,-1 1 0,1-1 0,-1 1 0,0 0 0,0 0 0,0 0 0,0 1 0,-1 0 0,1 0 0,-10-3 0,11 4 0,0 0 0,0 0 0,0 0 0,0 0 0,0-1 0,1 1 0,-1-1 0,1 0 0,0 0 0,-4-5 0,2 0 0,1 0 0,-1 0 0,-5-17 0,5 13 0,1-1 0,1 0 0,-3-26 0,-1-3 0,2 27 0,0 1 0,0 0 0,-1 1 0,-11-18 0,-13-30 0,27 53 0,-1-1 0,0 1 0,0 0 0,-1 0 0,0 0 0,0 0 0,-1 1 0,-11-11 0,13 14 0,-1 0 0,1 0 0,-1 1 0,0 0 0,-1 0 0,1 0 0,0 1 0,-1-1 0,1 1 0,-1 1 0,0-1 0,0 1 0,0 0 0,-7-1 0,-12 1-99,4 1-323,0-2 0,-23-4 0,22 1-6404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3:15.038"/>
    </inkml:context>
    <inkml:brush xml:id="br0">
      <inkml:brushProperty name="width" value="0.05" units="cm"/>
      <inkml:brushProperty name="height" value="0.05" units="cm"/>
      <inkml:brushProperty name="color" value="#AB008B"/>
    </inkml:brush>
  </inkml:definitions>
  <inkml:trace contextRef="#ctx0" brushRef="#br0">2 1008 24575,'-2'-123'0,"5"-136"0,0 235 0,1 0 0,2 0 0,11-32 0,4-19 0,-16 54 0,1 0 0,1 1 0,1-1 0,1 1 0,0 1 0,2 0 0,0 0 0,1 1 0,1 1 0,1 0 0,0 0 0,1 2 0,1 0 0,30-23 0,-13 9 0,-30 25 0,1 0 0,-1 1 0,1-1 0,-1 1 0,1 0 0,0 0 0,1 1 0,-1-1 0,0 1 0,1 0 0,-1 0 0,1 0 0,-1 1 0,6-1 0,10-3 0,0 0 0,25-11 0,-29 10 0,-1 0 0,1 1 0,0 1 0,30-3 0,3 5 0,0 3 0,1 1 0,61 13 0,-30-7 0,0-3 0,101-6 0,-55-1 0,245 2 0,-351 1 0,-1 1 0,40 10 0,-11-2 0,-12-2 0,65 24 0,-69-21 0,-29-10 0,1 1 0,-1 1 0,0-1 0,0 1 0,0-1 0,0 1 0,0 0 0,0 0 0,-1 1 0,1-1 0,-1 1 0,0 0 0,0 0 0,-1 0 0,1 0 0,-1 0 0,0 1 0,0-1 0,0 1 0,0-1 0,-1 1 0,0 0 0,1 7 0,1 11 0,-1 1 0,-1 0 0,-4 39 0,1-22 0,2-28 0,0 1 0,1-1 0,0 1 0,1-1 0,1 0 0,0 0 0,0 0 0,2 0 0,-1-1 0,2 1 0,0-1 0,0 0 0,1-1 0,0 0 0,1 0 0,11 12 0,-13-16 0,0 1 0,-1 0 0,1 1 0,-2 0 0,1 0 0,-1 0 0,-1 0 0,1 0 0,-2 1 0,3 12 0,-2-3 0,-2 1 0,0-1 0,-1 0 0,-4 26 0,2-35 0,0-1 0,-1 0 0,0 0 0,-1 0 0,0-1 0,0 1 0,-1-1 0,0 0 0,-7 7 0,-11 21 0,15-21 24,0 0 0,1 1 0,1-1 0,-6 23 0,11-34-81,0-1 0,0 1 0,0 0 0,1-1-1,-1 1 1,1 0 0,0 0 0,0-1 0,0 1 0,1 0 0,-1 0 0,1-1-1,0 1 1,0 0 0,0-1 0,1 1 0,-1-1 0,1 0 0,0 1 0,0-1 0,0 0-1,0 0 1,0 0 0,1 0 0,4 3 0,11 6-6769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5:16.629"/>
    </inkml:context>
    <inkml:brush xml:id="br0">
      <inkml:brushProperty name="width" value="0.05" units="cm"/>
      <inkml:brushProperty name="height" value="0.05" units="cm"/>
      <inkml:brushProperty name="color" value="#CC0066"/>
    </inkml:brush>
  </inkml:definitions>
  <inkml:trace contextRef="#ctx0" brushRef="#br0">849 480 24575,'-1'-5'0,"0"0"0,0-1 0,-1 1 0,0 0 0,0-1 0,0 1 0,0 0 0,-1 0 0,0 1 0,0-1 0,0 1 0,0-1 0,-1 1 0,0 0 0,1 0 0,-9-5 0,7 4 0,-1 0 0,1 0 0,1-1 0,-1 1 0,1-1 0,-1 0 0,2-1 0,-1 1 0,1-1 0,-5-12 0,-12-63 0,-15-65 0,34 142 0,0 1 0,-1 0 0,1 1 0,-1-1 0,0 0 0,-1 0 0,1 1 0,0-1 0,-1 1 0,0 0 0,0 0 0,0 0 0,0 0 0,0 1 0,-1-1 0,1 1 0,-1-1 0,0 1 0,1 1 0,-1-1 0,0 0 0,0 1 0,0 0 0,-8-2 0,-11-1 0,1 0 0,-1 2 0,-29 0 0,44 1 0,-16 1 0,-13-2 0,0 2 0,0 1 0,-67 12 0,88-9 0,-25 5 0,-64 24 0,101-31 0,1 0 0,-1 0 0,0 1 0,1-1 0,0 1 0,-1 0 0,1 0 0,0 0 0,0 1 0,1-1 0,-1 1 0,1-1 0,0 1 0,0 0 0,0 0 0,0 0 0,1 0 0,-1 0 0,1 0 0,0 1 0,0-1 0,0 6 0,-1 13 0,1 0 0,0 0 0,4 25 0,-1-13 0,2 854 0,-6-476 0,3-389 0,1 1 0,8 33 0,-4-32 0,2 48 0,-9 217 0,0-263 0,-2 0 0,-1 0 0,-15 49 0,11-48 0,2 0 0,1 0 0,-3 41 0,7-34 0,4 218 0,-1-240 0,1 0 0,0-1 0,1 1 0,9 19 0,-7-18 0,-1-1 0,0 1 0,3 22 0,-2 35 0,-6 122 0,-3-76 0,4 456 0,-4-539 0,0 0 0,-2 0 0,-11 39 0,7-38 0,2 0 0,-5 64 0,12-78 0,2 181 0,0-195 0,0 0 0,0-1 0,1 1 0,0-1 0,0 0 0,1 1 0,0-2 0,0 1 0,0 0 0,1-1 0,0 0 0,0 0 0,1 0 0,7 6 0,-3-2 0,0 1 0,16 23 0,-24-32 0,4 9 0,1 0 0,0-1 0,10 11 0,-13-17 0,0-1 0,1 1 0,-1-1 0,1 0 0,0 0 0,0 0 0,0-1 0,0 1 0,8 1 0,35 13 0,-27-9 0,1 0 0,-1-2 0,1 0 0,1-2 0,43 4 0,-39-8 0,99-2 0,-122 2 0,-1-1 0,0 1 0,1-1 0,-1 0 0,0 0 0,0 0 0,1 0 0,-1-1 0,0 1 0,0-1 0,0 0 0,-1 0 0,1 0 0,0 0 0,-1-1 0,1 1 0,-1-1 0,0 1 0,4-6 0,-1-3 0,1 1 0,-2-1 0,0 0 0,5-18 0,-6 17 0,0 1 0,2-1 0,8-17 0,51-94 0,-59 115 0,1 1 0,0-1 0,0 1 0,1 1 0,0-1 0,0 1 0,0 0 0,10-6 0,32-28 0,-42 31 0,0 0 0,-1 0 0,0-1 0,0 0 0,-1 0 0,-1 0 0,1 0 0,-2-1 0,4-11 0,-1-7 0,-1 0 0,2-37 0,-4 39 0,0 0 0,1 1 0,2 0 0,14-43 0,-13 45 0,-2 0 0,-1 0 0,-1 0 0,-1-1 0,-1 1 0,-3-41 0,0 35 0,2 0 0,1 0 0,9-56 0,-1 29 0,-2 0 0,-3 0 0,-5-105 0,-2 50 0,4-232 0,-3 325 0,0 0 0,-1 0 0,-1 0 0,-12-35 0,9 32 0,1-2 0,-6-35 0,-1-34 0,6 51 0,-2-57 0,5 49 0,-1 1 0,-13-49 0,8 51 0,3 0 0,-3-64 0,9 22 0,4-141 0,10 149 0,-8 51 0,3-34 0,-5-363 0,-5 220 0,0 185 0,0 1 0,-8-37 0,5 35 0,1-1 0,-1-25 0,5-6-103,-4-48 329,3 92-438,-1-1-1,0 1 0,-1 0 1,-1 0-1,0 0 1,-9-20-1,4 17-6613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4:31.271"/>
    </inkml:context>
    <inkml:brush xml:id="br0">
      <inkml:brushProperty name="width" value="0.05" units="cm"/>
      <inkml:brushProperty name="height" value="0.05" units="cm"/>
      <inkml:brushProperty name="color" value="#F6630D"/>
    </inkml:brush>
  </inkml:definitions>
  <inkml:trace contextRef="#ctx0" brushRef="#br0">823 59 24575,'-4'0'0,"0"-1"0,0 0 0,0 0 0,0 0 0,0-1 0,1 0 0,-1 1 0,0-1 0,1 0 0,0-1 0,-5-3 0,-25-13 0,16 14 0,0 1 0,1 1 0,-2 1 0,1 0 0,0 1 0,-23 1 0,11 2 0,1 1 0,0 1 0,-29 9 0,52-12 0,0 1 0,0 0 0,0 0 0,0 1 0,1-1 0,-1 1 0,1 0 0,-1 0 0,1 1 0,0-1 0,-5 7 0,-1 3 0,0 0 0,-11 20 0,-8 12 0,23-35 0,0 0 0,0 0 0,2 0 0,-1 1 0,-5 21 0,7-21 0,0-1 0,-1 0 0,0 0 0,-1 0 0,0-1 0,-11 17 0,-11 7 0,10-14 0,-25 37 0,38-48 0,-1 0 0,1 1 0,1-1 0,-1 1 0,1 0 0,1 0 0,0 0 0,-2 14 0,3 206 0,4-106 0,-3 138 0,1-249 0,0 0 0,1-1 0,1 1 0,0-1 0,0 0 0,10 20 0,-8-18 0,1 1 0,-2 0 0,0 1 0,2 14 0,-4-1 0,-1 0 0,-1 0 0,-2-1 0,-1 1 0,-9 38 0,-16 82 0,24-123 0,1-1 0,1 1 0,2 47 0,1-48 0,-1 0 0,-1-1 0,-1 1 0,-7 32 0,1-19 0,-5 71 0,2-8 0,-26 125 0,11-103 0,18-92 0,2 0 0,0 1 0,-1 41 0,6 611 0,3-314 0,-1-351 0,0 0 0,9 34 0,-5-31 0,3 37 0,-8 119 0,1 26 0,0-198 0,-1 0 0,1 0 0,0 0 0,0 0 0,0 0 0,1 0 0,0 0 0,0-1 0,0 1 0,0-1 0,1 1 0,0-1 0,0 0 0,0 0 0,7 7 0,-5-7 0,0-1 0,0 1 0,1-1 0,-1 0 0,1 0 0,0 0 0,0-1 0,0 0 0,0 0 0,1-1 0,-1 0 0,8 1 0,26 5 0,0 2 0,57 20 0,14 3 0,-80-24 0,-5-1 0,1-1 0,-1-2 0,39 3 0,-30-3 0,-29-3 0,-1 0 0,1-1 0,-1 1 0,1-1 0,-1 0 0,10-1 0,-13 0 0,0 0 0,0 1 0,0-1 0,0 0 0,0 0 0,0 0 0,0-1 0,-1 1 0,1 0 0,0-1 0,-1 1 0,1-1 0,-1 1 0,0-1 0,1 0 0,-1 0 0,0 0 0,0 1 0,0-1 0,0 0 0,1-3 0,2-10 0,0 0 0,-1 0 0,0 0 0,-1 0 0,-1 0 0,-1-23 0,0 16 0,1 0 0,6-29 0,2-14 0,-2 1 0,-4-1 0,-5-88 0,0 32 0,2 111 0,2 0 0,0 0 0,0 1 0,0-1 0,2 1 0,-1-1 0,6-11 0,-3 8 0,-1 0 0,7-26 0,-9 25 0,-1-1 0,-1 1 0,0-1 0,-1 1 0,-1-1 0,0 0 0,-1 1 0,0 0 0,-1-1 0,-1 1 0,-9-23 0,6 19 0,2-1 0,0-1 0,1 1 0,-3-39 0,6-80 0,1 0 0,-25-28 0,11 68 0,9 68 0,-4-51 0,8 55 0,3-207 0,13 150 0,-3 25 0,-10 44 0,9-53 0,3-116 0,-15-198 0,3 352 0,1 1 0,1 0 0,2 0 0,10-28 0,5-28 0,-11 39 0,-4 23 0,-1 0 0,2-39 0,-5-419 0,-4 238 0,2-76-1365,0 295-5461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7:54:16.473"/>
    </inkml:context>
    <inkml:brush xml:id="br0">
      <inkml:brushProperty name="width" value="0.05" units="cm"/>
      <inkml:brushProperty name="height" value="0.05" units="cm"/>
      <inkml:brushProperty name="color" value="#FFC114"/>
    </inkml:brush>
  </inkml:definitions>
  <inkml:trace contextRef="#ctx0" brushRef="#br0">1114 0 24575,'-38'2'0,"-55"10"0,-26 1 0,2-14 0,-52 2 0,155 0 0,0 1 0,-1 1 0,2 0 0,-1 0 0,0 2 0,1 0 0,0 0 0,0 1 0,0 1 0,-18 12 0,23-13 0,1 0 0,0 0 0,0 0 0,1 1 0,0 0 0,0 1 0,0-1 0,1 1 0,0 0 0,1 1 0,0-1 0,0 1 0,0-1 0,2 1 0,-1 0 0,-2 17 0,-8 43 0,7-45 0,-5 50 0,8-39 0,-2 0 0,-12 44 0,13-66 0,0-1 0,-13 24 0,12-27 0,1 1 0,0-1 0,0 1 0,0 0 0,2 0 0,-3 13 0,1 54 0,3-46 0,-6 34 0,-25 106 0,25-121 0,2 1 0,3 0 0,4 70 0,1-20 0,-3 1143 0,-2-1215 0,-1-1 0,-1 0 0,-14 47 0,9-41 0,-7 61 0,7-27 0,-18 70 0,9-56 0,-4 12 0,13-62 0,1 1 0,2 0 0,-4 65 0,12 433 0,-2-513 0,2-1 0,1 1 0,0 0 0,1-1 0,7 19 0,36 83 0,-47-118 0,6 10 0,0 0 0,1-1 0,0 1 0,0-1 0,1-1 0,1 1 0,0-1 0,0-1 0,11 8 0,-3-1 0,-11-9 0,1 1 0,-1 0 0,-1 0 0,0 0 0,0 0 0,0 1 0,5 11 0,20 62 0,-23-58 0,1 0 0,14 27 0,-19-45 0,0-1 0,0 1 0,1-1 0,0 0 0,0 1 0,0-2 0,0 1 0,0 0 0,1-1 0,-1 0 0,1 0 0,0 0 0,0-1 0,8 4 0,7 0 0,1-1 0,34 6 0,-37-9 0,0 2 0,0 0 0,25 9 0,-27-6 0,1-2 0,0 0 0,0-1 0,0-1 0,1 0 0,19 0 0,11-2 0,48-6 0,-80 3 0,-1-2 0,1 1 0,-1-2 0,0 0 0,0-1 0,-1-1 0,1 0 0,-1 0 0,-1-2 0,0 0 0,0 0 0,-1-1 0,19-19 0,-27 24 0,-1 1 0,0-1 0,1 0 0,-1 0 0,-1 0 0,1-1 0,-1 1 0,0-1 0,0 1 0,-1-1 0,0 0 0,1-6 0,9-28 0,-2 16 0,-1-1 0,-1 1 0,-1-2 0,-1 1 0,-2 0 0,2-51 0,-8-49 0,4-166 0,12 215 0,-8 55 0,-2 0 0,2-26 0,-4 8 0,2 0 0,9-49 0,-6 56 0,-2 1 0,-1-1 0,-1 0 0,-2 1 0,-5-51 0,1 68 0,1 1 0,-2 0 0,0 0 0,-7-13 0,-7-21 0,12 27 0,0-1 0,2 0 0,1 0 0,0 0 0,-1-40 0,10-150 0,-1 174 0,1 1 0,2 0 0,20-61 0,-19 70 0,0 0 0,-2 0 0,-1-1 0,-1 0 0,0-56 0,-3 68 0,0-1 0,1 1 0,1-1 0,1 1 0,0 0 0,13-29 0,-12 30 0,6-18 0,-2 0 0,-2 0 0,-1 0 0,3-54 0,-9-140 0,-3 103 0,4-681 0,0 770 0,3-1 0,7-34 0,0 9 0,-3 8 0,0 2 0,3-82 0,-10 52 0,-4-128 0,2 203-49,0 0 1,-1 0-1,1-1 0,-1 2 0,0-1 1,-1 0-1,1 0 0,-1 1 0,0-1 1,-1 1-1,1 0 0,-1 0 0,0 0 1,-1 1-1,1-1 0,-1 1 0,1 0 1,-1 0-1,-1 1 0,1 0 0,0-1 1,-1 2-1,1-1 0,-1 1 0,0 0 0,0 0 1,-9-2-1,-9-1-6777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3:10.959"/>
    </inkml:context>
    <inkml:brush xml:id="br0">
      <inkml:brushProperty name="width" value="0.05" units="cm"/>
      <inkml:brushProperty name="height" value="0.05" units="cm"/>
      <inkml:brushProperty name="color" value="#AB008B"/>
    </inkml:brush>
  </inkml:definitions>
  <inkml:trace contextRef="#ctx0" brushRef="#br0">1 7 24575,'-1'53'0,"6"97"0,-3-133 0,0 0 0,2 0 0,0 0 0,1 0 0,1-1 0,12 26 0,-6-20 0,-2 0 0,0 0 0,-2 1 0,0 0 0,6 36 0,-12-45 0,0 1 0,2-1 0,-1 0 0,2 0 0,0 0 0,1-1 0,0 1 0,14 20 0,-13-27 0,1 0 0,1-1 0,-1 0 0,1-1 0,0 0 0,16 7 0,-2-1 0,13 9 0,62 29 0,-78-40 0,0 2 0,-1 0 0,0 1 0,-1 1 0,-1 1 0,0 0 0,24 27 0,-32-33 0,0-1 0,0-1 0,0 1 0,1-2 0,0 1 0,1-1 0,-1-1 0,20 6 0,33 16 0,51 25 0,-81-37 0,-19-9 0,0 0 0,1-2 0,0 0 0,-1 0 0,28 0 0,-20-2 0,37 8 0,-50-7 0,0 0 0,0 1 0,0 0 0,0 1 0,-1-1 0,0 2 0,13 7 0,-7-3 0,1-1 0,0 0 0,0-1 0,0-1 0,1 0 0,0-1 0,0-1 0,0-1 0,25 3 0,15-3 0,84-5 0,-40-1 0,280 3 0,-371-1 0,0 0 0,0-1 0,-1 0 0,1-1 0,-1 1 0,1-2 0,-1 1 0,0-1 0,0 0 0,9-7 0,-6 4 0,0 1 0,1 0 0,0 1 0,14-5 0,-8 6 0,0-2 0,0 0 0,30-15 0,-43 19 0,-1-1 0,1 0 0,-1 0 0,1 0 0,-1-1 0,0 0 0,0 1 0,-1-1 0,1-1 0,-1 1 0,0 0 0,0-1 0,0 0 0,-1 1 0,1-1 0,-1 0 0,0 0 0,1-6 0,21-80 0,6-31 0,-28 109 0,-1 0 0,0 0 0,0 0 0,-2 0 0,1 0 0,-2 0 0,-4-19 0,-14-16 0,15 40 0,1 1 0,1-2 0,-1 1 0,-2-13 0,-45-211 0,48 211 0,0 1 0,1-1 0,0-25 0,2 26 0,0-1 0,-2 1 0,-6-28 0,6 40-124,-1 0 0,2-1 0,-1 1 0,1 0 0,0-1 0,1 1-1,0 0 1,0-1 0,1 1 0,3-14 0,1 6-6702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2:23.698"/>
    </inkml:context>
    <inkml:brush xml:id="br0">
      <inkml:brushProperty name="width" value="0.05" units="cm"/>
      <inkml:brushProperty name="height" value="0.05" units="cm"/>
      <inkml:brushProperty name="color" value="#F6630D"/>
    </inkml:brush>
  </inkml:definitions>
  <inkml:trace contextRef="#ctx0" brushRef="#br0">0 77 24575,'0'456'0,"2"-420"0,2-1 0,1 0 0,11 38 0,-7-34 0,-2 0 0,3 43 0,-9-68 0,0 1 0,1 0 0,4 16 0,-4-25 0,-1-2 0,1 1 0,0 0 0,0 0 0,1-1 0,-1 1 0,1-1 0,0 1 0,0-1 0,0 0 0,1 0 0,6 5 0,8 6 0,-2 1 0,17 19 0,-18-17 0,35 29 0,-41-41 0,0-1 0,1-1 0,0 1 0,0-1 0,0-1 0,0 0 0,1 0 0,14 1 0,32 9 0,-48-9 0,0-1 0,0-1 0,1 0 0,-1 0 0,1-1 0,0 0 0,13-1 0,-19 0 0,-1-1 0,1 1 0,0-1 0,0 0 0,-1-1 0,1 1 0,0-1 0,-1 1 0,1-1 0,-1 0 0,0 0 0,0 0 0,0-1 0,0 1 0,0-1 0,0 0 0,-1 0 0,1 0 0,-1 0 0,0 0 0,3-5 0,7-17 0,17-44 0,-19 40 0,18-33 0,-18 45 0,-2 0 0,0-1 0,-1 1 0,-1-2 0,7-35 0,-8 32 0,1 0 0,9-22 0,-9 28 0,0-1 0,-2 0 0,1 0 0,2-28 0,-7 33 0,1 0 0,1 1 0,0-1 0,0 1 0,1-1 0,8-19 0,5-9 0,17-68 0,-13-30 0,-13 100-313,-2-1 0,-2 1 0,-2-65 0,-1 100 200,0-20-6713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2:20.092"/>
    </inkml:context>
    <inkml:brush xml:id="br0">
      <inkml:brushProperty name="width" value="0.05" units="cm"/>
      <inkml:brushProperty name="height" value="0.05" units="cm"/>
      <inkml:brushProperty name="color" value="#F6630D"/>
    </inkml:brush>
  </inkml:definitions>
  <inkml:trace contextRef="#ctx0" brushRef="#br0">0 1164 24575,'0'-480'0,"2"444"0,2 0 0,9-42 0,-7 48 0,21-83 0,-25 105 0,1 0 0,0 0 0,0 0 0,1 0 0,-1 0 0,2 1 0,5-9 0,43-49 0,-28 35 0,4-4 0,62-60 0,-82 86 0,1 0 0,0 0 0,0 1 0,1 1 0,0 0 0,0 0 0,1 1 0,-1 0 0,1 1 0,23-5 0,-1 2 0,-10 1 0,-1 2 0,33-3 0,-48 7 0,1 0 0,0 1 0,0 0 0,0 0 0,-1 1 0,1 0 0,-1 0 0,1 1 0,-1 0 0,8 5 0,70 28 0,-69-31 0,0 1 0,0 1 0,-1 1 0,0 0 0,-1 1 0,0 1 0,0 0 0,16 15 0,-8-5 0,-18-16 0,0 0 0,-1 0 0,1 1 0,-1 0 0,8 9 0,-6-1 0,1-1 0,-2 1 0,0 0 0,0 0 0,-1 0 0,-1 1 0,0-1 0,1 22 0,6 27 0,-5-34 0,4 52 0,-10 414 0,-5-420-1365,6-57-5461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31:25.064"/>
    </inkml:context>
    <inkml:brush xml:id="br0">
      <inkml:brushProperty name="width" value="0.05" units="cm"/>
      <inkml:brushProperty name="height" value="0.05" units="cm"/>
      <inkml:brushProperty name="color" value="#008C3A"/>
    </inkml:brush>
  </inkml:definitions>
  <inkml:trace contextRef="#ctx0" brushRef="#br0">984 54 24575,'-453'0'0,"436"0"0,0 0 0,1 1 0,-1 1 0,0 1 0,1 0 0,-1 2 0,1-1 0,0 2 0,0 0 0,-19 11 0,-5 1 0,36-17 0,-1 0 0,1 1 0,0-1 0,-1 1 0,1 0 0,0 0 0,0 0 0,0 1 0,1-1 0,-1 1 0,0 0 0,1 0 0,0 1 0,0-1 0,0 1 0,0-1 0,-2 5 0,-3 13 0,0-1 0,-1-1 0,-1 0 0,-1 0 0,-20 26 0,19-30 0,2 1 0,0-1 0,1 1 0,1 1 0,0 0 0,-8 27 0,-22 113 0,25-96 0,5-21 0,2 0 0,2 0 0,2 1 0,2-1 0,4 46 0,9-9 0,-7-49 0,3 51 0,-7-47 0,3 1 0,0 0 0,14 41 0,-8-30 0,-5-5 0,-1 1 0,-2-1 0,-1 1 0,-6 48 0,2 0 0,1-43 0,-1-1 0,-11 60 0,-15 79 0,27-179 0,1 0 0,-1 0 0,1 0 0,-1 1 0,1-1 0,1 0 0,-1 0 0,1 0 0,-1 0 0,1 0 0,0 0 0,1 0 0,2 7 0,-2-8 0,0 0 0,0-1 0,0 1 0,1-1 0,-1 1 0,1-1 0,-1 0 0,1 0 0,0 0 0,0 0 0,0 0 0,0-1 0,0 1 0,0-1 0,1 0 0,-1 0 0,5 1 0,32 7 0,-23-6 0,0 0 0,0 1 0,0 1 0,0 1 0,-1 1 0,0 0 0,0 1 0,26 18 0,-32-19 0,1-1 0,0 1 0,0-2 0,0 1 0,1-2 0,0 1 0,0-2 0,0 1 0,16 1 0,7-1 0,-1-1 0,40-1 0,-50-2 0,-9 1 0,-1-2 0,24-2 0,-34 2 0,0 0 0,0 0 0,0 0 0,0 0 0,0-1 0,-1 1 0,1-1 0,0 0 0,-1 0 0,0-1 0,1 1 0,-1-1 0,5-5 0,31-35 0,58-49 0,-31 41 0,-35 29 0,29-29 0,-11 7 0,-32 30 0,0-1 0,-2 0 0,22-27 0,-29 32 0,-1 0 0,0 0 0,0 0 0,-1-1 0,-1 0 0,0 0 0,0 0 0,3-16 0,1-10 0,-2-1 0,-2 0 0,1-58 0,-6 54 0,-1-16 0,3-1 0,12-75 0,-8 80 0,-1 0 0,-5-86 0,-1 71 0,1 55 0,-1 0 0,-1 0 0,0 0 0,-1 1 0,-1-1 0,0 1 0,0-1 0,-1 1 0,-1 1 0,-11-18 0,-11-22 0,22 39 0,0 0 0,-1 0 0,-1 1 0,-15-18 0,18 23 0,1 1 0,-1-1 0,1 0 0,-4-10 0,4 10 0,1 0 0,-1 0 0,0 1 0,-9-11 0,-5-2 0,10 12 0,1 0 0,0-1 0,1 0 0,-1 0 0,1 0 0,1-1 0,0 0 0,-5-13 0,1-5 0,2 0 0,1 0 0,1-1 0,1 0 0,2 0 0,1 0 0,2-30 0,-1 25 0,2 0 0,2-1 0,7-34 0,-6 45-1365,-1 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28:21.377"/>
    </inkml:context>
    <inkml:brush xml:id="br0">
      <inkml:brushProperty name="width" value="0.05" units="cm"/>
      <inkml:brushProperty name="height" value="0.05" units="cm"/>
      <inkml:brushProperty name="color" value="#004F8B"/>
    </inkml:brush>
  </inkml:definitions>
  <inkml:trace contextRef="#ctx0" brushRef="#br0">135 85 24575,'-2'29'0,"-1"1"0,-2-1 0,-1 0 0,-13 41 0,-4 14 0,-16 134 0,34-190 0,-2 35 0,-1 8 0,-3 18 0,4 0 0,8 138 0,1-85 0,-2 726 0,0-860 0,0 0 0,1 0 0,0 1 0,0-2 0,1 1 0,0 0 0,0 0 0,5 9 0,-6-13 0,1-1 0,0 0 0,0 1 0,0-1 0,1 0 0,-1-1 0,1 1 0,0 0 0,0-1 0,0 1 0,0-1 0,0 0 0,0 0 0,0 0 0,1-1 0,-1 1 0,1-1 0,-1 0 0,7 2 0,21 5 0,0 2 0,56 27 0,-50-20 0,43 13 0,-64-25 0,16 5 0,34 5 0,-38-9 0,39 14 0,-48-14 0,0 0 0,0-1 0,1-1 0,38 3 0,-19-4 0,43 7 0,36 3 0,-82-12 0,0-3 0,0-1 0,0-1 0,-1-2 0,48-15 0,-57 16 0,0 0 0,0 2 0,0 0 0,49 3 0,-43 1 0,1-2 0,41-6 0,-57 2 0,0 0 0,0-1 0,0 0 0,28-17 0,-22 11 0,33-12 0,-42 19 0,-1-1 0,0-1 0,0 0 0,-1 0 0,24-19 0,49-54 0,-71 64 0,-1 0 0,15-23 0,-19 24 0,1 1 0,1 0 0,0 0 0,18-16 0,-18 21 0,-1 0 0,0-1 0,0 0 0,-1-1 0,-1 0 0,0-1 0,0 1 0,-1-1 0,-1-1 0,0 1 0,6-20 0,-3 3 0,-1 0 0,5-42 0,-2 4 0,23-73 0,-12 54 0,-15 47 0,-2-1 0,-2 0 0,-2 0 0,-4-52 0,0-1 0,3-578 0,-2 641 0,-1 0 0,-2 0 0,-1 0 0,-17-50 0,13 46 0,8 29 0,0 1 0,0-1 0,-1 0 0,1 1 0,-1-1 0,0 1 0,-1 0 0,1 0 0,-1 0 0,0 0 0,0 1 0,0-1 0,0 1 0,-6-3 0,-9-6 0,-1 2 0,-22-9 0,35 16 0,-126-46 0,-55-14 0,156 57 0,0 2 0,0 1 0,-1 1 0,-61 5 0,13 0 0,-349-3 0,413 1 0,-1 1 0,1 1 0,0 0 0,0 2 0,-21 7 0,20-5 0,-1-2 0,0 0 0,-38 4 0,2-6 0,11-2 0,-63 11 0,55-5-58,0-3 0,-89-3 0,74-2-1133,39 1-5635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27:00.011"/>
    </inkml:context>
    <inkml:brush xml:id="br0">
      <inkml:brushProperty name="width" value="0.05" units="cm"/>
      <inkml:brushProperty name="height" value="0.05" units="cm"/>
      <inkml:brushProperty name="color" value="#FFC114"/>
    </inkml:brush>
  </inkml:definitions>
  <inkml:trace contextRef="#ctx0" brushRef="#br0">84 4 24575,'1028'0'0,"-1000"1"0,0 2 0,31 7 0,-29-5 0,48 3 0,-43-7 0,1 1 0,57 11 0,-47-6 0,0-2 0,0-2 0,80-6 0,-29 1 0,538 2 0,-613-1 0,0-1 0,32-8 0,30-3 0,323 11 0,-209 4 0,786-2 0,-958-2 0,0 0 0,31-8 0,36-3 0,-60 11 0,0 1 0,0 1 0,0 2 0,-1 1 0,1 2 0,-1 1 0,48 16 0,-24-11 0,-49-10 0,1 0 0,-1 0 0,1 0 0,-1 1 0,1 1 0,-1-1 0,0 1 0,13 7 0,-14-6 0,1 1 0,-1 0 0,0 1 0,0-1 0,-1 1 0,1 0 0,3 7 0,-6-8 0,0 0 0,-1 1 0,0 0 0,0-1 0,0 1 0,-1 0 0,0 0 0,0 0 0,0 0 0,-1 6 0,1 18 0,-1-1 0,-2 0 0,-1 0 0,-11 49 0,9-55 0,4-15 0,-1 1 0,0-1 0,-1 1 0,0-1 0,0 0 0,0 0 0,-7 10 0,5-9 0,0 0 0,1 0 0,0 0 0,0 0 0,1 1 0,1-1 0,-1 1 0,2 0 0,-2 15 0,1 14 0,4 45 0,0-29 0,1-14 0,8 48 0,-5-49 0,2 54 0,-6-64 0,9 53 0,1 13 0,-9-69 0,8 36 0,-6-38 0,-1 0 0,1 27 0,-5-15 0,1 10 0,1 0 0,10 57 0,-4-46 0,-3 1 0,-2 0 0,-6 63 0,1-14 0,2-94 0,0 0 0,-1 0 0,-1 0 0,0 0 0,-1-1 0,-1 1 0,0-1 0,-10 23 0,12-33 0,-1 0 0,0 0 0,0-1 0,0 1 0,0-1 0,0 1 0,0-1 0,-1 0 0,1-1 0,-1 1 0,1-1 0,-1 1 0,0-1 0,1 0 0,-1 0 0,0-1 0,0 1 0,0-1 0,-6 0 0,-5 0 0,1 0 0,-1-1 0,-27-6 0,-41-19 0,8 2 0,70 21 0,0 1 0,1 0 0,-1-1 0,0 0 0,1 0 0,0 0 0,0-1 0,0 1 0,0-1 0,0 0 0,1 0 0,0-1 0,-1 1 0,-2-7 0,1 4 0,0 0 0,0 0 0,-1 0 0,0 1 0,-8-7 0,5 7 0,-1 0 0,0 1 0,0 0 0,0 0 0,0 1 0,-1 1 0,-14-4 0,-77-8 0,90 14 0,-102-22 0,64 14 0,16 2 0,-1 2 0,-51-2 0,42 6 0,0 3 0,-87 14 0,34-4 0,12-3 0,44-1 0,-126 26 0,152-29 0,1 1 0,0 0 0,0 1 0,0 0 0,-14 11 0,17-10 0,-1 0 0,-1-1 0,1 0 0,-1-1 0,0-1 0,0 0 0,-15 3 0,-128 26 0,105-20 0,-109 21 0,22-10 0,112-20 0,1 1 0,-32 13 0,-15 3 0,39-13 0,14-4 0,1 0 0,-1-1 0,-30 1 0,13-2 0,-37 8 0,40-5 0,-57 2 0,-667-9 0,732-1 0,-1 0 0,-41-11 0,15 3 0,0-1 0,29 6 0,-1 1 0,-25-2 0,4 6 0,35 1 0,0 0 0,0-1 0,0 0 0,0-1 0,0 0 0,0-1 0,0 0 0,1 0 0,-1-1 0,1 0 0,-13-6 0,5 0 0,0 0 0,0 2 0,-1 0 0,-19-5 0,16 6 0,1-1 0,-33-17 0,-63-31 0,27 9 0,76 41 0,0-1 0,0 0 0,0-1 0,1 0 0,0-1 0,1 0 0,-1-1 0,-15-17 0,22 22 0,0 0 0,0 0 0,-1 1 0,1 0 0,0 0 0,-1 0 0,-9-3 0,11 5 0,-1-1 0,1 1 0,-1-1 0,1-1 0,0 1 0,0 0 0,0-1 0,0 0 0,1 0 0,-1 0 0,1 0 0,-1-1 0,-4-6 0,0-7 0,1-1 0,1 0 0,0 0 0,1 0 0,1-1 0,-3-34 0,-5-22 0,11 65 0,-2 0 0,1 0 0,-1 0 0,-1 0 0,0 1 0,-10-19 0,9 18 0,-1-1 0,2 1 0,-1-2 0,2 1 0,-1 0 0,2-1 0,-1 1 0,0-23 0,1-10 0,5-47 0,0 20 0,-2 20 0,1 16 0,-6-61 0,3 87 0,0-1 0,-1 1 0,0 0 0,-1-1 0,0 1 0,-1 1 0,0-1 0,0 0 0,0 1 0,-1 0 0,-7-9 0,-5-6 0,-13-13 0,26 32 0,0 0 0,0-1 0,1 1 0,-1-1 0,1 0 0,0 0 0,1-1 0,-1 1 0,1-1 0,0 1 0,0-1 0,1 1 0,-1-1 0,0-11 0,0-9 0,1 0 0,3-28 0,-1 23 0,-1-103 0,3-78 0,1 184 0,1-1 0,16-45 0,0-4 0,-20 74 1,0 1-1,0-1 1,0 0-1,0 1 0,1-1 1,0 1-1,0 0 1,0-1-1,0 1 1,0 0-1,1 0 1,-1 0-1,1 1 0,4-5 1,2 1 0,-1 1 1,1 1 0,-1-1-1,12-3 1,27-15-1382,-31 12-5446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5:49:18.416"/>
    </inkml:context>
    <inkml:brush xml:id="br0">
      <inkml:brushProperty name="width" value="0.05" units="cm"/>
      <inkml:brushProperty name="height" value="0.05" units="cm"/>
      <inkml:brushProperty name="color" value="#C6D9F1"/>
    </inkml:brush>
  </inkml:definitions>
  <inkml:trace contextRef="#ctx0" brushRef="#br0">2200 136 24575,'-68'1'0,"-75"-3"0,70-10 0,49 7 0,-35-3 0,-23 8 0,54 0 0,-1 0 0,1-1 0,-42-9 0,15-3 0,23 4 0,0 2 0,0 1 0,-61-3 0,58 10 0,23 0 0,1 0 0,-1-1 0,0 0 0,0-1 0,0-1 0,1 0 0,-1 0 0,1-1 0,-1-1 0,-10-4 0,8 2 0,0 0 0,0 1 0,-1 0 0,1 1 0,-1 1 0,0 0 0,-19 0 0,-109 3 0,65 3 0,-21-4 0,-92 3 0,166 1 0,-1 1 0,1 1 0,0 1 0,1 2 0,-1 0 0,2 2 0,-1 1 0,-30 18 0,49-25 0,0 0 0,1 1 0,-1-1 0,1 1 0,0 0 0,0 0 0,1 1 0,-1-1 0,1 1 0,1 0 0,-4 8 0,2-4 0,-1-1 0,1-1 0,-12 17 0,7-13 0,1-1 0,1 2 0,0-1 0,1 1 0,0 0 0,1 0 0,0 0 0,1 1 0,1 0 0,0 0 0,-1 15 0,1 21 0,4 91 0,2-52 0,-3 2220 0,-2-2269 0,-2-1 0,-17 72 0,12-70 0,1 0 0,-2 61 0,8-65 0,-12 59 0,10-69 0,0 3 0,1 42 0,3-53 0,0 0 0,-1-1 0,-1 1 0,-1 0 0,-1-1 0,-6 20 0,1-12 0,2-1 0,1 1 0,1 0 0,-4 52 0,10 110 0,2-73 0,-5 5 0,5 139 0,-2-246 0,0-1 0,1 0 0,1 0 0,0 0 0,1 0 0,0 0 0,1 0 0,0-1 0,13 21 0,-12-24 0,-1-1 0,1 0 0,1 0 0,-1-1 0,1 1 0,0-2 0,1 1 0,-1-1 0,1 0 0,0 0 0,0-1 0,1 0 0,15 5 0,1-2 0,0 2 0,0 0 0,0 2 0,40 24 0,-50-26 0,1-1 0,0-1 0,1-1 0,-1 0 0,20 4 0,43 17 0,-67-23 0,1 0 0,0-1 0,0 0 0,0-1 0,1 0 0,13-1 0,-8 0 0,38 8 0,71 22 0,-108-27 0,41 2 0,-41-4 0,40 7 0,-24-2 0,68 4 0,13 2 0,-10 14 0,-71-17 0,2-1 0,53 6 0,-1-1 0,-63-8 0,56 4 0,-44-9 0,214-4 0,-247 2 0,0 0 0,0-1 0,1 1 0,-1-2 0,-1 1 0,1 0 0,0-1 0,-1 0 0,1-1 0,-1 1 0,0-1 0,0 0 0,0 0 0,5-6 0,7-9 0,0-2 0,16-25 0,-11 14 0,-2 1 0,-2-1 0,-1-1 0,18-49 0,-24 53 0,-2-1 0,-1 0 0,-2 0 0,6-60 0,-10-125 0,-3 118 0,0 76 0,-1-1 0,-9-35 0,6 33 0,1 1 0,-1-26 0,5-259 0,1 143 0,0 140 0,2 0 0,9-41 0,-3 19 0,-3 22 0,14-41 0,-13 46 0,-1 0 0,0 0 0,5-39 0,-11-40 0,-2 76 0,2-1 0,1 0 0,0 0 0,8-35 0,24-95 0,-26 105 0,-2-1 0,-3 1 0,-5-73 0,1 21 0,2-683 0,-2 760 0,0 0 0,-2 0 0,0 1 0,-11-30 0,8 29 0,1 0 0,1-1 0,-4-44 0,9-509 0,2 257 0,-2 317 0,0 0 0,0-1 0,0 1 0,0 0 0,-1 0 0,0 0 0,0-1 0,0 1 0,0 0 0,-1 0 0,1 0 0,-1 1 0,0-1 0,0 0 0,-1 1 0,1-1 0,-1 1 0,0 0 0,1 0 0,-1 0 0,-1 0 0,1 0 0,0 1 0,-1-1 0,1 1 0,-1 0 0,0 0 0,0 0 0,0 1 0,0-1 0,0 1 0,-6-1 0,7 1 0,0 0 0,0 0 0,0-1 0,0 1 0,0 0 0,1-1 0,-1 0 0,1 0 0,-1 0 0,1 0 0,0 0 0,0 0 0,-1-1 0,-2-4 0,0-1 0,1-1 0,0 1 0,-4-15 0,5 14 0,-1 0 0,1 0 0,-10-14 0,5 11 0,1-1 0,0 0 0,0 0 0,-6-21 0,10 28 20,0 0 0,0 0 0,0 1-1,0-1 1,-7-7 0,-7-11-1504,9 9-5342</inkml:trace>
</inkml:ink>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8</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Zadanie</vt:lpstr>
      <vt:lpstr>Zadanie</vt:lpstr>
    </vt:vector>
  </TitlesOfParts>
  <Company>FIIT STU</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dc:title>
  <dc:creator>Hudec</dc:creator>
  <cp:lastModifiedBy>421904072277</cp:lastModifiedBy>
  <cp:revision>7</cp:revision>
  <dcterms:created xsi:type="dcterms:W3CDTF">2021-10-04T17:32:00Z</dcterms:created>
  <dcterms:modified xsi:type="dcterms:W3CDTF">2021-10-17T18:24:00Z</dcterms:modified>
</cp:coreProperties>
</file>